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BC6F0" w14:textId="77777777" w:rsidR="00441A7B" w:rsidRDefault="00A1412B">
      <w:pPr>
        <w:pStyle w:val="Title"/>
      </w:pPr>
      <w:r>
        <w:t>Title: Exploring the effects of BCG vaccination in patients diagnosed with tuberculosis: observational study using the Enhanced Tuberculosis Surveillance system</w:t>
      </w:r>
    </w:p>
    <w:p w14:paraId="112BA3C1" w14:textId="77777777" w:rsidR="00441A7B" w:rsidRDefault="00A1412B">
      <w:pPr>
        <w:pStyle w:val="Author"/>
      </w:pPr>
      <w:r>
        <w:t>Sam Abbott, Hannah Christensen, Maeve K Lalor, Dominik Zenner, Colin Campbell, Mary Ramsay, Ellen Brooks-Pollock</w:t>
      </w:r>
    </w:p>
    <w:p w14:paraId="5235F04A" w14:textId="77777777" w:rsidR="00441A7B" w:rsidRDefault="00A1412B">
      <w:pPr>
        <w:pStyle w:val="FirstParagraph"/>
      </w:pPr>
      <w:r>
        <w:rPr>
          <w:b/>
        </w:rPr>
        <w:t>Authors:</w:t>
      </w:r>
    </w:p>
    <w:p w14:paraId="7A50242A" w14:textId="77777777" w:rsidR="00441A7B" w:rsidRDefault="00A1412B">
      <w:pPr>
        <w:pStyle w:val="BodyText"/>
      </w:pPr>
      <w:r>
        <w:t>Sam Abbott, Bristol Medical School: Population Health Sciences, University of Bristol, Bristol, UK</w:t>
      </w:r>
    </w:p>
    <w:p w14:paraId="6F8864ED" w14:textId="77777777" w:rsidR="00441A7B" w:rsidRDefault="00A1412B">
      <w:pPr>
        <w:pStyle w:val="BodyText"/>
      </w:pPr>
      <w:r>
        <w:t>Hannah Christensen, Bristol Medical School: Population Health Sciences, University of Bristol, Bristol, UK</w:t>
      </w:r>
    </w:p>
    <w:p w14:paraId="5E94DA19" w14:textId="77777777" w:rsidR="00441A7B" w:rsidRDefault="00A1412B">
      <w:pPr>
        <w:pStyle w:val="BodyText"/>
      </w:pPr>
      <w:r>
        <w:t>Maeve K Lalor, TB section, National Infection Service, Public Health England, London, UK</w:t>
      </w:r>
    </w:p>
    <w:p w14:paraId="0F7FD09E" w14:textId="77777777" w:rsidR="00441A7B" w:rsidRDefault="00A1412B">
      <w:pPr>
        <w:pStyle w:val="BodyText"/>
      </w:pPr>
      <w:r>
        <w:t>Dominik Zenner, Respiratory Diseases Department, Centre for Infectious Disease Surveillance and Control (CIDSC), National Infections Service, Public Health England, London, UK</w:t>
      </w:r>
    </w:p>
    <w:p w14:paraId="35730794" w14:textId="77777777" w:rsidR="00441A7B" w:rsidRDefault="00A1412B">
      <w:pPr>
        <w:pStyle w:val="BodyText"/>
      </w:pPr>
      <w:r>
        <w:t>Colin Campbell, National Infection Service, Public Health England, London, UK</w:t>
      </w:r>
    </w:p>
    <w:p w14:paraId="18F68BDD" w14:textId="77777777" w:rsidR="00441A7B" w:rsidRDefault="00A1412B">
      <w:pPr>
        <w:pStyle w:val="BodyText"/>
      </w:pPr>
      <w:r>
        <w:t>Mary E Ramsay, Immunisation, Hepatitis and Blood safety department, Public Health England, London, UK</w:t>
      </w:r>
    </w:p>
    <w:p w14:paraId="4560619F" w14:textId="77777777" w:rsidR="00441A7B" w:rsidRDefault="00A1412B">
      <w:pPr>
        <w:pStyle w:val="BodyText"/>
      </w:pPr>
      <w:r>
        <w:t>Ellen Brooks-Pollock, Bristol Medical School: Population Health Sciences, University of Bristol, Bristol, UK</w:t>
      </w:r>
    </w:p>
    <w:p w14:paraId="1D8DDD6A" w14:textId="77777777" w:rsidR="00441A7B" w:rsidRDefault="00A1412B">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14:paraId="6673FE60" w14:textId="79A6E2BF" w:rsidR="00441A7B" w:rsidRDefault="00A1412B">
      <w:pPr>
        <w:pStyle w:val="BodyText"/>
      </w:pPr>
      <w:r>
        <w:rPr>
          <w:b/>
        </w:rPr>
        <w:t>WORD COUNT:</w:t>
      </w:r>
      <w:r>
        <w:t xml:space="preserve"> </w:t>
      </w:r>
      <w:r>
        <w:rPr>
          <w:b/>
        </w:rPr>
        <w:t>Title</w:t>
      </w:r>
      <w:r>
        <w:t xml:space="preserve"> 19 (20), </w:t>
      </w:r>
      <w:r>
        <w:rPr>
          <w:b/>
        </w:rPr>
        <w:t>Abstract</w:t>
      </w:r>
      <w:r>
        <w:t xml:space="preserve"> 2</w:t>
      </w:r>
      <w:ins w:id="0" w:author="Samuel Abbott" w:date="2018-03-15T20:06:00Z">
        <w:r w:rsidR="00460EBE">
          <w:t>2</w:t>
        </w:r>
      </w:ins>
      <w:del w:id="1" w:author="Samuel Abbott" w:date="2018-03-15T20:06:00Z">
        <w:r w:rsidDel="00460EBE">
          <w:delText>5</w:delText>
        </w:r>
      </w:del>
      <w:r>
        <w:t xml:space="preserve">0 (250), </w:t>
      </w:r>
      <w:r>
        <w:rPr>
          <w:b/>
        </w:rPr>
        <w:t>Paper</w:t>
      </w:r>
      <w:r w:rsidR="00F075F7">
        <w:t xml:space="preserve"> </w:t>
      </w:r>
      <w:del w:id="2" w:author="Samuel Abbott" w:date="2018-03-15T20:06:00Z">
        <w:r w:rsidR="00F075F7" w:rsidDel="00460EBE">
          <w:delText>2689</w:delText>
        </w:r>
        <w:r w:rsidDel="00460EBE">
          <w:delText xml:space="preserve"> </w:delText>
        </w:r>
      </w:del>
      <w:ins w:id="3" w:author="Samuel Abbott" w:date="2018-03-15T20:06:00Z">
        <w:r w:rsidR="00460EBE">
          <w:t xml:space="preserve">2740 </w:t>
        </w:r>
      </w:ins>
      <w:r>
        <w:t>(3500)</w:t>
      </w:r>
    </w:p>
    <w:p w14:paraId="0AF2A509" w14:textId="77777777" w:rsidR="00441A7B" w:rsidRDefault="00A1412B">
      <w:pPr>
        <w:pStyle w:val="Heading5"/>
      </w:pPr>
      <w:bookmarkStart w:id="4" w:name="pagebreak"/>
      <w:bookmarkEnd w:id="4"/>
      <w:r>
        <w:lastRenderedPageBreak/>
        <w:t>PAGEBREAK</w:t>
      </w:r>
    </w:p>
    <w:p w14:paraId="19B1FCEC" w14:textId="77777777" w:rsidR="00441A7B" w:rsidRDefault="00A1412B">
      <w:pPr>
        <w:pStyle w:val="FirstParagraph"/>
      </w:pPr>
      <w:r>
        <w:rPr>
          <w:b/>
        </w:rPr>
        <w:t>ABSTRACT</w:t>
      </w:r>
    </w:p>
    <w:p w14:paraId="5C40BB7B" w14:textId="77777777" w:rsidR="00441A7B" w:rsidRDefault="00A1412B">
      <w:pPr>
        <w:pStyle w:val="BodyText"/>
      </w:pPr>
      <w:r>
        <w:rPr>
          <w:b/>
        </w:rPr>
        <w:t>Background</w:t>
      </w:r>
    </w:p>
    <w:p w14:paraId="3A653E0B" w14:textId="77777777" w:rsidR="00441A7B" w:rsidRDefault="00A1412B">
      <w:pPr>
        <w:pStyle w:val="BodyText"/>
      </w:pPr>
      <w:r>
        <w:t>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14:paraId="5909F619" w14:textId="77777777" w:rsidR="00441A7B" w:rsidRDefault="00A1412B">
      <w:pPr>
        <w:pStyle w:val="BodyText"/>
      </w:pPr>
      <w:r>
        <w:rPr>
          <w:b/>
        </w:rPr>
        <w:t>Methods</w:t>
      </w:r>
    </w:p>
    <w:p w14:paraId="6E330F92" w14:textId="77777777" w:rsidR="00441A7B" w:rsidRDefault="00A1412B">
      <w:pPr>
        <w:pStyle w:val="BodyText"/>
      </w:pPr>
      <w:r>
        <w:t>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14:paraId="37E942DC" w14:textId="77C3D1E5" w:rsidR="00441A7B" w:rsidRDefault="00A1412B">
      <w:pPr>
        <w:pStyle w:val="BodyText"/>
      </w:pPr>
      <w:r>
        <w:rPr>
          <w:b/>
        </w:rPr>
        <w:t>Results</w:t>
      </w:r>
    </w:p>
    <w:p w14:paraId="0AB6BE47" w14:textId="387A0C53" w:rsidR="00441A7B" w:rsidRDefault="00A1412B">
      <w:pPr>
        <w:pStyle w:val="BodyText"/>
      </w:pPr>
      <w:r>
        <w:t xml:space="preserve">We found evidence of an association between BCG vaccination and reduced all-cause mortality (aOR:0.76 (95%CI 0.64 to 0.89), P:0.001) and </w:t>
      </w:r>
      <w:ins w:id="5" w:author="Samuel Abbott" w:date="2018-03-15T18:33:00Z">
        <w:r w:rsidR="00FE6A4E">
          <w:t>weak</w:t>
        </w:r>
      </w:ins>
      <w:del w:id="6" w:author="Samuel Abbott" w:date="2018-03-15T18:33:00Z">
        <w:r w:rsidDel="00FE6A4E">
          <w:delText>some</w:delText>
        </w:r>
      </w:del>
      <w:r>
        <w:t xml:space="preserve"> evidence of an association with reduced recurrent TB (aOR:0.90 (95%CI 0.81 to 1.00), P:0.056).</w:t>
      </w:r>
      <w:ins w:id="7" w:author="Samuel Abbott" w:date="2018-03-15T18:33:00Z">
        <w:r w:rsidR="00FE6A4E">
          <w:t xml:space="preserve"> </w:t>
        </w:r>
      </w:ins>
      <w:del w:id="8" w:author="Samuel Abbott" w:date="2018-03-15T18:33:00Z">
        <w:r w:rsidDel="00FE6A4E">
          <w:delText xml:space="preserve"> </w:delText>
        </w:r>
        <w:r w:rsidDel="00177474">
          <w:delText xml:space="preserve">The point estimate suggested an association with vaccination and reduced deaths due to TB (in those who died), although the confidence intervals were wide (aOR:0.76 (95%CI 0.51 to 1.13), P:0.177). </w:delText>
        </w:r>
      </w:del>
      <w:r>
        <w:t>Analyses using multiple imputation suggested that the benefits of vaccination for all-cause mortality were reduced after 10 years.</w:t>
      </w:r>
    </w:p>
    <w:p w14:paraId="1FAE60CB" w14:textId="085351FB" w:rsidR="00441A7B" w:rsidRDefault="00A1412B">
      <w:pPr>
        <w:pStyle w:val="BodyText"/>
      </w:pPr>
      <w:r>
        <w:rPr>
          <w:b/>
        </w:rPr>
        <w:t>Conclusions</w:t>
      </w:r>
    </w:p>
    <w:p w14:paraId="7FC40BA8" w14:textId="3F244B5B" w:rsidR="00441A7B" w:rsidRDefault="00A1412B">
      <w:pPr>
        <w:pStyle w:val="BodyText"/>
      </w:pPr>
      <w:r>
        <w:t xml:space="preserve">We found that BCG vaccination was associated with reduced all-cause mortality in people with TB although this benefit was less pronounced more than 10 years after vaccination. There was </w:t>
      </w:r>
      <w:ins w:id="9" w:author="Samuel Abbott" w:date="2018-03-15T18:34:00Z">
        <w:r w:rsidR="00FE6A4E">
          <w:t>weak</w:t>
        </w:r>
      </w:ins>
      <w:del w:id="10" w:author="Samuel Abbott" w:date="2018-03-15T18:34:00Z">
        <w:r w:rsidDel="00FE6A4E">
          <w:delText>some</w:delText>
        </w:r>
      </w:del>
      <w:r>
        <w:t xml:space="preserve"> evidence of an association with reduced recurrent TB.</w:t>
      </w:r>
    </w:p>
    <w:p w14:paraId="1F0029EA" w14:textId="77777777" w:rsidR="00441A7B" w:rsidRDefault="00A1412B">
      <w:pPr>
        <w:pStyle w:val="BodyText"/>
      </w:pPr>
      <w:r>
        <w:rPr>
          <w:b/>
        </w:rPr>
        <w:t>Keywords:</w:t>
      </w:r>
      <w:r>
        <w:t xml:space="preserve"> Tuberculosis, BCG, Surveillance</w:t>
      </w:r>
    </w:p>
    <w:p w14:paraId="6454AF7A" w14:textId="77777777" w:rsidR="00441A7B" w:rsidRDefault="00A1412B">
      <w:pPr>
        <w:pStyle w:val="BodyText"/>
      </w:pPr>
      <w:r>
        <w:rPr>
          <w:b/>
        </w:rPr>
        <w:t>What is the key question?</w:t>
      </w:r>
    </w:p>
    <w:p w14:paraId="1FDCC160" w14:textId="77777777" w:rsidR="00441A7B" w:rsidRDefault="00A1412B">
      <w:pPr>
        <w:pStyle w:val="BodyText"/>
      </w:pPr>
      <w:r>
        <w:t>Is there evidence in the Enhanced Tuberculosis (TB) Surveillance System that BCG vaccination improves TB outcomes?</w:t>
      </w:r>
    </w:p>
    <w:p w14:paraId="72F3427C" w14:textId="77777777" w:rsidR="00441A7B" w:rsidRDefault="00A1412B">
      <w:pPr>
        <w:pStyle w:val="BodyText"/>
      </w:pPr>
      <w:r>
        <w:rPr>
          <w:b/>
        </w:rPr>
        <w:t>What is the bottom line?</w:t>
      </w:r>
    </w:p>
    <w:p w14:paraId="794A7B3D" w14:textId="7AC1D901" w:rsidR="00441A7B" w:rsidRDefault="00A1412B">
      <w:pPr>
        <w:pStyle w:val="BodyText"/>
      </w:pPr>
      <w:r>
        <w:t>This analysis suggests that vaccination with BCG is associated with reduced all-cause mortality for TB patients</w:t>
      </w:r>
      <w:r w:rsidR="00FE6A4E">
        <w:t xml:space="preserve">, </w:t>
      </w:r>
      <w:r>
        <w:t xml:space="preserve">and </w:t>
      </w:r>
      <w:ins w:id="11" w:author="Samuel Abbott" w:date="2018-03-15T18:36:00Z">
        <w:r w:rsidR="00FE6A4E">
          <w:t xml:space="preserve">potentially </w:t>
        </w:r>
      </w:ins>
      <w:r>
        <w:t>a reduced chance of having a repeat episode.</w:t>
      </w:r>
    </w:p>
    <w:p w14:paraId="3966DE74" w14:textId="77777777" w:rsidR="00441A7B" w:rsidRDefault="00A1412B">
      <w:pPr>
        <w:pStyle w:val="BodyText"/>
      </w:pPr>
      <w:r>
        <w:rPr>
          <w:b/>
        </w:rPr>
        <w:t>Why read on?</w:t>
      </w:r>
    </w:p>
    <w:p w14:paraId="3A70D564" w14:textId="5ECF844B" w:rsidR="00441A7B" w:rsidRDefault="00A1412B">
      <w:pPr>
        <w:pStyle w:val="BodyText"/>
      </w:pPr>
      <w:r>
        <w:t xml:space="preserve">BCG vaccination could reduce all-cause mortality in TB cases and </w:t>
      </w:r>
      <w:ins w:id="12" w:author="Samuel Abbott" w:date="2018-03-15T18:36:00Z">
        <w:r w:rsidR="00FE6A4E">
          <w:t>may</w:t>
        </w:r>
      </w:ins>
      <w:ins w:id="13" w:author="Samuel Abbott" w:date="2018-03-15T18:35:00Z">
        <w:r w:rsidR="00FE6A4E">
          <w:t xml:space="preserve"> </w:t>
        </w:r>
      </w:ins>
      <w:r>
        <w:t>decrease the number of repeat episodes in low incidence countries.</w:t>
      </w:r>
    </w:p>
    <w:p w14:paraId="15B74196" w14:textId="77777777" w:rsidR="00441A7B" w:rsidRDefault="00A1412B">
      <w:pPr>
        <w:pStyle w:val="Heading5"/>
      </w:pPr>
      <w:bookmarkStart w:id="14" w:name="pagebreak-1"/>
      <w:bookmarkEnd w:id="14"/>
      <w:r>
        <w:lastRenderedPageBreak/>
        <w:t>PAGEBREAK</w:t>
      </w:r>
    </w:p>
    <w:p w14:paraId="325BCC51" w14:textId="77777777" w:rsidR="00441A7B" w:rsidRDefault="00A1412B">
      <w:pPr>
        <w:pStyle w:val="FirstParagraph"/>
      </w:pPr>
      <w:r>
        <w:rPr>
          <w:b/>
        </w:rPr>
        <w:t>INTRODUCTION</w:t>
      </w:r>
    </w:p>
    <w:p w14:paraId="06BA1B71" w14:textId="77777777" w:rsidR="00441A7B" w:rsidRDefault="00A1412B">
      <w:pPr>
        <w:pStyle w:val="BodyText"/>
      </w:pPr>
      <w:r>
        <w:t>Bacillus Calmette–Guérin (BCG) is one of the mostly widely-used vaccines and the only vaccine that protects against tuberculosis (TB) disease. BCG was first used in humans in 1921 and was introduced into the WHO Expanded Program on Immunization in 1974.[1] BCG vaccination has been controversial due to its variable efficacy and possibility of causing a false positive result with the standard skin test for TB.[2] However, the lack of a more effective vaccine and the emergence of drug-resistant TB strains means that BCG remains the best available vaccination for TB.</w:t>
      </w:r>
    </w:p>
    <w:p w14:paraId="2CBB73A0" w14:textId="5B652290" w:rsidR="00441A7B" w:rsidRDefault="00A1412B">
      <w:pPr>
        <w:pStyle w:val="BodyText"/>
      </w:pPr>
      <w:r>
        <w:t>BCG’s primary mode of action is to directly prevent the development of active, symptomatic disease. Its efficacy in adults is context specific, with estimates ranging between 0% and 78%.[3] Efficacy has been shown to be dependent on previous exposure, with unexposed individuals receiving the greatest benefit. Unlike in adults, BCG has consistently been shown to be highly protective against TB and TB meningitis in children.[4,5] For this reason the majority of countries that use BCG vaccinate at birth.[6] Adult vaccination is no longer common</w:t>
      </w:r>
      <w:del w:id="15" w:author="Samuel Abbott" w:date="2018-03-29T10:41:00Z">
        <w:r w:rsidDel="00443A3E">
          <w:delText>,</w:delText>
        </w:r>
      </w:del>
      <w:r>
        <w:t xml:space="preserve"> in the UK</w:t>
      </w:r>
      <w:ins w:id="16" w:author="Samuel Abbott" w:date="2018-03-29T10:42:00Z">
        <w:r w:rsidR="00443A3E">
          <w:t>,</w:t>
        </w:r>
      </w:ins>
      <w:r>
        <w:t xml:space="preserve"> where universal BCG vaccination of adolescents was stopped in 2005 in favour of a targeted neonatal programme aimed at high risk children.</w:t>
      </w:r>
    </w:p>
    <w:p w14:paraId="2E4F9618" w14:textId="77777777" w:rsidR="00441A7B" w:rsidRDefault="00A1412B">
      <w:pPr>
        <w:pStyle w:val="BodyText"/>
      </w:pPr>
      <w:r>
        <w:t>Vaccination policy has been primarily based on reducing the incidence of active TB and little attention has been given to any additional effects of BCG.[7,8] There is some evidence that BCG vaccination induces innate immune responses which may provide non-specific protection,[9] TB patients with BCG scars were found to respond better to treatment with earlier sputum smear conversion,[10] and there is evidence to suggest that BCG vaccination is associated with reduced all-cause neonatal mortality[11] and both reduced TB[12] and all-cause[13] 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14:paraId="3E3DEFCF" w14:textId="77777777" w:rsidR="00441A7B" w:rsidRDefault="00A1412B">
      <w:pPr>
        <w:pStyle w:val="Heading5"/>
      </w:pPr>
      <w:bookmarkStart w:id="17" w:name="pagebreak-2"/>
      <w:bookmarkEnd w:id="17"/>
      <w:r>
        <w:lastRenderedPageBreak/>
        <w:t>PAGEBREAK</w:t>
      </w:r>
    </w:p>
    <w:p w14:paraId="6925B0EA" w14:textId="77777777" w:rsidR="00441A7B" w:rsidRDefault="00A1412B">
      <w:pPr>
        <w:pStyle w:val="FirstParagraph"/>
      </w:pPr>
      <w:r>
        <w:rPr>
          <w:b/>
        </w:rPr>
        <w:t>METHOD</w:t>
      </w:r>
    </w:p>
    <w:p w14:paraId="6600DD3E" w14:textId="77777777" w:rsidR="00441A7B" w:rsidRDefault="00A1412B">
      <w:pPr>
        <w:pStyle w:val="BodyText"/>
      </w:pPr>
      <w:r>
        <w:rPr>
          <w:b/>
        </w:rPr>
        <w:t>Enhanced Tuberculosis Surveillance (ETS) system</w:t>
      </w:r>
    </w:p>
    <w:p w14:paraId="4A34845D" w14:textId="77777777" w:rsidR="00441A7B" w:rsidRDefault="00A1412B">
      <w:pPr>
        <w:pStyle w:val="BodyText"/>
      </w:pPr>
      <w:r>
        <w:t>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14:paraId="5BC6D2C1" w14:textId="77777777" w:rsidR="00441A7B" w:rsidRDefault="00A1412B">
      <w:pPr>
        <w:pStyle w:val="TableCaption"/>
      </w:pPr>
      <w:r>
        <w:rPr>
          <w:b/>
        </w:rPr>
        <w:t>Table 1:</w:t>
      </w:r>
      <w:r>
        <w:t xml:space="preserve"> Summary of outcome definitions and rationale for inclusion</w:t>
      </w:r>
    </w:p>
    <w:tbl>
      <w:tblPr>
        <w:tblStyle w:val="PlainTable21"/>
        <w:tblW w:w="4973" w:type="pct"/>
        <w:tblLook w:val="0620" w:firstRow="1" w:lastRow="0" w:firstColumn="0" w:lastColumn="0" w:noHBand="1" w:noVBand="1"/>
        <w:tblCaption w:val="Table 1: Summary of outcome definitions and rationale for inclusion"/>
        <w:tblPrChange w:id="18" w:author="Samuel Abbott" w:date="2018-03-15T18:57:00Z">
          <w:tblPr>
            <w:tblStyle w:val="PlainTable21"/>
            <w:tblW w:w="0" w:type="pct"/>
            <w:tblLook w:val="0620" w:firstRow="1" w:lastRow="0" w:firstColumn="0" w:lastColumn="0" w:noHBand="1" w:noVBand="1"/>
            <w:tblCaption w:val="Table 1: Summary of outcome definitions and rationale for inclusion"/>
          </w:tblPr>
        </w:tblPrChange>
      </w:tblPr>
      <w:tblGrid>
        <w:gridCol w:w="1766"/>
        <w:gridCol w:w="7543"/>
        <w:tblGridChange w:id="19">
          <w:tblGrid>
            <w:gridCol w:w="1694"/>
            <w:gridCol w:w="4143"/>
          </w:tblGrid>
        </w:tblGridChange>
      </w:tblGrid>
      <w:tr w:rsidR="00FA715E" w14:paraId="55109C40" w14:textId="77777777" w:rsidTr="00FA715E">
        <w:trPr>
          <w:cnfStyle w:val="100000000000" w:firstRow="1" w:lastRow="0" w:firstColumn="0" w:lastColumn="0" w:oddVBand="0" w:evenVBand="0" w:oddHBand="0" w:evenHBand="0" w:firstRowFirstColumn="0" w:firstRowLastColumn="0" w:lastRowFirstColumn="0" w:lastRowLastColumn="0"/>
          <w:trHeight w:val="355"/>
        </w:trPr>
        <w:tc>
          <w:tcPr>
            <w:tcW w:w="0" w:type="auto"/>
            <w:tcPrChange w:id="20" w:author="Samuel Abbott" w:date="2018-03-15T18:57:00Z">
              <w:tcPr>
                <w:tcW w:w="0" w:type="auto"/>
              </w:tcPr>
            </w:tcPrChange>
          </w:tcPr>
          <w:p w14:paraId="75901053"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Outcome</w:t>
            </w:r>
          </w:p>
        </w:tc>
        <w:tc>
          <w:tcPr>
            <w:tcW w:w="0" w:type="auto"/>
            <w:tcPrChange w:id="21" w:author="Samuel Abbott" w:date="2018-03-15T18:57:00Z">
              <w:tcPr>
                <w:tcW w:w="0" w:type="auto"/>
              </w:tcPr>
            </w:tcPrChange>
          </w:tcPr>
          <w:p w14:paraId="32CF34AB" w14:textId="77777777" w:rsidR="00FA715E" w:rsidRPr="009622EB" w:rsidRDefault="00FA715E">
            <w:pPr>
              <w:pStyle w:val="Compact"/>
              <w:cnfStyle w:val="100000000000" w:firstRow="1" w:lastRow="0" w:firstColumn="0" w:lastColumn="0" w:oddVBand="0" w:evenVBand="0" w:oddHBand="0" w:evenHBand="0" w:firstRowFirstColumn="0" w:firstRowLastColumn="0" w:lastRowFirstColumn="0" w:lastRowLastColumn="0"/>
              <w:rPr>
                <w:b w:val="0"/>
              </w:rPr>
            </w:pPr>
            <w:r w:rsidRPr="009622EB">
              <w:rPr>
                <w:b w:val="0"/>
              </w:rPr>
              <w:t>Definition</w:t>
            </w:r>
          </w:p>
        </w:tc>
      </w:tr>
      <w:tr w:rsidR="00FA715E" w14:paraId="41626BF2" w14:textId="77777777" w:rsidTr="00FA715E">
        <w:trPr>
          <w:trHeight w:val="1483"/>
        </w:trPr>
        <w:tc>
          <w:tcPr>
            <w:tcW w:w="0" w:type="auto"/>
            <w:tcPrChange w:id="22" w:author="Samuel Abbott" w:date="2018-03-15T18:57:00Z">
              <w:tcPr>
                <w:tcW w:w="0" w:type="auto"/>
              </w:tcPr>
            </w:tcPrChange>
          </w:tcPr>
          <w:p w14:paraId="79471FA2" w14:textId="77777777" w:rsidR="00FA715E" w:rsidRDefault="00FA715E">
            <w:pPr>
              <w:pStyle w:val="Compact"/>
            </w:pPr>
            <w:r>
              <w:t>All-cause mortality</w:t>
            </w:r>
          </w:p>
        </w:tc>
        <w:tc>
          <w:tcPr>
            <w:tcW w:w="0" w:type="auto"/>
            <w:tcPrChange w:id="23" w:author="Samuel Abbott" w:date="2018-03-15T18:57:00Z">
              <w:tcPr>
                <w:tcW w:w="0" w:type="auto"/>
              </w:tcPr>
            </w:tcPrChange>
          </w:tcPr>
          <w:p w14:paraId="389588A2" w14:textId="6C60B841" w:rsidR="00FA715E" w:rsidRDefault="00833390">
            <w:pPr>
              <w:pStyle w:val="Compact"/>
            </w:pPr>
            <w:ins w:id="24" w:author="Samuel Abbott" w:date="2018-03-15T19:36:00Z">
              <w:r w:rsidRPr="00833390">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w:t>
              </w:r>
            </w:ins>
            <w:del w:id="25" w:author="Samuel Abbott" w:date="2018-03-15T19:36:00Z">
              <w:r w:rsidR="00FA715E" w:rsidDel="00833390">
                <w:delText xml:space="preserve">All-cause mortality is defined as cases with an overall outcome of died within 2 years of starting treatment. </w:delText>
              </w:r>
            </w:del>
            <w:r w:rsidR="00FA715E">
              <w:t>Those that were lost to follow up, or not evaluated were treated as missing.</w:t>
            </w:r>
          </w:p>
        </w:tc>
      </w:tr>
      <w:tr w:rsidR="00FA715E" w14:paraId="7154A0AD" w14:textId="77777777" w:rsidTr="00FA715E">
        <w:trPr>
          <w:trHeight w:val="1221"/>
        </w:trPr>
        <w:tc>
          <w:tcPr>
            <w:tcW w:w="0" w:type="auto"/>
            <w:tcPrChange w:id="26" w:author="Samuel Abbott" w:date="2018-03-15T18:57:00Z">
              <w:tcPr>
                <w:tcW w:w="0" w:type="auto"/>
              </w:tcPr>
            </w:tcPrChange>
          </w:tcPr>
          <w:p w14:paraId="77D3EA05" w14:textId="77777777" w:rsidR="00FA715E" w:rsidRDefault="00FA715E">
            <w:pPr>
              <w:pStyle w:val="Compact"/>
            </w:pPr>
            <w:r>
              <w:t>Death due to TB (in those who died)</w:t>
            </w:r>
          </w:p>
        </w:tc>
        <w:tc>
          <w:tcPr>
            <w:tcW w:w="0" w:type="auto"/>
            <w:tcPrChange w:id="27" w:author="Samuel Abbott" w:date="2018-03-15T18:57:00Z">
              <w:tcPr>
                <w:tcW w:w="0" w:type="auto"/>
              </w:tcPr>
            </w:tcPrChange>
          </w:tcPr>
          <w:p w14:paraId="17C5AA1F" w14:textId="77777777" w:rsidR="00FA715E" w:rsidRDefault="00FA715E">
            <w:pPr>
              <w:pStyle w:val="Compact"/>
            </w:pPr>
            <w:r>
              <w:t>For cases with a known cause of death, death due to TB is defined as those that died from TB, or where TB had contributed to their death.</w:t>
            </w:r>
          </w:p>
        </w:tc>
      </w:tr>
      <w:tr w:rsidR="00FA715E" w14:paraId="03CB035B" w14:textId="77777777" w:rsidTr="00FA715E">
        <w:trPr>
          <w:trHeight w:val="633"/>
        </w:trPr>
        <w:tc>
          <w:tcPr>
            <w:tcW w:w="0" w:type="auto"/>
            <w:tcPrChange w:id="28" w:author="Samuel Abbott" w:date="2018-03-15T18:57:00Z">
              <w:tcPr>
                <w:tcW w:w="0" w:type="auto"/>
              </w:tcPr>
            </w:tcPrChange>
          </w:tcPr>
          <w:p w14:paraId="56A4FD04" w14:textId="77777777" w:rsidR="00FA715E" w:rsidRDefault="00FA715E">
            <w:pPr>
              <w:pStyle w:val="Compact"/>
            </w:pPr>
            <w:r>
              <w:t>Recurrent TB</w:t>
            </w:r>
          </w:p>
        </w:tc>
        <w:tc>
          <w:tcPr>
            <w:tcW w:w="0" w:type="auto"/>
            <w:tcPrChange w:id="29" w:author="Samuel Abbott" w:date="2018-03-15T18:57:00Z">
              <w:tcPr>
                <w:tcW w:w="0" w:type="auto"/>
              </w:tcPr>
            </w:tcPrChange>
          </w:tcPr>
          <w:p w14:paraId="128B5926" w14:textId="77777777" w:rsidR="00FA715E" w:rsidRDefault="00FA715E">
            <w:pPr>
              <w:pStyle w:val="Compact"/>
            </w:pPr>
            <w:r>
              <w:t>TB cases who had recurrent episodes were identified in the dataset.</w:t>
            </w:r>
          </w:p>
        </w:tc>
      </w:tr>
      <w:tr w:rsidR="00FA715E" w14:paraId="3BFB7515" w14:textId="77777777" w:rsidTr="00FA715E">
        <w:trPr>
          <w:trHeight w:val="927"/>
        </w:trPr>
        <w:tc>
          <w:tcPr>
            <w:tcW w:w="0" w:type="auto"/>
            <w:tcPrChange w:id="30" w:author="Samuel Abbott" w:date="2018-03-15T18:57:00Z">
              <w:tcPr>
                <w:tcW w:w="0" w:type="auto"/>
              </w:tcPr>
            </w:tcPrChange>
          </w:tcPr>
          <w:p w14:paraId="1E4C788D" w14:textId="77777777" w:rsidR="00FA715E" w:rsidRDefault="00FA715E">
            <w:pPr>
              <w:pStyle w:val="Compact"/>
            </w:pPr>
            <w:r>
              <w:t>Pulmonary disease</w:t>
            </w:r>
          </w:p>
        </w:tc>
        <w:tc>
          <w:tcPr>
            <w:tcW w:w="0" w:type="auto"/>
            <w:tcPrChange w:id="31" w:author="Samuel Abbott" w:date="2018-03-15T18:57:00Z">
              <w:tcPr>
                <w:tcW w:w="0" w:type="auto"/>
              </w:tcPr>
            </w:tcPrChange>
          </w:tcPr>
          <w:p w14:paraId="76B97F6D" w14:textId="77777777" w:rsidR="00FA715E" w:rsidRDefault="00FA715E">
            <w:pPr>
              <w:pStyle w:val="Compact"/>
            </w:pPr>
            <w:r>
              <w:t>Cases that present with pulmonary TB (regardless of extra-pulmonary TB status).</w:t>
            </w:r>
          </w:p>
        </w:tc>
      </w:tr>
      <w:tr w:rsidR="00FA715E" w14:paraId="3B82BC57" w14:textId="77777777" w:rsidTr="00FA715E">
        <w:trPr>
          <w:trHeight w:val="927"/>
        </w:trPr>
        <w:tc>
          <w:tcPr>
            <w:tcW w:w="0" w:type="auto"/>
            <w:tcPrChange w:id="32" w:author="Samuel Abbott" w:date="2018-03-15T18:57:00Z">
              <w:tcPr>
                <w:tcW w:w="0" w:type="auto"/>
              </w:tcPr>
            </w:tcPrChange>
          </w:tcPr>
          <w:p w14:paraId="38C785CA" w14:textId="77777777" w:rsidR="00FA715E" w:rsidRDefault="00FA715E">
            <w:pPr>
              <w:pStyle w:val="Compact"/>
            </w:pPr>
            <w:r>
              <w:t>Sputum smear status - positive</w:t>
            </w:r>
          </w:p>
        </w:tc>
        <w:tc>
          <w:tcPr>
            <w:tcW w:w="0" w:type="auto"/>
            <w:tcPrChange w:id="33" w:author="Samuel Abbott" w:date="2018-03-15T18:57:00Z">
              <w:tcPr>
                <w:tcW w:w="0" w:type="auto"/>
              </w:tcPr>
            </w:tcPrChange>
          </w:tcPr>
          <w:p w14:paraId="59646415" w14:textId="77777777" w:rsidR="00FA715E" w:rsidRDefault="00FA715E">
            <w:pPr>
              <w:pStyle w:val="Compact"/>
            </w:pPr>
            <w:r>
              <w:t>Status of sputum sample tested for Acid-Fast Bacilli.</w:t>
            </w:r>
          </w:p>
        </w:tc>
      </w:tr>
    </w:tbl>
    <w:p w14:paraId="218033F1" w14:textId="77777777" w:rsidR="00441A7B" w:rsidRDefault="00A1412B">
      <w:pPr>
        <w:pStyle w:val="BodyText"/>
      </w:pPr>
      <w:r>
        <w:rPr>
          <w:b/>
        </w:rPr>
        <w:t>Exposure variables relating to BCG</w:t>
      </w:r>
    </w:p>
    <w:p w14:paraId="4E557253" w14:textId="77777777" w:rsidR="00441A7B" w:rsidRDefault="00A1412B">
      <w:pPr>
        <w:pStyle w:val="BodyText"/>
      </w:pPr>
      <w:r>
        <w:t>We included three exposure variables related to BCG: BCG status (vaccinated, yes/no), years since vaccination and age at vaccination.</w:t>
      </w:r>
    </w:p>
    <w:p w14:paraId="3F0FC8D2" w14:textId="77777777" w:rsidR="00441A7B" w:rsidRDefault="00A1412B">
      <w:pPr>
        <w:pStyle w:val="BodyText"/>
      </w:pPr>
      <w:r>
        <w:t>BCG status was taken directly from the ETS. Years since BCG vaccination was defined as year of notification minus year of vaccination and categorised into two groups (0 to 10 and 11+ years), based on evidence that the average duration of BCG protection is 10-15 years.[12] Age at vaccination is defined in the online supplementary information.</w:t>
      </w:r>
    </w:p>
    <w:p w14:paraId="5B9804FE" w14:textId="77777777" w:rsidR="00441A7B" w:rsidRDefault="00A1412B">
      <w:pPr>
        <w:pStyle w:val="BodyText"/>
      </w:pPr>
      <w:r>
        <w:rPr>
          <w:b/>
        </w:rPr>
        <w:t>Statistical Analysis</w:t>
      </w:r>
    </w:p>
    <w:p w14:paraId="720462E8" w14:textId="77777777" w:rsidR="00441A7B" w:rsidRDefault="00A1412B">
      <w:pPr>
        <w:pStyle w:val="BodyText"/>
      </w:pPr>
      <w:r>
        <w:t xml:space="preserve">R was used for all statistical analysis.[14] The analysis was conducted in two stages. Firstly, we calculated proportions for all demographic and outcome variables, and compared vaccinated and unvaccinated TB cases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Secondly, we used logistic </w:t>
      </w:r>
      <w:r>
        <w:lastRenderedPageBreak/>
        <w:t>regression, with complete case analysis, to estimate the association between exposures and outcome variables, both with and without adjustment for confounders.</w:t>
      </w:r>
    </w:p>
    <w:p w14:paraId="2D5347EE" w14:textId="77777777" w:rsidR="00441A7B" w:rsidRDefault="00A1412B">
      <w:pPr>
        <w:pStyle w:val="BodyText"/>
      </w:pPr>
      <w:r>
        <w:t>In the multivariable models, we adjusted for sex,[15–17] age,[18] Index of Multiple Deprivation (2010) categorised into five groups for England (IMD rank),[19,20] ethnicity,[15,21] UK birth status,[22,23] and year of notification. As the relationship between age and outcomes was non-linear, we modelled age using a natural cubic spline with knots at the 25%, 50% and 75% quantiles.</w:t>
      </w:r>
    </w:p>
    <w:p w14:paraId="6EFB53CB" w14:textId="77777777" w:rsidR="00441A7B" w:rsidRDefault="00A1412B">
      <w:pPr>
        <w:pStyle w:val="BodyText"/>
      </w:pPr>
      <w:r>
        <w:t>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package.[24] We imputed 50 data sets (for 20 iterations) using all variables included in the analysis as predictors along with Public Health England centre. The model results were pooled using the small sample method,[25] and effect sizes compared with those from the main analysis.</w:t>
      </w:r>
    </w:p>
    <w:p w14:paraId="3ACA86E3" w14:textId="77777777" w:rsidR="00441A7B" w:rsidRDefault="00A1412B">
      <w:pPr>
        <w:pStyle w:val="BodyText"/>
      </w:pPr>
      <w:r>
        <w:rPr>
          <w:b/>
        </w:rPr>
        <w:t>RESULTS</w:t>
      </w:r>
    </w:p>
    <w:p w14:paraId="06A57AED" w14:textId="77777777" w:rsidR="00441A7B" w:rsidRDefault="00A1412B">
      <w:pPr>
        <w:pStyle w:val="BodyText"/>
      </w:pPr>
      <w:r>
        <w:rPr>
          <w:b/>
        </w:rPr>
        <w:t>Description of the data</w:t>
      </w:r>
    </w:p>
    <w:p w14:paraId="15697C04" w14:textId="77777777" w:rsidR="00441A7B" w:rsidRDefault="00A1412B">
      <w:pPr>
        <w:pStyle w:val="BodyText"/>
      </w:pPr>
      <w:r>
        <w:t>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14:paraId="0AC7557C" w14:textId="77777777" w:rsidR="00441A7B" w:rsidRDefault="00A1412B">
      <w:pPr>
        <w:pStyle w:val="BodyText"/>
      </w:pPr>
      <w:r>
        <w:t>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14:paraId="1C273A16" w14:textId="77777777" w:rsidR="00441A7B" w:rsidRDefault="00A1412B">
      <w:pPr>
        <w:pStyle w:val="BodyText"/>
      </w:pPr>
      <w:r>
        <w:rPr>
          <w:b/>
        </w:rPr>
        <w:t>All-cause mortality</w:t>
      </w:r>
    </w:p>
    <w:p w14:paraId="27EC0EC6" w14:textId="16373486" w:rsidR="00441A7B" w:rsidRDefault="00A1412B">
      <w:pPr>
        <w:pStyle w:val="Compact"/>
        <w:pPrChange w:id="34" w:author="Samuel Abbott" w:date="2018-03-15T19:03:00Z">
          <w:pPr>
            <w:pStyle w:val="BodyText"/>
          </w:pPr>
        </w:pPrChange>
      </w:pPr>
      <w:r>
        <w:t xml:space="preserve">In the univariable analysis the odds of death from any cause </w:t>
      </w:r>
      <w:ins w:id="35" w:author="Samuel Abbott" w:date="2018-03-28T11:23:00Z">
        <w:r w:rsidR="00402A51">
          <w:t xml:space="preserve">were </w:t>
        </w:r>
      </w:ins>
      <w:del w:id="36" w:author="Samuel Abbott" w:date="2018-03-15T19:01:00Z">
        <w:r w:rsidDel="00720559">
          <w:delText xml:space="preserve">were 72% (95% CI 68% to 76%) </w:delText>
        </w:r>
      </w:del>
      <w:r>
        <w:t>lower for BCG vaccinated TB cases compared to unvaccinated cases</w:t>
      </w:r>
      <w:ins w:id="37" w:author="Samuel Abbott" w:date="2018-03-15T19:01:00Z">
        <w:r w:rsidR="00F04BE3">
          <w:t xml:space="preserve">, with an OR of </w:t>
        </w:r>
      </w:ins>
      <w:r>
        <w:t xml:space="preserve"> </w:t>
      </w:r>
      <w:ins w:id="38" w:author="Samuel Abbott" w:date="2018-03-15T19:02:00Z">
        <w:r w:rsidR="00F04BE3">
          <w:t>0.28 (</w:t>
        </w:r>
        <w:r w:rsidR="000468AD">
          <w:t>95% CI</w:t>
        </w:r>
        <w:r w:rsidR="00F04BE3">
          <w:t xml:space="preserve"> 0.24 to 0.32</w:t>
        </w:r>
      </w:ins>
      <w:ins w:id="39" w:author="Samuel Abbott" w:date="2018-03-15T19:07:00Z">
        <w:r w:rsidR="00F04BE3">
          <w:t>, P:</w:t>
        </w:r>
      </w:ins>
      <w:ins w:id="40" w:author="Samuel Abbott" w:date="2018-03-15T19:08:00Z">
        <w:r w:rsidR="00F04BE3">
          <w:t xml:space="preserve"> &lt;0.001</w:t>
        </w:r>
      </w:ins>
      <w:ins w:id="41" w:author="Samuel Abbott" w:date="2018-03-15T19:02:00Z">
        <w:r w:rsidR="00F04BE3">
          <w:t xml:space="preserve">) </w:t>
        </w:r>
      </w:ins>
      <w:r>
        <w:t xml:space="preserve">(table 2, see supplementary table S3 for the full table); an association remained after adjusting for confounders, but was attenuated </w:t>
      </w:r>
      <w:ins w:id="42" w:author="Samuel Abbott" w:date="2018-03-15T19:03:00Z">
        <w:r w:rsidR="00F04BE3">
          <w:t>with an aOR of  0.76 (95% CI 0.64 to 0.89</w:t>
        </w:r>
      </w:ins>
      <w:ins w:id="43" w:author="Samuel Abbott" w:date="2018-03-15T19:22:00Z">
        <w:r w:rsidR="000468AD">
          <w:t>, P: 0.001</w:t>
        </w:r>
      </w:ins>
      <w:ins w:id="44" w:author="Samuel Abbott" w:date="2018-03-15T19:03:00Z">
        <w:r w:rsidR="00F04BE3">
          <w:t>)</w:t>
        </w:r>
      </w:ins>
      <w:del w:id="45" w:author="Samuel Abbott" w:date="2018-03-15T19:03:00Z">
        <w:r w:rsidDel="00F04BE3">
          <w:delText>to an estimated 24% (95% CI 11% to 36%) reduction</w:delText>
        </w:r>
      </w:del>
      <w:r>
        <w:t>.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w:t>
      </w:r>
      <w:r>
        <w:lastRenderedPageBreak/>
        <w:t>cause mortality was higher in persons vaccinated more than 10 years prior to notification of TB and that all-cause mortality increased with increasing age group, these disappeared after adjusting for potential confounders (table 3, supplementary table S4).</w:t>
      </w:r>
    </w:p>
    <w:p w14:paraId="25FF7EEC" w14:textId="77777777" w:rsidR="00441A7B" w:rsidRDefault="00A1412B">
      <w:pPr>
        <w:pStyle w:val="BodyText"/>
      </w:pPr>
      <w:r>
        <w:t>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14:paraId="55B4F807" w14:textId="77777777" w:rsidR="00441A7B" w:rsidRDefault="00A1412B">
      <w:pPr>
        <w:pStyle w:val="BodyText"/>
      </w:pPr>
      <w:r>
        <w:rPr>
          <w:b/>
        </w:rPr>
        <w:t>Deaths due to TB (in those who died)</w:t>
      </w:r>
    </w:p>
    <w:p w14:paraId="1A9C0BA6" w14:textId="77777777" w:rsidR="00441A7B" w:rsidRDefault="00A1412B">
      <w:pPr>
        <w:pStyle w:val="BodyText"/>
      </w:pPr>
      <w:r>
        <w:t>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14:paraId="6F779061" w14:textId="77777777" w:rsidR="00441A7B" w:rsidRDefault="00A1412B">
      <w:pPr>
        <w:pStyle w:val="BodyText"/>
      </w:pPr>
      <w:r>
        <w:rPr>
          <w:b/>
        </w:rPr>
        <w:t>Recurrent TB</w:t>
      </w:r>
    </w:p>
    <w:p w14:paraId="58EAD877" w14:textId="5CAB56E2" w:rsidR="00441A7B" w:rsidRDefault="00A1412B">
      <w:pPr>
        <w:pStyle w:val="BodyText"/>
      </w:pPr>
      <w:r>
        <w:t>In both the univariable and multivariable analysis there was</w:t>
      </w:r>
      <w:ins w:id="46" w:author="Samuel Abbott" w:date="2018-03-15T18:38:00Z">
        <w:r w:rsidR="00FE6A4E">
          <w:t xml:space="preserve"> some</w:t>
        </w:r>
      </w:ins>
      <w:r>
        <w:t xml:space="preserve"> evidence that BCG vaccination was associated with reduced recurrent TB, although the strength of the evidence was weakened after adjusting for confounders (table 2). In the adjusted analysis, the odds of recurrent TB were</w:t>
      </w:r>
      <w:del w:id="47" w:author="Samuel Abbott" w:date="2018-03-15T19:22:00Z">
        <w:r w:rsidDel="000468AD">
          <w:delText xml:space="preserve"> 10% (95% CI 0% to 19%)</w:delText>
        </w:r>
      </w:del>
      <w:r>
        <w:t xml:space="preserve"> lower for BCG vaccinated cases compared to unvaccinated cases</w:t>
      </w:r>
      <w:ins w:id="48" w:author="Samuel Abbott" w:date="2018-03-15T19:22:00Z">
        <w:r w:rsidR="000468AD">
          <w:t xml:space="preserve">, with an aOR of </w:t>
        </w:r>
      </w:ins>
      <w:ins w:id="49" w:author="Samuel Abbott" w:date="2018-03-15T19:24:00Z">
        <w:r w:rsidR="000468AD">
          <w:t>0.90 (95% CI 0.81 to 1.00</w:t>
        </w:r>
      </w:ins>
      <w:ins w:id="50" w:author="Samuel Abbott" w:date="2018-03-15T19:29:00Z">
        <w:r w:rsidR="000468AD">
          <w:t>, P: 0.056</w:t>
        </w:r>
      </w:ins>
      <w:ins w:id="51" w:author="Samuel Abbott" w:date="2018-03-15T19:24:00Z">
        <w:r w:rsidR="000468AD">
          <w:t>)</w:t>
        </w:r>
      </w:ins>
      <w:r>
        <w:t>.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14:paraId="447F378E" w14:textId="77777777" w:rsidR="00441A7B" w:rsidRDefault="00A1412B">
      <w:pPr>
        <w:pStyle w:val="BodyText"/>
      </w:pPr>
      <w:r>
        <w:rPr>
          <w:b/>
        </w:rPr>
        <w:t>Other Outcomes</w:t>
      </w:r>
    </w:p>
    <w:p w14:paraId="27582926" w14:textId="77777777" w:rsidR="009622EB" w:rsidRDefault="00A1412B">
      <w:pPr>
        <w:pStyle w:val="BodyText"/>
        <w:sectPr w:rsidR="009622EB" w:rsidSect="00A1412B">
          <w:headerReference w:type="default" r:id="rId8"/>
          <w:footerReference w:type="even" r:id="rId9"/>
          <w:footerReference w:type="default" r:id="rId10"/>
          <w:pgSz w:w="12240" w:h="15840"/>
          <w:pgMar w:top="1440" w:right="1440" w:bottom="1440" w:left="1440" w:header="720" w:footer="720" w:gutter="0"/>
          <w:cols w:space="720"/>
          <w:docGrid w:linePitch="326"/>
        </w:sectPr>
      </w:pPr>
      <w:r>
        <w:t>After adjusting for confounders there was little evidence for any association between BCG vaccination and pulmonary disease or positive sputum smear status (table 2); similar results were found using multiply imputed data (see online supplementary table S5).</w:t>
      </w:r>
    </w:p>
    <w:p w14:paraId="5F8312C2" w14:textId="7E4E9286" w:rsidR="00441A7B" w:rsidRDefault="00441A7B">
      <w:pPr>
        <w:pStyle w:val="BodyText"/>
      </w:pPr>
    </w:p>
    <w:p w14:paraId="427383F4" w14:textId="77777777" w:rsidR="00441A7B" w:rsidRDefault="00A1412B">
      <w:pPr>
        <w:pStyle w:val="TableCaption"/>
      </w:pPr>
      <w:r>
        <w:rPr>
          <w:b/>
        </w:rPr>
        <w:t>Table 2:</w:t>
      </w:r>
      <w:r>
        <w:t xml:space="preserve"> Summary of associations between BCG vaccination and all outcomes</w:t>
      </w:r>
    </w:p>
    <w:tbl>
      <w:tblPr>
        <w:tblStyle w:val="PlainTable21"/>
        <w:tblW w:w="5000" w:type="pct"/>
        <w:tblLayout w:type="fixed"/>
        <w:tblLook w:val="0660" w:firstRow="1" w:lastRow="1" w:firstColumn="0" w:lastColumn="0" w:noHBand="1" w:noVBand="1"/>
        <w:tblCaption w:val="Table 2: Summary of associations between BCG vaccination and all outcomes"/>
      </w:tblPr>
      <w:tblGrid>
        <w:gridCol w:w="1529"/>
        <w:gridCol w:w="1172"/>
        <w:gridCol w:w="897"/>
        <w:gridCol w:w="1169"/>
        <w:gridCol w:w="2071"/>
        <w:gridCol w:w="995"/>
        <w:gridCol w:w="809"/>
        <w:gridCol w:w="1296"/>
        <w:gridCol w:w="2032"/>
        <w:gridCol w:w="990"/>
      </w:tblGrid>
      <w:tr w:rsidR="00A052AE" w14:paraId="61EED7EB" w14:textId="77777777" w:rsidTr="00A052AE">
        <w:trPr>
          <w:cnfStyle w:val="100000000000" w:firstRow="1" w:lastRow="0" w:firstColumn="0" w:lastColumn="0" w:oddVBand="0" w:evenVBand="0" w:oddHBand="0" w:evenHBand="0" w:firstRowFirstColumn="0" w:firstRowLastColumn="0" w:lastRowFirstColumn="0" w:lastRowLastColumn="0"/>
        </w:trPr>
        <w:tc>
          <w:tcPr>
            <w:tcW w:w="590" w:type="pct"/>
            <w:vMerge w:val="restart"/>
          </w:tcPr>
          <w:p w14:paraId="41ABB47E" w14:textId="276FA53C" w:rsidR="00A052AE" w:rsidRPr="00A052AE" w:rsidRDefault="00A052AE" w:rsidP="00177474">
            <w:pPr>
              <w:pStyle w:val="Compact"/>
              <w:rPr>
                <w:b w:val="0"/>
              </w:rPr>
            </w:pPr>
            <w:r w:rsidRPr="00A052AE">
              <w:rPr>
                <w:b w:val="0"/>
              </w:rPr>
              <w:t>Outcome</w:t>
            </w:r>
          </w:p>
        </w:tc>
        <w:tc>
          <w:tcPr>
            <w:tcW w:w="452" w:type="pct"/>
            <w:vMerge w:val="restart"/>
          </w:tcPr>
          <w:p w14:paraId="733815A5" w14:textId="3D3E61A1" w:rsidR="00A052AE" w:rsidRPr="00A052AE" w:rsidRDefault="00A052AE" w:rsidP="00177474">
            <w:pPr>
              <w:pStyle w:val="Compact"/>
              <w:rPr>
                <w:b w:val="0"/>
              </w:rPr>
            </w:pPr>
            <w:r w:rsidRPr="00A052AE">
              <w:rPr>
                <w:b w:val="0"/>
              </w:rPr>
              <w:t>BCG vaccinated</w:t>
            </w:r>
          </w:p>
        </w:tc>
        <w:tc>
          <w:tcPr>
            <w:tcW w:w="1980" w:type="pct"/>
            <w:gridSpan w:val="4"/>
          </w:tcPr>
          <w:p w14:paraId="3CB4CEB0" w14:textId="7BF46FDE" w:rsidR="00A052AE" w:rsidRPr="00A052AE" w:rsidRDefault="00A052AE">
            <w:pPr>
              <w:pStyle w:val="Compact"/>
              <w:rPr>
                <w:b w:val="0"/>
              </w:rPr>
            </w:pPr>
            <w:r w:rsidRPr="00A052AE">
              <w:rPr>
                <w:b w:val="0"/>
              </w:rPr>
              <w:t>Univariable</w:t>
            </w:r>
          </w:p>
        </w:tc>
        <w:tc>
          <w:tcPr>
            <w:tcW w:w="1978" w:type="pct"/>
            <w:gridSpan w:val="4"/>
          </w:tcPr>
          <w:p w14:paraId="126C5B14" w14:textId="4F84BD5F" w:rsidR="00A052AE" w:rsidRPr="00A052AE" w:rsidRDefault="00A052AE">
            <w:pPr>
              <w:pStyle w:val="Compact"/>
              <w:rPr>
                <w:b w:val="0"/>
              </w:rPr>
            </w:pPr>
            <w:r w:rsidRPr="00A052AE">
              <w:rPr>
                <w:b w:val="0"/>
              </w:rPr>
              <w:t>Multivariable</w:t>
            </w:r>
          </w:p>
        </w:tc>
      </w:tr>
      <w:tr w:rsidR="00A052AE" w14:paraId="3D818D85" w14:textId="77777777" w:rsidTr="00A052AE">
        <w:tc>
          <w:tcPr>
            <w:tcW w:w="590" w:type="pct"/>
            <w:vMerge/>
            <w:tcBorders>
              <w:bottom w:val="single" w:sz="4" w:space="0" w:color="auto"/>
            </w:tcBorders>
          </w:tcPr>
          <w:p w14:paraId="6499FB8F" w14:textId="19428186" w:rsidR="00A052AE" w:rsidRDefault="00A052AE">
            <w:pPr>
              <w:pStyle w:val="Compact"/>
            </w:pPr>
          </w:p>
        </w:tc>
        <w:tc>
          <w:tcPr>
            <w:tcW w:w="452" w:type="pct"/>
            <w:vMerge/>
            <w:tcBorders>
              <w:bottom w:val="single" w:sz="4" w:space="0" w:color="auto"/>
            </w:tcBorders>
          </w:tcPr>
          <w:p w14:paraId="02548794" w14:textId="65991819" w:rsidR="00A052AE" w:rsidRDefault="00A052AE">
            <w:pPr>
              <w:pStyle w:val="Compact"/>
            </w:pPr>
          </w:p>
        </w:tc>
        <w:tc>
          <w:tcPr>
            <w:tcW w:w="346" w:type="pct"/>
            <w:tcBorders>
              <w:bottom w:val="single" w:sz="4" w:space="0" w:color="auto"/>
            </w:tcBorders>
          </w:tcPr>
          <w:p w14:paraId="7FE1D815" w14:textId="77777777" w:rsidR="00A052AE" w:rsidRDefault="00A052AE">
            <w:pPr>
              <w:pStyle w:val="Compact"/>
            </w:pPr>
            <w:r>
              <w:t>Cases*</w:t>
            </w:r>
          </w:p>
        </w:tc>
        <w:tc>
          <w:tcPr>
            <w:tcW w:w="451" w:type="pct"/>
            <w:tcBorders>
              <w:bottom w:val="single" w:sz="4" w:space="0" w:color="auto"/>
            </w:tcBorders>
          </w:tcPr>
          <w:p w14:paraId="162B9AFD" w14:textId="77777777" w:rsidR="00A052AE" w:rsidRDefault="00A052AE">
            <w:pPr>
              <w:pStyle w:val="Compact"/>
            </w:pPr>
            <w:r>
              <w:t>Cases with outcome (%)</w:t>
            </w:r>
          </w:p>
        </w:tc>
        <w:tc>
          <w:tcPr>
            <w:tcW w:w="799" w:type="pct"/>
            <w:tcBorders>
              <w:bottom w:val="single" w:sz="4" w:space="0" w:color="auto"/>
            </w:tcBorders>
          </w:tcPr>
          <w:p w14:paraId="21E5A1F8" w14:textId="77777777" w:rsidR="00A052AE" w:rsidRDefault="00A052AE">
            <w:pPr>
              <w:pStyle w:val="Compact"/>
            </w:pPr>
            <w:r>
              <w:t>OR (95% CI)</w:t>
            </w:r>
          </w:p>
        </w:tc>
        <w:tc>
          <w:tcPr>
            <w:tcW w:w="384" w:type="pct"/>
            <w:tcBorders>
              <w:bottom w:val="single" w:sz="4" w:space="0" w:color="auto"/>
            </w:tcBorders>
          </w:tcPr>
          <w:p w14:paraId="01837A91" w14:textId="77777777" w:rsidR="00A052AE" w:rsidRDefault="00A052AE">
            <w:pPr>
              <w:pStyle w:val="Compact"/>
            </w:pPr>
            <w:r>
              <w:t>P-value</w:t>
            </w:r>
          </w:p>
        </w:tc>
        <w:tc>
          <w:tcPr>
            <w:tcW w:w="312" w:type="pct"/>
            <w:tcBorders>
              <w:bottom w:val="single" w:sz="4" w:space="0" w:color="auto"/>
            </w:tcBorders>
          </w:tcPr>
          <w:p w14:paraId="2C01CD7E" w14:textId="77777777" w:rsidR="00A052AE" w:rsidRDefault="00A052AE">
            <w:pPr>
              <w:pStyle w:val="Compact"/>
            </w:pPr>
            <w:r>
              <w:t>Cases†</w:t>
            </w:r>
          </w:p>
        </w:tc>
        <w:tc>
          <w:tcPr>
            <w:tcW w:w="500" w:type="pct"/>
            <w:tcBorders>
              <w:bottom w:val="single" w:sz="4" w:space="0" w:color="auto"/>
            </w:tcBorders>
          </w:tcPr>
          <w:p w14:paraId="5C3512D2" w14:textId="77777777" w:rsidR="00A052AE" w:rsidRDefault="00A052AE">
            <w:pPr>
              <w:pStyle w:val="Compact"/>
            </w:pPr>
            <w:r>
              <w:t>Cases with outcome (%)</w:t>
            </w:r>
          </w:p>
        </w:tc>
        <w:tc>
          <w:tcPr>
            <w:tcW w:w="784" w:type="pct"/>
            <w:tcBorders>
              <w:bottom w:val="single" w:sz="4" w:space="0" w:color="auto"/>
            </w:tcBorders>
          </w:tcPr>
          <w:p w14:paraId="7B1FE288" w14:textId="77777777" w:rsidR="00A052AE" w:rsidRDefault="00A052AE">
            <w:pPr>
              <w:pStyle w:val="Compact"/>
            </w:pPr>
            <w:r>
              <w:t>aOR (95% CI)</w:t>
            </w:r>
          </w:p>
        </w:tc>
        <w:tc>
          <w:tcPr>
            <w:tcW w:w="382" w:type="pct"/>
            <w:tcBorders>
              <w:bottom w:val="single" w:sz="4" w:space="0" w:color="auto"/>
            </w:tcBorders>
          </w:tcPr>
          <w:p w14:paraId="114274A5" w14:textId="77777777" w:rsidR="00A052AE" w:rsidRDefault="00A052AE">
            <w:pPr>
              <w:pStyle w:val="Compact"/>
            </w:pPr>
            <w:r>
              <w:t>P-value</w:t>
            </w:r>
          </w:p>
        </w:tc>
      </w:tr>
      <w:tr w:rsidR="00A052AE" w14:paraId="44626B77" w14:textId="77777777" w:rsidTr="00A052AE">
        <w:tc>
          <w:tcPr>
            <w:tcW w:w="590" w:type="pct"/>
            <w:vMerge w:val="restart"/>
            <w:tcBorders>
              <w:top w:val="single" w:sz="4" w:space="0" w:color="auto"/>
            </w:tcBorders>
          </w:tcPr>
          <w:p w14:paraId="2E1F0E45" w14:textId="77777777" w:rsidR="00A052AE" w:rsidRDefault="00A052AE">
            <w:pPr>
              <w:pStyle w:val="Compact"/>
            </w:pPr>
            <w:r>
              <w:t>All-cause mortality</w:t>
            </w:r>
          </w:p>
        </w:tc>
        <w:tc>
          <w:tcPr>
            <w:tcW w:w="452" w:type="pct"/>
            <w:tcBorders>
              <w:top w:val="single" w:sz="4" w:space="0" w:color="auto"/>
            </w:tcBorders>
          </w:tcPr>
          <w:p w14:paraId="78733691" w14:textId="77777777" w:rsidR="00A052AE" w:rsidRDefault="00A052AE">
            <w:pPr>
              <w:pStyle w:val="Compact"/>
            </w:pPr>
            <w:r>
              <w:t>No</w:t>
            </w:r>
          </w:p>
        </w:tc>
        <w:tc>
          <w:tcPr>
            <w:tcW w:w="346" w:type="pct"/>
            <w:tcBorders>
              <w:top w:val="single" w:sz="4" w:space="0" w:color="auto"/>
            </w:tcBorders>
          </w:tcPr>
          <w:p w14:paraId="77016025" w14:textId="77777777" w:rsidR="00A052AE" w:rsidRDefault="00A052AE">
            <w:pPr>
              <w:pStyle w:val="Compact"/>
            </w:pPr>
            <w:r>
              <w:t>9061</w:t>
            </w:r>
          </w:p>
        </w:tc>
        <w:tc>
          <w:tcPr>
            <w:tcW w:w="451" w:type="pct"/>
            <w:tcBorders>
              <w:top w:val="single" w:sz="4" w:space="0" w:color="auto"/>
            </w:tcBorders>
          </w:tcPr>
          <w:p w14:paraId="0AD254DE" w14:textId="77777777" w:rsidR="00A052AE" w:rsidRDefault="00A052AE">
            <w:pPr>
              <w:pStyle w:val="Compact"/>
            </w:pPr>
            <w:r>
              <w:t>566 (6)</w:t>
            </w:r>
          </w:p>
        </w:tc>
        <w:tc>
          <w:tcPr>
            <w:tcW w:w="799" w:type="pct"/>
            <w:tcBorders>
              <w:top w:val="single" w:sz="4" w:space="0" w:color="auto"/>
            </w:tcBorders>
          </w:tcPr>
          <w:p w14:paraId="420E9201" w14:textId="77777777" w:rsidR="00A052AE" w:rsidRDefault="00A052AE">
            <w:pPr>
              <w:pStyle w:val="Compact"/>
            </w:pPr>
            <w:r>
              <w:t>1</w:t>
            </w:r>
          </w:p>
        </w:tc>
        <w:tc>
          <w:tcPr>
            <w:tcW w:w="384" w:type="pct"/>
            <w:tcBorders>
              <w:top w:val="single" w:sz="4" w:space="0" w:color="auto"/>
            </w:tcBorders>
          </w:tcPr>
          <w:p w14:paraId="44040389" w14:textId="77777777" w:rsidR="00A052AE" w:rsidRDefault="00A052AE">
            <w:pPr>
              <w:pStyle w:val="Compact"/>
            </w:pPr>
            <w:r>
              <w:t>&lt;0.001</w:t>
            </w:r>
          </w:p>
        </w:tc>
        <w:tc>
          <w:tcPr>
            <w:tcW w:w="312" w:type="pct"/>
            <w:tcBorders>
              <w:top w:val="single" w:sz="4" w:space="0" w:color="auto"/>
            </w:tcBorders>
          </w:tcPr>
          <w:p w14:paraId="69086A12" w14:textId="77777777" w:rsidR="00A052AE" w:rsidRDefault="00A052AE">
            <w:pPr>
              <w:pStyle w:val="Compact"/>
            </w:pPr>
            <w:r>
              <w:t>7620</w:t>
            </w:r>
          </w:p>
        </w:tc>
        <w:tc>
          <w:tcPr>
            <w:tcW w:w="500" w:type="pct"/>
            <w:tcBorders>
              <w:top w:val="single" w:sz="4" w:space="0" w:color="auto"/>
            </w:tcBorders>
          </w:tcPr>
          <w:p w14:paraId="02DA2370" w14:textId="77777777" w:rsidR="00A052AE" w:rsidRDefault="00A052AE">
            <w:pPr>
              <w:pStyle w:val="Compact"/>
            </w:pPr>
            <w:r>
              <w:t>473 (6)</w:t>
            </w:r>
          </w:p>
        </w:tc>
        <w:tc>
          <w:tcPr>
            <w:tcW w:w="784" w:type="pct"/>
            <w:tcBorders>
              <w:top w:val="single" w:sz="4" w:space="0" w:color="auto"/>
            </w:tcBorders>
          </w:tcPr>
          <w:p w14:paraId="058E2C93" w14:textId="77777777" w:rsidR="00A052AE" w:rsidRDefault="00A052AE">
            <w:pPr>
              <w:pStyle w:val="Compact"/>
            </w:pPr>
            <w:r>
              <w:t>1</w:t>
            </w:r>
          </w:p>
        </w:tc>
        <w:tc>
          <w:tcPr>
            <w:tcW w:w="382" w:type="pct"/>
            <w:tcBorders>
              <w:top w:val="single" w:sz="4" w:space="0" w:color="auto"/>
            </w:tcBorders>
          </w:tcPr>
          <w:p w14:paraId="3A50AF50" w14:textId="77777777" w:rsidR="00A052AE" w:rsidRDefault="00A052AE">
            <w:pPr>
              <w:pStyle w:val="Compact"/>
            </w:pPr>
            <w:r>
              <w:t>0.001</w:t>
            </w:r>
          </w:p>
        </w:tc>
      </w:tr>
      <w:tr w:rsidR="00A052AE" w14:paraId="496DCF02" w14:textId="77777777" w:rsidTr="00A052AE">
        <w:tc>
          <w:tcPr>
            <w:tcW w:w="590" w:type="pct"/>
            <w:vMerge/>
          </w:tcPr>
          <w:p w14:paraId="0EC195DE" w14:textId="77777777" w:rsidR="00A052AE" w:rsidRDefault="00A052AE">
            <w:pPr>
              <w:pStyle w:val="Compact"/>
            </w:pPr>
          </w:p>
        </w:tc>
        <w:tc>
          <w:tcPr>
            <w:tcW w:w="452" w:type="pct"/>
          </w:tcPr>
          <w:p w14:paraId="339F0CC3" w14:textId="77777777" w:rsidR="00A052AE" w:rsidRDefault="00A052AE">
            <w:pPr>
              <w:pStyle w:val="Compact"/>
            </w:pPr>
            <w:r>
              <w:t>Yes</w:t>
            </w:r>
          </w:p>
        </w:tc>
        <w:tc>
          <w:tcPr>
            <w:tcW w:w="346" w:type="pct"/>
          </w:tcPr>
          <w:p w14:paraId="77B967A2" w14:textId="77777777" w:rsidR="00A052AE" w:rsidRDefault="00A052AE">
            <w:pPr>
              <w:pStyle w:val="Compact"/>
            </w:pPr>
            <w:r>
              <w:t>21685</w:t>
            </w:r>
          </w:p>
        </w:tc>
        <w:tc>
          <w:tcPr>
            <w:tcW w:w="451" w:type="pct"/>
          </w:tcPr>
          <w:p w14:paraId="1EC9A70B" w14:textId="77777777" w:rsidR="00A052AE" w:rsidRDefault="00A052AE">
            <w:pPr>
              <w:pStyle w:val="Compact"/>
            </w:pPr>
            <w:r>
              <w:t>394 (2)</w:t>
            </w:r>
          </w:p>
        </w:tc>
        <w:tc>
          <w:tcPr>
            <w:tcW w:w="799" w:type="pct"/>
          </w:tcPr>
          <w:p w14:paraId="391A07C5" w14:textId="77777777" w:rsidR="00A052AE" w:rsidRDefault="00A052AE">
            <w:pPr>
              <w:pStyle w:val="Compact"/>
            </w:pPr>
            <w:r>
              <w:t>0.28 (0.24 to 0.32)</w:t>
            </w:r>
          </w:p>
        </w:tc>
        <w:tc>
          <w:tcPr>
            <w:tcW w:w="384" w:type="pct"/>
          </w:tcPr>
          <w:p w14:paraId="36A8E1F0" w14:textId="77777777" w:rsidR="00A052AE" w:rsidRDefault="00A052AE">
            <w:pPr>
              <w:pStyle w:val="Compact"/>
            </w:pPr>
          </w:p>
        </w:tc>
        <w:tc>
          <w:tcPr>
            <w:tcW w:w="312" w:type="pct"/>
          </w:tcPr>
          <w:p w14:paraId="07F09812" w14:textId="77777777" w:rsidR="00A052AE" w:rsidRDefault="00A052AE">
            <w:pPr>
              <w:pStyle w:val="Compact"/>
            </w:pPr>
            <w:r>
              <w:t>18373</w:t>
            </w:r>
          </w:p>
        </w:tc>
        <w:tc>
          <w:tcPr>
            <w:tcW w:w="500" w:type="pct"/>
          </w:tcPr>
          <w:p w14:paraId="3406A2E3" w14:textId="77777777" w:rsidR="00A052AE" w:rsidRDefault="00A052AE">
            <w:pPr>
              <w:pStyle w:val="Compact"/>
            </w:pPr>
            <w:r>
              <w:t>334 (2)</w:t>
            </w:r>
          </w:p>
        </w:tc>
        <w:tc>
          <w:tcPr>
            <w:tcW w:w="784" w:type="pct"/>
          </w:tcPr>
          <w:p w14:paraId="7DA3A8B7" w14:textId="77777777" w:rsidR="00A052AE" w:rsidRDefault="00A052AE">
            <w:pPr>
              <w:pStyle w:val="Compact"/>
            </w:pPr>
            <w:r>
              <w:t>0.76 (0.64 to 0.89)</w:t>
            </w:r>
          </w:p>
        </w:tc>
        <w:tc>
          <w:tcPr>
            <w:tcW w:w="382" w:type="pct"/>
          </w:tcPr>
          <w:p w14:paraId="0A8C74E9" w14:textId="77777777" w:rsidR="00A052AE" w:rsidRDefault="00A052AE">
            <w:pPr>
              <w:pStyle w:val="Compact"/>
            </w:pPr>
          </w:p>
        </w:tc>
      </w:tr>
      <w:tr w:rsidR="00A052AE" w14:paraId="2ED66737" w14:textId="77777777" w:rsidTr="00A052AE">
        <w:tc>
          <w:tcPr>
            <w:tcW w:w="590" w:type="pct"/>
            <w:vMerge w:val="restart"/>
          </w:tcPr>
          <w:p w14:paraId="14AB5AB1" w14:textId="77777777" w:rsidR="00A052AE" w:rsidRDefault="00A052AE">
            <w:pPr>
              <w:pStyle w:val="Compact"/>
            </w:pPr>
            <w:r>
              <w:t>Death due to TB (in those who died‡)</w:t>
            </w:r>
          </w:p>
        </w:tc>
        <w:tc>
          <w:tcPr>
            <w:tcW w:w="452" w:type="pct"/>
          </w:tcPr>
          <w:p w14:paraId="0CC2FF69" w14:textId="77777777" w:rsidR="00A052AE" w:rsidRDefault="00A052AE">
            <w:pPr>
              <w:pStyle w:val="Compact"/>
            </w:pPr>
            <w:r>
              <w:t>No</w:t>
            </w:r>
          </w:p>
        </w:tc>
        <w:tc>
          <w:tcPr>
            <w:tcW w:w="346" w:type="pct"/>
          </w:tcPr>
          <w:p w14:paraId="2FCD2115" w14:textId="77777777" w:rsidR="00A052AE" w:rsidRDefault="00A052AE">
            <w:pPr>
              <w:pStyle w:val="Compact"/>
            </w:pPr>
            <w:r>
              <w:t>320</w:t>
            </w:r>
          </w:p>
        </w:tc>
        <w:tc>
          <w:tcPr>
            <w:tcW w:w="451" w:type="pct"/>
          </w:tcPr>
          <w:p w14:paraId="6B7AF679" w14:textId="77777777" w:rsidR="00A052AE" w:rsidRDefault="00A052AE">
            <w:pPr>
              <w:pStyle w:val="Compact"/>
            </w:pPr>
            <w:r>
              <w:t>174 (54)</w:t>
            </w:r>
          </w:p>
        </w:tc>
        <w:tc>
          <w:tcPr>
            <w:tcW w:w="799" w:type="pct"/>
          </w:tcPr>
          <w:p w14:paraId="674E639C" w14:textId="77777777" w:rsidR="00A052AE" w:rsidRDefault="00A052AE">
            <w:pPr>
              <w:pStyle w:val="Compact"/>
            </w:pPr>
            <w:r>
              <w:t>1</w:t>
            </w:r>
          </w:p>
        </w:tc>
        <w:tc>
          <w:tcPr>
            <w:tcW w:w="384" w:type="pct"/>
          </w:tcPr>
          <w:p w14:paraId="455047FD" w14:textId="77777777" w:rsidR="00A052AE" w:rsidRDefault="00A052AE">
            <w:pPr>
              <w:pStyle w:val="Compact"/>
            </w:pPr>
            <w:r>
              <w:t>0.786</w:t>
            </w:r>
          </w:p>
        </w:tc>
        <w:tc>
          <w:tcPr>
            <w:tcW w:w="312" w:type="pct"/>
          </w:tcPr>
          <w:p w14:paraId="33E69977" w14:textId="77777777" w:rsidR="00A052AE" w:rsidRDefault="00A052AE">
            <w:pPr>
              <w:pStyle w:val="Compact"/>
            </w:pPr>
            <w:r>
              <w:t>270</w:t>
            </w:r>
          </w:p>
        </w:tc>
        <w:tc>
          <w:tcPr>
            <w:tcW w:w="500" w:type="pct"/>
          </w:tcPr>
          <w:p w14:paraId="309A3AEE" w14:textId="77777777" w:rsidR="00A052AE" w:rsidRDefault="00A052AE">
            <w:pPr>
              <w:pStyle w:val="Compact"/>
            </w:pPr>
            <w:r>
              <w:t>143 (53)</w:t>
            </w:r>
          </w:p>
        </w:tc>
        <w:tc>
          <w:tcPr>
            <w:tcW w:w="784" w:type="pct"/>
          </w:tcPr>
          <w:p w14:paraId="27D387FE" w14:textId="77777777" w:rsidR="00A052AE" w:rsidRDefault="00A052AE">
            <w:pPr>
              <w:pStyle w:val="Compact"/>
            </w:pPr>
            <w:r>
              <w:t>1</w:t>
            </w:r>
          </w:p>
        </w:tc>
        <w:tc>
          <w:tcPr>
            <w:tcW w:w="382" w:type="pct"/>
          </w:tcPr>
          <w:p w14:paraId="7914D258" w14:textId="77777777" w:rsidR="00A052AE" w:rsidRDefault="00A052AE">
            <w:pPr>
              <w:pStyle w:val="Compact"/>
            </w:pPr>
            <w:r>
              <w:t>0.177</w:t>
            </w:r>
          </w:p>
        </w:tc>
      </w:tr>
      <w:tr w:rsidR="00A052AE" w14:paraId="45B88CF9" w14:textId="77777777" w:rsidTr="00A052AE">
        <w:tc>
          <w:tcPr>
            <w:tcW w:w="590" w:type="pct"/>
            <w:vMerge/>
          </w:tcPr>
          <w:p w14:paraId="72427C86" w14:textId="77777777" w:rsidR="00A052AE" w:rsidRDefault="00A052AE">
            <w:pPr>
              <w:pStyle w:val="Compact"/>
            </w:pPr>
          </w:p>
        </w:tc>
        <w:tc>
          <w:tcPr>
            <w:tcW w:w="452" w:type="pct"/>
          </w:tcPr>
          <w:p w14:paraId="7BB00ED2" w14:textId="77777777" w:rsidR="00A052AE" w:rsidRDefault="00A052AE">
            <w:pPr>
              <w:pStyle w:val="Compact"/>
            </w:pPr>
            <w:r>
              <w:t>Yes</w:t>
            </w:r>
          </w:p>
        </w:tc>
        <w:tc>
          <w:tcPr>
            <w:tcW w:w="346" w:type="pct"/>
          </w:tcPr>
          <w:p w14:paraId="2C358F18" w14:textId="77777777" w:rsidR="00A052AE" w:rsidRDefault="00A052AE">
            <w:pPr>
              <w:pStyle w:val="Compact"/>
            </w:pPr>
            <w:r>
              <w:t>276</w:t>
            </w:r>
          </w:p>
        </w:tc>
        <w:tc>
          <w:tcPr>
            <w:tcW w:w="451" w:type="pct"/>
          </w:tcPr>
          <w:p w14:paraId="1DBF487D" w14:textId="77777777" w:rsidR="00A052AE" w:rsidRDefault="00A052AE">
            <w:pPr>
              <w:pStyle w:val="Compact"/>
            </w:pPr>
            <w:r>
              <w:t>147 (53)</w:t>
            </w:r>
          </w:p>
        </w:tc>
        <w:tc>
          <w:tcPr>
            <w:tcW w:w="799" w:type="pct"/>
          </w:tcPr>
          <w:p w14:paraId="4E4CA2CD" w14:textId="77777777" w:rsidR="00A052AE" w:rsidRDefault="00A052AE">
            <w:pPr>
              <w:pStyle w:val="Compact"/>
            </w:pPr>
            <w:r>
              <w:t>0.96 (0.69 to 1.32)</w:t>
            </w:r>
          </w:p>
        </w:tc>
        <w:tc>
          <w:tcPr>
            <w:tcW w:w="384" w:type="pct"/>
          </w:tcPr>
          <w:p w14:paraId="6D0E5F92" w14:textId="77777777" w:rsidR="00A052AE" w:rsidRDefault="00A052AE">
            <w:pPr>
              <w:pStyle w:val="Compact"/>
            </w:pPr>
          </w:p>
        </w:tc>
        <w:tc>
          <w:tcPr>
            <w:tcW w:w="312" w:type="pct"/>
          </w:tcPr>
          <w:p w14:paraId="5B7560B8" w14:textId="77777777" w:rsidR="00A052AE" w:rsidRDefault="00A052AE">
            <w:pPr>
              <w:pStyle w:val="Compact"/>
            </w:pPr>
            <w:r>
              <w:t>236</w:t>
            </w:r>
          </w:p>
        </w:tc>
        <w:tc>
          <w:tcPr>
            <w:tcW w:w="500" w:type="pct"/>
          </w:tcPr>
          <w:p w14:paraId="410C5646" w14:textId="77777777" w:rsidR="00A052AE" w:rsidRDefault="00A052AE">
            <w:pPr>
              <w:pStyle w:val="Compact"/>
            </w:pPr>
            <w:r>
              <w:t>126 (53)</w:t>
            </w:r>
          </w:p>
        </w:tc>
        <w:tc>
          <w:tcPr>
            <w:tcW w:w="784" w:type="pct"/>
          </w:tcPr>
          <w:p w14:paraId="115696B2" w14:textId="77777777" w:rsidR="00A052AE" w:rsidRDefault="00A052AE">
            <w:pPr>
              <w:pStyle w:val="Compact"/>
            </w:pPr>
            <w:r>
              <w:t>0.76 (0.51 to 1.13)</w:t>
            </w:r>
          </w:p>
        </w:tc>
        <w:tc>
          <w:tcPr>
            <w:tcW w:w="382" w:type="pct"/>
          </w:tcPr>
          <w:p w14:paraId="41DFE748" w14:textId="77777777" w:rsidR="00A052AE" w:rsidRDefault="00A052AE">
            <w:pPr>
              <w:pStyle w:val="Compact"/>
            </w:pPr>
          </w:p>
        </w:tc>
      </w:tr>
      <w:tr w:rsidR="00A052AE" w14:paraId="6A56E1BB" w14:textId="77777777" w:rsidTr="00A052AE">
        <w:tc>
          <w:tcPr>
            <w:tcW w:w="590" w:type="pct"/>
            <w:vMerge w:val="restart"/>
          </w:tcPr>
          <w:p w14:paraId="540501CD" w14:textId="77777777" w:rsidR="00A052AE" w:rsidRDefault="00A052AE">
            <w:pPr>
              <w:pStyle w:val="Compact"/>
            </w:pPr>
            <w:r>
              <w:t>Recurrent TB</w:t>
            </w:r>
          </w:p>
        </w:tc>
        <w:tc>
          <w:tcPr>
            <w:tcW w:w="452" w:type="pct"/>
          </w:tcPr>
          <w:p w14:paraId="5F22EB0A" w14:textId="77777777" w:rsidR="00A052AE" w:rsidRDefault="00A052AE">
            <w:pPr>
              <w:pStyle w:val="Compact"/>
            </w:pPr>
            <w:r>
              <w:t>No</w:t>
            </w:r>
          </w:p>
        </w:tc>
        <w:tc>
          <w:tcPr>
            <w:tcW w:w="346" w:type="pct"/>
          </w:tcPr>
          <w:p w14:paraId="599FC91B" w14:textId="77777777" w:rsidR="00A052AE" w:rsidRDefault="00A052AE">
            <w:pPr>
              <w:pStyle w:val="Compact"/>
            </w:pPr>
            <w:r>
              <w:t>9991</w:t>
            </w:r>
          </w:p>
        </w:tc>
        <w:tc>
          <w:tcPr>
            <w:tcW w:w="451" w:type="pct"/>
          </w:tcPr>
          <w:p w14:paraId="61F2EEEB" w14:textId="77777777" w:rsidR="00A052AE" w:rsidRDefault="00A052AE">
            <w:pPr>
              <w:pStyle w:val="Compact"/>
            </w:pPr>
            <w:r>
              <w:t>735 (7)</w:t>
            </w:r>
          </w:p>
        </w:tc>
        <w:tc>
          <w:tcPr>
            <w:tcW w:w="799" w:type="pct"/>
          </w:tcPr>
          <w:p w14:paraId="3FC48C9B" w14:textId="77777777" w:rsidR="00A052AE" w:rsidRDefault="00A052AE">
            <w:pPr>
              <w:pStyle w:val="Compact"/>
            </w:pPr>
            <w:r>
              <w:t>1</w:t>
            </w:r>
          </w:p>
        </w:tc>
        <w:tc>
          <w:tcPr>
            <w:tcW w:w="384" w:type="pct"/>
          </w:tcPr>
          <w:p w14:paraId="7252EAFA" w14:textId="77777777" w:rsidR="00A052AE" w:rsidRDefault="00A052AE">
            <w:pPr>
              <w:pStyle w:val="Compact"/>
            </w:pPr>
            <w:r>
              <w:t>&lt;0.001</w:t>
            </w:r>
          </w:p>
        </w:tc>
        <w:tc>
          <w:tcPr>
            <w:tcW w:w="312" w:type="pct"/>
          </w:tcPr>
          <w:p w14:paraId="720D5C66" w14:textId="77777777" w:rsidR="00A052AE" w:rsidRDefault="00A052AE">
            <w:pPr>
              <w:pStyle w:val="Compact"/>
            </w:pPr>
            <w:r>
              <w:t>8502</w:t>
            </w:r>
          </w:p>
        </w:tc>
        <w:tc>
          <w:tcPr>
            <w:tcW w:w="500" w:type="pct"/>
          </w:tcPr>
          <w:p w14:paraId="059E9E55" w14:textId="77777777" w:rsidR="00A052AE" w:rsidRDefault="00A052AE">
            <w:pPr>
              <w:pStyle w:val="Compact"/>
            </w:pPr>
            <w:r>
              <w:t>615 (7)</w:t>
            </w:r>
          </w:p>
        </w:tc>
        <w:tc>
          <w:tcPr>
            <w:tcW w:w="784" w:type="pct"/>
          </w:tcPr>
          <w:p w14:paraId="312CDE4C" w14:textId="77777777" w:rsidR="00A052AE" w:rsidRDefault="00A052AE">
            <w:pPr>
              <w:pStyle w:val="Compact"/>
            </w:pPr>
            <w:r>
              <w:t>1</w:t>
            </w:r>
          </w:p>
        </w:tc>
        <w:tc>
          <w:tcPr>
            <w:tcW w:w="382" w:type="pct"/>
          </w:tcPr>
          <w:p w14:paraId="2158E506" w14:textId="77777777" w:rsidR="00A052AE" w:rsidRDefault="00A052AE">
            <w:pPr>
              <w:pStyle w:val="Compact"/>
            </w:pPr>
            <w:r>
              <w:t>0.056</w:t>
            </w:r>
          </w:p>
        </w:tc>
      </w:tr>
      <w:tr w:rsidR="00A052AE" w14:paraId="75C8EB59" w14:textId="77777777" w:rsidTr="00A052AE">
        <w:tc>
          <w:tcPr>
            <w:tcW w:w="590" w:type="pct"/>
            <w:vMerge/>
          </w:tcPr>
          <w:p w14:paraId="221EB8DF" w14:textId="77777777" w:rsidR="00A052AE" w:rsidRDefault="00A052AE">
            <w:pPr>
              <w:pStyle w:val="Compact"/>
            </w:pPr>
          </w:p>
        </w:tc>
        <w:tc>
          <w:tcPr>
            <w:tcW w:w="452" w:type="pct"/>
          </w:tcPr>
          <w:p w14:paraId="0FA7191C" w14:textId="77777777" w:rsidR="00A052AE" w:rsidRDefault="00A052AE">
            <w:pPr>
              <w:pStyle w:val="Compact"/>
            </w:pPr>
            <w:r>
              <w:t>Yes</w:t>
            </w:r>
          </w:p>
        </w:tc>
        <w:tc>
          <w:tcPr>
            <w:tcW w:w="346" w:type="pct"/>
          </w:tcPr>
          <w:p w14:paraId="187AEF56" w14:textId="77777777" w:rsidR="00A052AE" w:rsidRDefault="00A052AE">
            <w:pPr>
              <w:pStyle w:val="Compact"/>
            </w:pPr>
            <w:r>
              <w:t>23963</w:t>
            </w:r>
          </w:p>
        </w:tc>
        <w:tc>
          <w:tcPr>
            <w:tcW w:w="451" w:type="pct"/>
          </w:tcPr>
          <w:p w14:paraId="3F3C7781" w14:textId="77777777" w:rsidR="00A052AE" w:rsidRDefault="00A052AE">
            <w:pPr>
              <w:pStyle w:val="Compact"/>
            </w:pPr>
            <w:r>
              <w:t>1371 (6)</w:t>
            </w:r>
          </w:p>
        </w:tc>
        <w:tc>
          <w:tcPr>
            <w:tcW w:w="799" w:type="pct"/>
          </w:tcPr>
          <w:p w14:paraId="0DC171B9" w14:textId="77777777" w:rsidR="00A052AE" w:rsidRDefault="00A052AE">
            <w:pPr>
              <w:pStyle w:val="Compact"/>
            </w:pPr>
            <w:r>
              <w:t>0.76 (0.70 to 0.84)</w:t>
            </w:r>
          </w:p>
        </w:tc>
        <w:tc>
          <w:tcPr>
            <w:tcW w:w="384" w:type="pct"/>
          </w:tcPr>
          <w:p w14:paraId="51348239" w14:textId="77777777" w:rsidR="00A052AE" w:rsidRDefault="00A052AE">
            <w:pPr>
              <w:pStyle w:val="Compact"/>
            </w:pPr>
          </w:p>
        </w:tc>
        <w:tc>
          <w:tcPr>
            <w:tcW w:w="312" w:type="pct"/>
          </w:tcPr>
          <w:p w14:paraId="6674B180" w14:textId="77777777" w:rsidR="00A052AE" w:rsidRDefault="00A052AE">
            <w:pPr>
              <w:pStyle w:val="Compact"/>
            </w:pPr>
            <w:r>
              <w:t>20584</w:t>
            </w:r>
          </w:p>
        </w:tc>
        <w:tc>
          <w:tcPr>
            <w:tcW w:w="500" w:type="pct"/>
          </w:tcPr>
          <w:p w14:paraId="25CA71D0" w14:textId="77777777" w:rsidR="00A052AE" w:rsidRDefault="00A052AE">
            <w:pPr>
              <w:pStyle w:val="Compact"/>
            </w:pPr>
            <w:r>
              <w:t>1177 (6)</w:t>
            </w:r>
          </w:p>
        </w:tc>
        <w:tc>
          <w:tcPr>
            <w:tcW w:w="784" w:type="pct"/>
          </w:tcPr>
          <w:p w14:paraId="627D0B22" w14:textId="77777777" w:rsidR="00A052AE" w:rsidRDefault="00A052AE">
            <w:pPr>
              <w:pStyle w:val="Compact"/>
            </w:pPr>
            <w:r>
              <w:t>0.90 (0.81 to 1.00)</w:t>
            </w:r>
          </w:p>
        </w:tc>
        <w:tc>
          <w:tcPr>
            <w:tcW w:w="382" w:type="pct"/>
          </w:tcPr>
          <w:p w14:paraId="7220F7A2" w14:textId="77777777" w:rsidR="00A052AE" w:rsidRDefault="00A052AE">
            <w:pPr>
              <w:pStyle w:val="Compact"/>
            </w:pPr>
          </w:p>
        </w:tc>
      </w:tr>
      <w:tr w:rsidR="00A052AE" w14:paraId="59BD9E43" w14:textId="77777777" w:rsidTr="00A052AE">
        <w:tc>
          <w:tcPr>
            <w:tcW w:w="590" w:type="pct"/>
            <w:vMerge w:val="restart"/>
          </w:tcPr>
          <w:p w14:paraId="37F9ABF2" w14:textId="77777777" w:rsidR="00A052AE" w:rsidRDefault="00A052AE">
            <w:pPr>
              <w:pStyle w:val="Compact"/>
            </w:pPr>
            <w:r>
              <w:t>Pulmonary TB</w:t>
            </w:r>
          </w:p>
        </w:tc>
        <w:tc>
          <w:tcPr>
            <w:tcW w:w="452" w:type="pct"/>
          </w:tcPr>
          <w:p w14:paraId="00462B13" w14:textId="77777777" w:rsidR="00A052AE" w:rsidRDefault="00A052AE">
            <w:pPr>
              <w:pStyle w:val="Compact"/>
            </w:pPr>
            <w:r>
              <w:t>No</w:t>
            </w:r>
          </w:p>
        </w:tc>
        <w:tc>
          <w:tcPr>
            <w:tcW w:w="346" w:type="pct"/>
          </w:tcPr>
          <w:p w14:paraId="1EEF284F" w14:textId="77777777" w:rsidR="00A052AE" w:rsidRDefault="00A052AE">
            <w:pPr>
              <w:pStyle w:val="Compact"/>
            </w:pPr>
            <w:r>
              <w:t>10121</w:t>
            </w:r>
          </w:p>
        </w:tc>
        <w:tc>
          <w:tcPr>
            <w:tcW w:w="451" w:type="pct"/>
          </w:tcPr>
          <w:p w14:paraId="57EA1F36" w14:textId="77777777" w:rsidR="00A052AE" w:rsidRDefault="00A052AE">
            <w:pPr>
              <w:pStyle w:val="Compact"/>
            </w:pPr>
            <w:r>
              <w:t>5548 (55)</w:t>
            </w:r>
          </w:p>
        </w:tc>
        <w:tc>
          <w:tcPr>
            <w:tcW w:w="799" w:type="pct"/>
          </w:tcPr>
          <w:p w14:paraId="4BBC51E7" w14:textId="77777777" w:rsidR="00A052AE" w:rsidRDefault="00A052AE">
            <w:pPr>
              <w:pStyle w:val="Compact"/>
            </w:pPr>
            <w:r>
              <w:t>1</w:t>
            </w:r>
          </w:p>
        </w:tc>
        <w:tc>
          <w:tcPr>
            <w:tcW w:w="384" w:type="pct"/>
          </w:tcPr>
          <w:p w14:paraId="129EEB5B" w14:textId="77777777" w:rsidR="00A052AE" w:rsidRDefault="00A052AE">
            <w:pPr>
              <w:pStyle w:val="Compact"/>
            </w:pPr>
            <w:r>
              <w:t>&lt;0.001</w:t>
            </w:r>
          </w:p>
        </w:tc>
        <w:tc>
          <w:tcPr>
            <w:tcW w:w="312" w:type="pct"/>
          </w:tcPr>
          <w:p w14:paraId="75B7ACC4" w14:textId="77777777" w:rsidR="00A052AE" w:rsidRDefault="00A052AE">
            <w:pPr>
              <w:pStyle w:val="Compact"/>
            </w:pPr>
            <w:r>
              <w:t>8595</w:t>
            </w:r>
          </w:p>
        </w:tc>
        <w:tc>
          <w:tcPr>
            <w:tcW w:w="500" w:type="pct"/>
          </w:tcPr>
          <w:p w14:paraId="226BC993" w14:textId="77777777" w:rsidR="00A052AE" w:rsidRDefault="00A052AE">
            <w:pPr>
              <w:pStyle w:val="Compact"/>
            </w:pPr>
            <w:r>
              <w:t>4685 (55)</w:t>
            </w:r>
          </w:p>
        </w:tc>
        <w:tc>
          <w:tcPr>
            <w:tcW w:w="784" w:type="pct"/>
          </w:tcPr>
          <w:p w14:paraId="1C20D54F" w14:textId="77777777" w:rsidR="00A052AE" w:rsidRDefault="00A052AE">
            <w:pPr>
              <w:pStyle w:val="Compact"/>
            </w:pPr>
            <w:r>
              <w:t>1</w:t>
            </w:r>
          </w:p>
        </w:tc>
        <w:tc>
          <w:tcPr>
            <w:tcW w:w="382" w:type="pct"/>
          </w:tcPr>
          <w:p w14:paraId="32A4076D" w14:textId="77777777" w:rsidR="00A052AE" w:rsidRDefault="00A052AE">
            <w:pPr>
              <w:pStyle w:val="Compact"/>
            </w:pPr>
            <w:r>
              <w:t>0.769</w:t>
            </w:r>
          </w:p>
        </w:tc>
      </w:tr>
      <w:tr w:rsidR="00A052AE" w14:paraId="0D88A640" w14:textId="77777777" w:rsidTr="00A052AE">
        <w:tc>
          <w:tcPr>
            <w:tcW w:w="590" w:type="pct"/>
            <w:vMerge/>
          </w:tcPr>
          <w:p w14:paraId="5A6D5CFC" w14:textId="77777777" w:rsidR="00A052AE" w:rsidRDefault="00A052AE">
            <w:pPr>
              <w:pStyle w:val="Compact"/>
            </w:pPr>
          </w:p>
        </w:tc>
        <w:tc>
          <w:tcPr>
            <w:tcW w:w="452" w:type="pct"/>
          </w:tcPr>
          <w:p w14:paraId="309517EC" w14:textId="77777777" w:rsidR="00A052AE" w:rsidRDefault="00A052AE">
            <w:pPr>
              <w:pStyle w:val="Compact"/>
            </w:pPr>
            <w:r>
              <w:t>Yes</w:t>
            </w:r>
          </w:p>
        </w:tc>
        <w:tc>
          <w:tcPr>
            <w:tcW w:w="346" w:type="pct"/>
          </w:tcPr>
          <w:p w14:paraId="62C3938C" w14:textId="77777777" w:rsidR="00A052AE" w:rsidRDefault="00A052AE">
            <w:pPr>
              <w:pStyle w:val="Compact"/>
            </w:pPr>
            <w:r>
              <w:t>24289</w:t>
            </w:r>
          </w:p>
        </w:tc>
        <w:tc>
          <w:tcPr>
            <w:tcW w:w="451" w:type="pct"/>
          </w:tcPr>
          <w:p w14:paraId="04004166" w14:textId="77777777" w:rsidR="00A052AE" w:rsidRDefault="00A052AE">
            <w:pPr>
              <w:pStyle w:val="Compact"/>
            </w:pPr>
            <w:r>
              <w:t>12204 (50)</w:t>
            </w:r>
          </w:p>
        </w:tc>
        <w:tc>
          <w:tcPr>
            <w:tcW w:w="799" w:type="pct"/>
          </w:tcPr>
          <w:p w14:paraId="18D989E0" w14:textId="77777777" w:rsidR="00A052AE" w:rsidRDefault="00A052AE">
            <w:pPr>
              <w:pStyle w:val="Compact"/>
            </w:pPr>
            <w:r>
              <w:t>0.83 (0.79 to 0.87)</w:t>
            </w:r>
          </w:p>
        </w:tc>
        <w:tc>
          <w:tcPr>
            <w:tcW w:w="384" w:type="pct"/>
          </w:tcPr>
          <w:p w14:paraId="6C8B031B" w14:textId="77777777" w:rsidR="00A052AE" w:rsidRDefault="00A052AE">
            <w:pPr>
              <w:pStyle w:val="Compact"/>
            </w:pPr>
          </w:p>
        </w:tc>
        <w:tc>
          <w:tcPr>
            <w:tcW w:w="312" w:type="pct"/>
          </w:tcPr>
          <w:p w14:paraId="2C030D82" w14:textId="77777777" w:rsidR="00A052AE" w:rsidRDefault="00A052AE">
            <w:pPr>
              <w:pStyle w:val="Compact"/>
            </w:pPr>
            <w:r>
              <w:t>20784</w:t>
            </w:r>
          </w:p>
        </w:tc>
        <w:tc>
          <w:tcPr>
            <w:tcW w:w="500" w:type="pct"/>
          </w:tcPr>
          <w:p w14:paraId="0C2A00E2" w14:textId="77777777" w:rsidR="00A052AE" w:rsidRDefault="00A052AE">
            <w:pPr>
              <w:pStyle w:val="Compact"/>
            </w:pPr>
            <w:r>
              <w:t>10342 (50)</w:t>
            </w:r>
          </w:p>
        </w:tc>
        <w:tc>
          <w:tcPr>
            <w:tcW w:w="784" w:type="pct"/>
          </w:tcPr>
          <w:p w14:paraId="42708A9C" w14:textId="77777777" w:rsidR="00A052AE" w:rsidRDefault="00A052AE">
            <w:pPr>
              <w:pStyle w:val="Compact"/>
            </w:pPr>
            <w:r>
              <w:t>0.99 (0.94 to 1.05)</w:t>
            </w:r>
          </w:p>
        </w:tc>
        <w:tc>
          <w:tcPr>
            <w:tcW w:w="382" w:type="pct"/>
          </w:tcPr>
          <w:p w14:paraId="72825876" w14:textId="77777777" w:rsidR="00A052AE" w:rsidRDefault="00A052AE">
            <w:pPr>
              <w:pStyle w:val="Compact"/>
            </w:pPr>
          </w:p>
        </w:tc>
      </w:tr>
      <w:tr w:rsidR="00A052AE" w14:paraId="2F95335F" w14:textId="77777777" w:rsidTr="00A052AE">
        <w:tc>
          <w:tcPr>
            <w:tcW w:w="590" w:type="pct"/>
            <w:vMerge w:val="restart"/>
          </w:tcPr>
          <w:p w14:paraId="4E5E90A2" w14:textId="77777777" w:rsidR="00A052AE" w:rsidRDefault="00A052AE">
            <w:pPr>
              <w:pStyle w:val="Compact"/>
            </w:pPr>
            <w:r>
              <w:t>Sputum smear status - positive</w:t>
            </w:r>
          </w:p>
        </w:tc>
        <w:tc>
          <w:tcPr>
            <w:tcW w:w="452" w:type="pct"/>
          </w:tcPr>
          <w:p w14:paraId="1CDF7736" w14:textId="77777777" w:rsidR="00A052AE" w:rsidRDefault="00A052AE">
            <w:pPr>
              <w:pStyle w:val="Compact"/>
            </w:pPr>
            <w:r>
              <w:t>No</w:t>
            </w:r>
          </w:p>
        </w:tc>
        <w:tc>
          <w:tcPr>
            <w:tcW w:w="346" w:type="pct"/>
          </w:tcPr>
          <w:p w14:paraId="43ED1CB9" w14:textId="77777777" w:rsidR="00A052AE" w:rsidRDefault="00A052AE">
            <w:pPr>
              <w:pStyle w:val="Compact"/>
            </w:pPr>
            <w:r>
              <w:t>3910</w:t>
            </w:r>
          </w:p>
        </w:tc>
        <w:tc>
          <w:tcPr>
            <w:tcW w:w="451" w:type="pct"/>
          </w:tcPr>
          <w:p w14:paraId="7A73B155" w14:textId="77777777" w:rsidR="00A052AE" w:rsidRDefault="00A052AE">
            <w:pPr>
              <w:pStyle w:val="Compact"/>
            </w:pPr>
            <w:r>
              <w:t>1679 (43)</w:t>
            </w:r>
          </w:p>
        </w:tc>
        <w:tc>
          <w:tcPr>
            <w:tcW w:w="799" w:type="pct"/>
          </w:tcPr>
          <w:p w14:paraId="4366F8B3" w14:textId="77777777" w:rsidR="00A052AE" w:rsidRDefault="00A052AE">
            <w:pPr>
              <w:pStyle w:val="Compact"/>
            </w:pPr>
            <w:r>
              <w:t>1</w:t>
            </w:r>
          </w:p>
        </w:tc>
        <w:tc>
          <w:tcPr>
            <w:tcW w:w="384" w:type="pct"/>
          </w:tcPr>
          <w:p w14:paraId="605FB761" w14:textId="77777777" w:rsidR="00A052AE" w:rsidRDefault="00A052AE">
            <w:pPr>
              <w:pStyle w:val="Compact"/>
            </w:pPr>
            <w:r>
              <w:t>0.187</w:t>
            </w:r>
          </w:p>
        </w:tc>
        <w:tc>
          <w:tcPr>
            <w:tcW w:w="312" w:type="pct"/>
          </w:tcPr>
          <w:p w14:paraId="530AE199" w14:textId="77777777" w:rsidR="00A052AE" w:rsidRDefault="00A052AE">
            <w:pPr>
              <w:pStyle w:val="Compact"/>
            </w:pPr>
            <w:r>
              <w:t>3367</w:t>
            </w:r>
          </w:p>
        </w:tc>
        <w:tc>
          <w:tcPr>
            <w:tcW w:w="500" w:type="pct"/>
          </w:tcPr>
          <w:p w14:paraId="637D90DB" w14:textId="77777777" w:rsidR="00A052AE" w:rsidRDefault="00A052AE">
            <w:pPr>
              <w:pStyle w:val="Compact"/>
            </w:pPr>
            <w:r>
              <w:t>1435 (43)</w:t>
            </w:r>
          </w:p>
        </w:tc>
        <w:tc>
          <w:tcPr>
            <w:tcW w:w="784" w:type="pct"/>
          </w:tcPr>
          <w:p w14:paraId="632B1F70" w14:textId="77777777" w:rsidR="00A052AE" w:rsidRDefault="00A052AE">
            <w:pPr>
              <w:pStyle w:val="Compact"/>
            </w:pPr>
            <w:r>
              <w:t>1</w:t>
            </w:r>
          </w:p>
        </w:tc>
        <w:tc>
          <w:tcPr>
            <w:tcW w:w="382" w:type="pct"/>
          </w:tcPr>
          <w:p w14:paraId="0861EB86" w14:textId="77777777" w:rsidR="00A052AE" w:rsidRDefault="00A052AE">
            <w:pPr>
              <w:pStyle w:val="Compact"/>
            </w:pPr>
            <w:r>
              <w:t>0.730</w:t>
            </w:r>
          </w:p>
        </w:tc>
      </w:tr>
      <w:tr w:rsidR="00A052AE" w14:paraId="32C8BDC1" w14:textId="77777777" w:rsidTr="00A052AE">
        <w:tc>
          <w:tcPr>
            <w:tcW w:w="590" w:type="pct"/>
            <w:vMerge/>
          </w:tcPr>
          <w:p w14:paraId="09E08620" w14:textId="77777777" w:rsidR="00A052AE" w:rsidRDefault="00A052AE">
            <w:pPr>
              <w:pStyle w:val="Compact"/>
            </w:pPr>
          </w:p>
        </w:tc>
        <w:tc>
          <w:tcPr>
            <w:tcW w:w="452" w:type="pct"/>
          </w:tcPr>
          <w:p w14:paraId="05863F76" w14:textId="77777777" w:rsidR="00A052AE" w:rsidRDefault="00A052AE">
            <w:pPr>
              <w:pStyle w:val="Compact"/>
            </w:pPr>
            <w:r>
              <w:t>Yes</w:t>
            </w:r>
          </w:p>
        </w:tc>
        <w:tc>
          <w:tcPr>
            <w:tcW w:w="346" w:type="pct"/>
          </w:tcPr>
          <w:p w14:paraId="0A3D5070" w14:textId="77777777" w:rsidR="00A052AE" w:rsidRDefault="00A052AE">
            <w:pPr>
              <w:pStyle w:val="Compact"/>
            </w:pPr>
            <w:r>
              <w:t>9768</w:t>
            </w:r>
          </w:p>
        </w:tc>
        <w:tc>
          <w:tcPr>
            <w:tcW w:w="451" w:type="pct"/>
          </w:tcPr>
          <w:p w14:paraId="6D437F7F" w14:textId="77777777" w:rsidR="00A052AE" w:rsidRDefault="00A052AE">
            <w:pPr>
              <w:pStyle w:val="Compact"/>
            </w:pPr>
            <w:r>
              <w:t>4074 (42)</w:t>
            </w:r>
          </w:p>
        </w:tc>
        <w:tc>
          <w:tcPr>
            <w:tcW w:w="799" w:type="pct"/>
          </w:tcPr>
          <w:p w14:paraId="517F2EC9" w14:textId="77777777" w:rsidR="00A052AE" w:rsidRDefault="00A052AE">
            <w:pPr>
              <w:pStyle w:val="Compact"/>
            </w:pPr>
            <w:r>
              <w:t>0.95 (0.88 to 1.02)</w:t>
            </w:r>
          </w:p>
        </w:tc>
        <w:tc>
          <w:tcPr>
            <w:tcW w:w="384" w:type="pct"/>
          </w:tcPr>
          <w:p w14:paraId="1732B468" w14:textId="77777777" w:rsidR="00A052AE" w:rsidRDefault="00A052AE">
            <w:pPr>
              <w:pStyle w:val="Compact"/>
            </w:pPr>
          </w:p>
        </w:tc>
        <w:tc>
          <w:tcPr>
            <w:tcW w:w="312" w:type="pct"/>
          </w:tcPr>
          <w:p w14:paraId="0F3FB607" w14:textId="77777777" w:rsidR="00A052AE" w:rsidRDefault="00A052AE">
            <w:pPr>
              <w:pStyle w:val="Compact"/>
            </w:pPr>
            <w:r>
              <w:t>8351</w:t>
            </w:r>
          </w:p>
        </w:tc>
        <w:tc>
          <w:tcPr>
            <w:tcW w:w="500" w:type="pct"/>
          </w:tcPr>
          <w:p w14:paraId="1A36DF85" w14:textId="77777777" w:rsidR="00A052AE" w:rsidRDefault="00A052AE">
            <w:pPr>
              <w:pStyle w:val="Compact"/>
            </w:pPr>
            <w:r>
              <w:t>3447 (41)</w:t>
            </w:r>
          </w:p>
        </w:tc>
        <w:tc>
          <w:tcPr>
            <w:tcW w:w="784" w:type="pct"/>
          </w:tcPr>
          <w:p w14:paraId="4629B4E7" w14:textId="77777777" w:rsidR="00A052AE" w:rsidRDefault="00A052AE">
            <w:pPr>
              <w:pStyle w:val="Compact"/>
            </w:pPr>
            <w:r>
              <w:t>1.02 (0.93 to 1.11)</w:t>
            </w:r>
          </w:p>
        </w:tc>
        <w:tc>
          <w:tcPr>
            <w:tcW w:w="382" w:type="pct"/>
          </w:tcPr>
          <w:p w14:paraId="490DD59D" w14:textId="77777777" w:rsidR="00A052AE" w:rsidRDefault="00A052AE">
            <w:pPr>
              <w:pStyle w:val="Compact"/>
            </w:pPr>
          </w:p>
        </w:tc>
      </w:tr>
      <w:tr w:rsidR="00A052AE" w14:paraId="4AEA4047" w14:textId="77777777" w:rsidTr="00A052AE">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7DF6A9C3" w14:textId="77777777" w:rsidR="00A052AE" w:rsidRDefault="00A052AE">
            <w:pPr>
              <w:pStyle w:val="Compact"/>
              <w:rPr>
                <w:b w:val="0"/>
              </w:rPr>
            </w:pPr>
            <w:r w:rsidRPr="00A052AE">
              <w:rPr>
                <w:b w:val="0"/>
              </w:rPr>
              <w:t>OR (95% CI): unadjusted odds ratio with 95% confidence intervals,</w:t>
            </w:r>
          </w:p>
          <w:p w14:paraId="54C3EF55" w14:textId="77777777" w:rsidR="00A052AE" w:rsidRDefault="00A052AE">
            <w:pPr>
              <w:pStyle w:val="Compact"/>
              <w:rPr>
                <w:b w:val="0"/>
              </w:rPr>
            </w:pPr>
            <w:r w:rsidRPr="00A052AE">
              <w:rPr>
                <w:b w:val="0"/>
              </w:rPr>
              <w:t xml:space="preserve"> aOR (95% CI): adjusted odds ratios with 95% confidence intervals, </w:t>
            </w:r>
          </w:p>
          <w:p w14:paraId="44BF9800" w14:textId="77777777" w:rsidR="00A052AE" w:rsidRDefault="00A052AE">
            <w:pPr>
              <w:pStyle w:val="Compact"/>
              <w:rPr>
                <w:b w:val="0"/>
              </w:rPr>
            </w:pPr>
            <w:r w:rsidRPr="00A052AE">
              <w:rPr>
                <w:b w:val="0"/>
              </w:rPr>
              <w:t xml:space="preserve">* Univariable sample size for outcomes ordered as in table (% of all cases) = 30746 (60%), 596 (23%), 33954 (66%), 34410 (67%), 13678 (26%), </w:t>
            </w:r>
          </w:p>
          <w:p w14:paraId="65F94F3B" w14:textId="77777777" w:rsidR="00A052AE" w:rsidRDefault="00A052AE">
            <w:pPr>
              <w:pStyle w:val="Compact"/>
              <w:rPr>
                <w:b w:val="0"/>
              </w:rPr>
            </w:pPr>
            <w:r w:rsidRPr="00A052AE">
              <w:rPr>
                <w:b w:val="0"/>
              </w:rPr>
              <w:t>† Multivariable sample size with outcomes ordered as in table (% of all cases) = 25993 (50%), 506 (20%), 29086 (56%), 29379 (57%), 11718 (23%),</w:t>
            </w:r>
          </w:p>
          <w:p w14:paraId="11FA5060" w14:textId="286178A8" w:rsidR="00A052AE" w:rsidRPr="00A052AE" w:rsidRDefault="00A052AE">
            <w:pPr>
              <w:pStyle w:val="Compact"/>
              <w:rPr>
                <w:b w:val="0"/>
              </w:rPr>
            </w:pPr>
            <w:r w:rsidRPr="00A052AE">
              <w:rPr>
                <w:b w:val="0"/>
              </w:rPr>
              <w:t xml:space="preserve"> ‡ Death due to TB in those who died and where cause of death was known</w:t>
            </w:r>
          </w:p>
        </w:tc>
      </w:tr>
    </w:tbl>
    <w:p w14:paraId="05A91161" w14:textId="77777777" w:rsidR="009622EB" w:rsidRDefault="009622EB">
      <w:pPr>
        <w:pStyle w:val="TableCaption"/>
        <w:rPr>
          <w:b/>
        </w:rPr>
        <w:sectPr w:rsidR="009622EB" w:rsidSect="009622EB">
          <w:pgSz w:w="15840" w:h="12240" w:orient="landscape"/>
          <w:pgMar w:top="1440" w:right="1440" w:bottom="1440" w:left="1440" w:header="720" w:footer="720" w:gutter="0"/>
          <w:cols w:space="720"/>
          <w:docGrid w:linePitch="326"/>
        </w:sectPr>
      </w:pPr>
    </w:p>
    <w:p w14:paraId="17B0AFA0" w14:textId="0BB04DE5" w:rsidR="00441A7B" w:rsidRDefault="00A1412B">
      <w:pPr>
        <w:pStyle w:val="TableCaption"/>
      </w:pPr>
      <w:r>
        <w:rPr>
          <w:b/>
        </w:rPr>
        <w:lastRenderedPageBreak/>
        <w:t>Table 3:</w:t>
      </w:r>
      <w:r>
        <w:t xml:space="preserve"> Summary of associations between years since vaccination and all outcomes in individuals who were vaccinated. The baseline exposure is vaccination </w:t>
      </w:r>
      <m:oMath>
        <m:r>
          <w:rPr>
            <w:rFonts w:ascii="Cambria Math" w:hAnsi="Cambria Math"/>
          </w:rPr>
          <m:t>≤10</m:t>
        </m:r>
      </m:oMath>
      <w:r>
        <w:t xml:space="preserve"> years before diagnosis compared to vaccination </w:t>
      </w:r>
      <m:oMath>
        <m:r>
          <w:rPr>
            <w:rFonts w:ascii="Cambria Math" w:hAnsi="Cambria Math"/>
          </w:rPr>
          <m:t>11+</m:t>
        </m:r>
      </m:oMath>
      <w:r>
        <w:t xml:space="preserve"> years before diagnosis. Deaths due to TB (in those who died) had insufficient data for effect sizes to be estimated in both the univariable and multivariable analysis.</w:t>
      </w:r>
    </w:p>
    <w:tbl>
      <w:tblPr>
        <w:tblStyle w:val="PlainTable21"/>
        <w:tblW w:w="5000" w:type="pct"/>
        <w:tblLayout w:type="fixed"/>
        <w:tblLook w:val="0660" w:firstRow="1" w:lastRow="1" w:firstColumn="0" w:lastColumn="0" w:noHBand="1" w:noVBand="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gridCol w:w="1441"/>
        <w:gridCol w:w="899"/>
        <w:gridCol w:w="993"/>
        <w:gridCol w:w="1350"/>
        <w:gridCol w:w="2157"/>
        <w:gridCol w:w="993"/>
        <w:gridCol w:w="902"/>
        <w:gridCol w:w="1301"/>
        <w:gridCol w:w="2022"/>
        <w:gridCol w:w="902"/>
      </w:tblGrid>
      <w:tr w:rsidR="00442550" w14:paraId="02D427B2" w14:textId="77777777" w:rsidTr="00442550">
        <w:trPr>
          <w:cnfStyle w:val="100000000000" w:firstRow="1" w:lastRow="0" w:firstColumn="0" w:lastColumn="0" w:oddVBand="0" w:evenVBand="0" w:oddHBand="0" w:evenHBand="0" w:firstRowFirstColumn="0" w:firstRowLastColumn="0" w:lastRowFirstColumn="0" w:lastRowLastColumn="0"/>
        </w:trPr>
        <w:tc>
          <w:tcPr>
            <w:tcW w:w="556" w:type="pct"/>
            <w:vMerge w:val="restart"/>
          </w:tcPr>
          <w:p w14:paraId="30EE886A" w14:textId="7C9E3217" w:rsidR="007D6002" w:rsidRPr="007D6002" w:rsidRDefault="007D6002" w:rsidP="00177474">
            <w:pPr>
              <w:pStyle w:val="Compact"/>
              <w:rPr>
                <w:b w:val="0"/>
              </w:rPr>
            </w:pPr>
            <w:r w:rsidRPr="007D6002">
              <w:rPr>
                <w:b w:val="0"/>
              </w:rPr>
              <w:t>Outcome</w:t>
            </w:r>
          </w:p>
        </w:tc>
        <w:tc>
          <w:tcPr>
            <w:tcW w:w="347" w:type="pct"/>
            <w:vMerge w:val="restart"/>
          </w:tcPr>
          <w:p w14:paraId="49F426D2" w14:textId="148478E9" w:rsidR="007D6002" w:rsidRPr="007D6002" w:rsidRDefault="007D6002" w:rsidP="00177474">
            <w:pPr>
              <w:pStyle w:val="Compact"/>
              <w:rPr>
                <w:b w:val="0"/>
              </w:rPr>
            </w:pPr>
            <w:r w:rsidRPr="007D6002">
              <w:rPr>
                <w:b w:val="0"/>
              </w:rPr>
              <w:t>Years since BCG</w:t>
            </w:r>
          </w:p>
        </w:tc>
        <w:tc>
          <w:tcPr>
            <w:tcW w:w="2119" w:type="pct"/>
            <w:gridSpan w:val="4"/>
          </w:tcPr>
          <w:p w14:paraId="25A18D89" w14:textId="52CE4179" w:rsidR="007D6002" w:rsidRPr="007D6002" w:rsidRDefault="007D6002">
            <w:pPr>
              <w:pStyle w:val="Compact"/>
              <w:rPr>
                <w:b w:val="0"/>
              </w:rPr>
            </w:pPr>
            <w:r w:rsidRPr="007D6002">
              <w:rPr>
                <w:b w:val="0"/>
              </w:rPr>
              <w:t>Univariable</w:t>
            </w:r>
          </w:p>
        </w:tc>
        <w:tc>
          <w:tcPr>
            <w:tcW w:w="1978" w:type="pct"/>
            <w:gridSpan w:val="4"/>
          </w:tcPr>
          <w:p w14:paraId="7D2B57CC" w14:textId="0425BDB7" w:rsidR="007D6002" w:rsidRPr="007D6002" w:rsidRDefault="007D6002">
            <w:pPr>
              <w:pStyle w:val="Compact"/>
              <w:rPr>
                <w:b w:val="0"/>
              </w:rPr>
            </w:pPr>
            <w:r w:rsidRPr="007D6002">
              <w:rPr>
                <w:b w:val="0"/>
              </w:rPr>
              <w:t>Multivariable</w:t>
            </w:r>
          </w:p>
        </w:tc>
      </w:tr>
      <w:tr w:rsidR="00442550" w14:paraId="082A09F1" w14:textId="77777777" w:rsidTr="00442550">
        <w:tc>
          <w:tcPr>
            <w:tcW w:w="556" w:type="pct"/>
            <w:vMerge/>
            <w:tcBorders>
              <w:bottom w:val="single" w:sz="4" w:space="0" w:color="auto"/>
            </w:tcBorders>
          </w:tcPr>
          <w:p w14:paraId="704E39B4" w14:textId="075C57BA" w:rsidR="007D6002" w:rsidRDefault="007D6002">
            <w:pPr>
              <w:pStyle w:val="Compact"/>
            </w:pPr>
          </w:p>
        </w:tc>
        <w:tc>
          <w:tcPr>
            <w:tcW w:w="347" w:type="pct"/>
            <w:vMerge/>
            <w:tcBorders>
              <w:bottom w:val="single" w:sz="4" w:space="0" w:color="auto"/>
            </w:tcBorders>
          </w:tcPr>
          <w:p w14:paraId="0408B185" w14:textId="004FE803" w:rsidR="007D6002" w:rsidRDefault="007D6002">
            <w:pPr>
              <w:pStyle w:val="Compact"/>
            </w:pPr>
          </w:p>
        </w:tc>
        <w:tc>
          <w:tcPr>
            <w:tcW w:w="383" w:type="pct"/>
            <w:tcBorders>
              <w:bottom w:val="single" w:sz="4" w:space="0" w:color="auto"/>
            </w:tcBorders>
          </w:tcPr>
          <w:p w14:paraId="5C8EE9FF" w14:textId="77777777" w:rsidR="007D6002" w:rsidRDefault="007D6002">
            <w:pPr>
              <w:pStyle w:val="Compact"/>
            </w:pPr>
            <w:r>
              <w:t>Cases*</w:t>
            </w:r>
          </w:p>
        </w:tc>
        <w:tc>
          <w:tcPr>
            <w:tcW w:w="521" w:type="pct"/>
            <w:tcBorders>
              <w:bottom w:val="single" w:sz="4" w:space="0" w:color="auto"/>
            </w:tcBorders>
          </w:tcPr>
          <w:p w14:paraId="71B3BBB1" w14:textId="77777777" w:rsidR="007D6002" w:rsidRDefault="007D6002">
            <w:pPr>
              <w:pStyle w:val="Compact"/>
            </w:pPr>
            <w:r>
              <w:t>Cases with outcome (%)</w:t>
            </w:r>
          </w:p>
        </w:tc>
        <w:tc>
          <w:tcPr>
            <w:tcW w:w="832" w:type="pct"/>
            <w:tcBorders>
              <w:bottom w:val="single" w:sz="4" w:space="0" w:color="auto"/>
            </w:tcBorders>
          </w:tcPr>
          <w:p w14:paraId="17347043" w14:textId="77777777" w:rsidR="007D6002" w:rsidRDefault="007D6002">
            <w:pPr>
              <w:pStyle w:val="Compact"/>
            </w:pPr>
            <w:r>
              <w:t>OR (95% CI)</w:t>
            </w:r>
          </w:p>
        </w:tc>
        <w:tc>
          <w:tcPr>
            <w:tcW w:w="383" w:type="pct"/>
            <w:tcBorders>
              <w:bottom w:val="single" w:sz="4" w:space="0" w:color="auto"/>
            </w:tcBorders>
          </w:tcPr>
          <w:p w14:paraId="51C370A9" w14:textId="77777777" w:rsidR="007D6002" w:rsidRDefault="007D6002">
            <w:pPr>
              <w:pStyle w:val="Compact"/>
            </w:pPr>
            <w:r>
              <w:t>P-value</w:t>
            </w:r>
          </w:p>
        </w:tc>
        <w:tc>
          <w:tcPr>
            <w:tcW w:w="348" w:type="pct"/>
            <w:tcBorders>
              <w:bottom w:val="single" w:sz="4" w:space="0" w:color="auto"/>
            </w:tcBorders>
          </w:tcPr>
          <w:p w14:paraId="51C5F7AF" w14:textId="77777777" w:rsidR="007D6002" w:rsidRDefault="007D6002">
            <w:pPr>
              <w:pStyle w:val="Compact"/>
            </w:pPr>
            <w:r>
              <w:t>Cases†</w:t>
            </w:r>
          </w:p>
        </w:tc>
        <w:tc>
          <w:tcPr>
            <w:tcW w:w="502" w:type="pct"/>
            <w:tcBorders>
              <w:bottom w:val="single" w:sz="4" w:space="0" w:color="auto"/>
            </w:tcBorders>
          </w:tcPr>
          <w:p w14:paraId="32BBCAD1" w14:textId="77777777" w:rsidR="007D6002" w:rsidRDefault="007D6002">
            <w:pPr>
              <w:pStyle w:val="Compact"/>
            </w:pPr>
            <w:r>
              <w:t>Cases with outcome (%)</w:t>
            </w:r>
          </w:p>
        </w:tc>
        <w:tc>
          <w:tcPr>
            <w:tcW w:w="780" w:type="pct"/>
            <w:tcBorders>
              <w:bottom w:val="single" w:sz="4" w:space="0" w:color="auto"/>
            </w:tcBorders>
          </w:tcPr>
          <w:p w14:paraId="69609063" w14:textId="77777777" w:rsidR="007D6002" w:rsidRDefault="007D6002">
            <w:pPr>
              <w:pStyle w:val="Compact"/>
            </w:pPr>
            <w:r>
              <w:t>aOR (95% CI)</w:t>
            </w:r>
          </w:p>
        </w:tc>
        <w:tc>
          <w:tcPr>
            <w:tcW w:w="348" w:type="pct"/>
            <w:tcBorders>
              <w:bottom w:val="single" w:sz="4" w:space="0" w:color="auto"/>
            </w:tcBorders>
          </w:tcPr>
          <w:p w14:paraId="38900559" w14:textId="77777777" w:rsidR="007D6002" w:rsidRDefault="007D6002">
            <w:pPr>
              <w:pStyle w:val="Compact"/>
            </w:pPr>
            <w:r>
              <w:t>P-value</w:t>
            </w:r>
          </w:p>
        </w:tc>
      </w:tr>
      <w:tr w:rsidR="00442550" w14:paraId="756BECD4" w14:textId="77777777" w:rsidTr="00442550">
        <w:tc>
          <w:tcPr>
            <w:tcW w:w="556" w:type="pct"/>
            <w:vMerge w:val="restart"/>
            <w:tcBorders>
              <w:top w:val="single" w:sz="4" w:space="0" w:color="auto"/>
            </w:tcBorders>
          </w:tcPr>
          <w:p w14:paraId="4FCC1786" w14:textId="77777777" w:rsidR="007D6002" w:rsidRDefault="007D6002">
            <w:pPr>
              <w:pStyle w:val="Compact"/>
            </w:pPr>
            <w:r>
              <w:t>All-cause mortality</w:t>
            </w:r>
          </w:p>
        </w:tc>
        <w:tc>
          <w:tcPr>
            <w:tcW w:w="347" w:type="pct"/>
            <w:tcBorders>
              <w:top w:val="single" w:sz="4" w:space="0" w:color="auto"/>
            </w:tcBorders>
          </w:tcPr>
          <w:p w14:paraId="63AF59A0" w14:textId="77777777" w:rsidR="007D6002" w:rsidRDefault="007D6002">
            <w:pPr>
              <w:pStyle w:val="Compact"/>
            </w:pPr>
            <w:r>
              <w:t>≤ 10</w:t>
            </w:r>
          </w:p>
        </w:tc>
        <w:tc>
          <w:tcPr>
            <w:tcW w:w="383" w:type="pct"/>
            <w:tcBorders>
              <w:top w:val="single" w:sz="4" w:space="0" w:color="auto"/>
            </w:tcBorders>
          </w:tcPr>
          <w:p w14:paraId="590E492F" w14:textId="77777777" w:rsidR="007D6002" w:rsidRDefault="007D6002">
            <w:pPr>
              <w:pStyle w:val="Compact"/>
            </w:pPr>
            <w:r>
              <w:t>718</w:t>
            </w:r>
          </w:p>
        </w:tc>
        <w:tc>
          <w:tcPr>
            <w:tcW w:w="521" w:type="pct"/>
            <w:tcBorders>
              <w:top w:val="single" w:sz="4" w:space="0" w:color="auto"/>
            </w:tcBorders>
          </w:tcPr>
          <w:p w14:paraId="141A65CC" w14:textId="77777777" w:rsidR="007D6002" w:rsidRDefault="007D6002">
            <w:pPr>
              <w:pStyle w:val="Compact"/>
            </w:pPr>
            <w:r>
              <w:t>5 (1)</w:t>
            </w:r>
          </w:p>
        </w:tc>
        <w:tc>
          <w:tcPr>
            <w:tcW w:w="832" w:type="pct"/>
            <w:tcBorders>
              <w:top w:val="single" w:sz="4" w:space="0" w:color="auto"/>
            </w:tcBorders>
          </w:tcPr>
          <w:p w14:paraId="53BFEECB" w14:textId="77777777" w:rsidR="007D6002" w:rsidRDefault="007D6002">
            <w:pPr>
              <w:pStyle w:val="Compact"/>
            </w:pPr>
            <w:r>
              <w:t>1</w:t>
            </w:r>
          </w:p>
        </w:tc>
        <w:tc>
          <w:tcPr>
            <w:tcW w:w="383" w:type="pct"/>
            <w:tcBorders>
              <w:top w:val="single" w:sz="4" w:space="0" w:color="auto"/>
            </w:tcBorders>
          </w:tcPr>
          <w:p w14:paraId="0538B79E" w14:textId="77777777" w:rsidR="007D6002" w:rsidRDefault="007D6002">
            <w:pPr>
              <w:pStyle w:val="Compact"/>
            </w:pPr>
            <w:r>
              <w:t>0.004</w:t>
            </w:r>
          </w:p>
        </w:tc>
        <w:tc>
          <w:tcPr>
            <w:tcW w:w="348" w:type="pct"/>
            <w:tcBorders>
              <w:top w:val="single" w:sz="4" w:space="0" w:color="auto"/>
            </w:tcBorders>
          </w:tcPr>
          <w:p w14:paraId="6BE8E204" w14:textId="77777777" w:rsidR="007D6002" w:rsidRDefault="007D6002">
            <w:pPr>
              <w:pStyle w:val="Compact"/>
            </w:pPr>
            <w:r>
              <w:t>554</w:t>
            </w:r>
          </w:p>
        </w:tc>
        <w:tc>
          <w:tcPr>
            <w:tcW w:w="502" w:type="pct"/>
            <w:tcBorders>
              <w:top w:val="single" w:sz="4" w:space="0" w:color="auto"/>
            </w:tcBorders>
          </w:tcPr>
          <w:p w14:paraId="6033A771" w14:textId="77777777" w:rsidR="007D6002" w:rsidRDefault="007D6002">
            <w:pPr>
              <w:pStyle w:val="Compact"/>
            </w:pPr>
            <w:r>
              <w:t>4 (1)</w:t>
            </w:r>
          </w:p>
        </w:tc>
        <w:tc>
          <w:tcPr>
            <w:tcW w:w="780" w:type="pct"/>
            <w:tcBorders>
              <w:top w:val="single" w:sz="4" w:space="0" w:color="auto"/>
            </w:tcBorders>
          </w:tcPr>
          <w:p w14:paraId="38AB7AC9" w14:textId="77777777" w:rsidR="007D6002" w:rsidRDefault="007D6002">
            <w:pPr>
              <w:pStyle w:val="Compact"/>
            </w:pPr>
            <w:r>
              <w:t>1</w:t>
            </w:r>
          </w:p>
        </w:tc>
        <w:tc>
          <w:tcPr>
            <w:tcW w:w="348" w:type="pct"/>
            <w:tcBorders>
              <w:top w:val="single" w:sz="4" w:space="0" w:color="auto"/>
            </w:tcBorders>
          </w:tcPr>
          <w:p w14:paraId="2592379B" w14:textId="77777777" w:rsidR="007D6002" w:rsidRDefault="007D6002">
            <w:pPr>
              <w:pStyle w:val="Compact"/>
            </w:pPr>
            <w:r>
              <w:t>0.897</w:t>
            </w:r>
          </w:p>
        </w:tc>
      </w:tr>
      <w:tr w:rsidR="00442550" w14:paraId="3F613AB0" w14:textId="77777777" w:rsidTr="00442550">
        <w:tc>
          <w:tcPr>
            <w:tcW w:w="556" w:type="pct"/>
            <w:vMerge/>
          </w:tcPr>
          <w:p w14:paraId="486971B5" w14:textId="77777777" w:rsidR="007D6002" w:rsidRDefault="007D6002">
            <w:pPr>
              <w:pStyle w:val="Compact"/>
            </w:pPr>
          </w:p>
        </w:tc>
        <w:tc>
          <w:tcPr>
            <w:tcW w:w="347" w:type="pct"/>
          </w:tcPr>
          <w:p w14:paraId="103C0DCA" w14:textId="77777777" w:rsidR="007D6002" w:rsidRDefault="007D6002">
            <w:pPr>
              <w:pStyle w:val="Compact"/>
            </w:pPr>
            <w:r>
              <w:t>11+</w:t>
            </w:r>
          </w:p>
        </w:tc>
        <w:tc>
          <w:tcPr>
            <w:tcW w:w="383" w:type="pct"/>
          </w:tcPr>
          <w:p w14:paraId="6AE9BA79" w14:textId="77777777" w:rsidR="007D6002" w:rsidRDefault="007D6002">
            <w:pPr>
              <w:pStyle w:val="Compact"/>
            </w:pPr>
            <w:r>
              <w:t>8106</w:t>
            </w:r>
          </w:p>
        </w:tc>
        <w:tc>
          <w:tcPr>
            <w:tcW w:w="521" w:type="pct"/>
          </w:tcPr>
          <w:p w14:paraId="23A3A7B9" w14:textId="77777777" w:rsidR="007D6002" w:rsidRDefault="007D6002">
            <w:pPr>
              <w:pStyle w:val="Compact"/>
            </w:pPr>
            <w:r>
              <w:t>166 (2)</w:t>
            </w:r>
          </w:p>
        </w:tc>
        <w:tc>
          <w:tcPr>
            <w:tcW w:w="832" w:type="pct"/>
          </w:tcPr>
          <w:p w14:paraId="5866301C" w14:textId="77777777" w:rsidR="007D6002" w:rsidRDefault="007D6002">
            <w:pPr>
              <w:pStyle w:val="Compact"/>
            </w:pPr>
            <w:r>
              <w:t>2.98 (1.22 to 7.28)</w:t>
            </w:r>
          </w:p>
        </w:tc>
        <w:tc>
          <w:tcPr>
            <w:tcW w:w="383" w:type="pct"/>
          </w:tcPr>
          <w:p w14:paraId="63507C16" w14:textId="77777777" w:rsidR="007D6002" w:rsidRDefault="007D6002">
            <w:pPr>
              <w:pStyle w:val="Compact"/>
            </w:pPr>
          </w:p>
        </w:tc>
        <w:tc>
          <w:tcPr>
            <w:tcW w:w="348" w:type="pct"/>
          </w:tcPr>
          <w:p w14:paraId="21B530A2" w14:textId="77777777" w:rsidR="007D6002" w:rsidRDefault="007D6002">
            <w:pPr>
              <w:pStyle w:val="Compact"/>
            </w:pPr>
            <w:r>
              <w:t>7171</w:t>
            </w:r>
          </w:p>
        </w:tc>
        <w:tc>
          <w:tcPr>
            <w:tcW w:w="502" w:type="pct"/>
          </w:tcPr>
          <w:p w14:paraId="3F178C1F" w14:textId="77777777" w:rsidR="007D6002" w:rsidRDefault="007D6002">
            <w:pPr>
              <w:pStyle w:val="Compact"/>
            </w:pPr>
            <w:r>
              <w:t>148 (2)</w:t>
            </w:r>
          </w:p>
        </w:tc>
        <w:tc>
          <w:tcPr>
            <w:tcW w:w="780" w:type="pct"/>
          </w:tcPr>
          <w:p w14:paraId="05674FDE" w14:textId="77777777" w:rsidR="007D6002" w:rsidRDefault="007D6002">
            <w:pPr>
              <w:pStyle w:val="Compact"/>
            </w:pPr>
            <w:r>
              <w:t>0.91 (0.24 to 3.54)</w:t>
            </w:r>
          </w:p>
        </w:tc>
        <w:tc>
          <w:tcPr>
            <w:tcW w:w="348" w:type="pct"/>
          </w:tcPr>
          <w:p w14:paraId="676F9984" w14:textId="77777777" w:rsidR="007D6002" w:rsidRDefault="007D6002">
            <w:pPr>
              <w:pStyle w:val="Compact"/>
            </w:pPr>
          </w:p>
        </w:tc>
      </w:tr>
      <w:tr w:rsidR="00442550" w14:paraId="2AF47B8F" w14:textId="77777777" w:rsidTr="00442550">
        <w:tc>
          <w:tcPr>
            <w:tcW w:w="556" w:type="pct"/>
            <w:vMerge w:val="restart"/>
          </w:tcPr>
          <w:p w14:paraId="101554B2" w14:textId="77777777" w:rsidR="007D6002" w:rsidRDefault="007D6002">
            <w:pPr>
              <w:pStyle w:val="Compact"/>
            </w:pPr>
            <w:r>
              <w:t>Death due to TB (in those who died‡)</w:t>
            </w:r>
          </w:p>
        </w:tc>
        <w:tc>
          <w:tcPr>
            <w:tcW w:w="347" w:type="pct"/>
          </w:tcPr>
          <w:p w14:paraId="1D5EF394" w14:textId="77777777" w:rsidR="007D6002" w:rsidRDefault="007D6002">
            <w:pPr>
              <w:pStyle w:val="Compact"/>
            </w:pPr>
            <w:r>
              <w:t>≤ 10</w:t>
            </w:r>
          </w:p>
        </w:tc>
        <w:tc>
          <w:tcPr>
            <w:tcW w:w="383" w:type="pct"/>
          </w:tcPr>
          <w:p w14:paraId="5EB3301B" w14:textId="77777777" w:rsidR="007D6002" w:rsidRDefault="007D6002">
            <w:pPr>
              <w:pStyle w:val="Compact"/>
            </w:pPr>
            <w:r>
              <w:t>2</w:t>
            </w:r>
          </w:p>
        </w:tc>
        <w:tc>
          <w:tcPr>
            <w:tcW w:w="521" w:type="pct"/>
          </w:tcPr>
          <w:p w14:paraId="1B49769E" w14:textId="77777777" w:rsidR="007D6002" w:rsidRDefault="007D6002">
            <w:pPr>
              <w:pStyle w:val="Compact"/>
            </w:pPr>
            <w:r>
              <w:t>2 (100)</w:t>
            </w:r>
          </w:p>
        </w:tc>
        <w:tc>
          <w:tcPr>
            <w:tcW w:w="832" w:type="pct"/>
          </w:tcPr>
          <w:p w14:paraId="6C585A12" w14:textId="77777777" w:rsidR="007D6002" w:rsidRDefault="007D6002">
            <w:pPr>
              <w:pStyle w:val="Compact"/>
            </w:pPr>
            <w:r>
              <w:t>1</w:t>
            </w:r>
          </w:p>
        </w:tc>
        <w:tc>
          <w:tcPr>
            <w:tcW w:w="383" w:type="pct"/>
          </w:tcPr>
          <w:p w14:paraId="14845A1B" w14:textId="752C1E48" w:rsidR="007D6002" w:rsidRDefault="007D6002">
            <w:pPr>
              <w:pStyle w:val="Compact"/>
            </w:pPr>
            <w:del w:id="52" w:author="Samuel Abbott" w:date="2018-03-15T19:30:00Z">
              <w:r w:rsidDel="000468AD">
                <w:delText>0.122</w:delText>
              </w:r>
            </w:del>
            <w:ins w:id="53" w:author="Samuel Abbott" w:date="2018-03-15T19:30:00Z">
              <w:r w:rsidR="000468AD">
                <w:t>-</w:t>
              </w:r>
            </w:ins>
          </w:p>
        </w:tc>
        <w:tc>
          <w:tcPr>
            <w:tcW w:w="348" w:type="pct"/>
          </w:tcPr>
          <w:p w14:paraId="34817123" w14:textId="77777777" w:rsidR="007D6002" w:rsidRDefault="007D6002">
            <w:pPr>
              <w:pStyle w:val="Compact"/>
            </w:pPr>
            <w:r>
              <w:t>2</w:t>
            </w:r>
          </w:p>
        </w:tc>
        <w:tc>
          <w:tcPr>
            <w:tcW w:w="502" w:type="pct"/>
          </w:tcPr>
          <w:p w14:paraId="64DE0F73" w14:textId="77777777" w:rsidR="007D6002" w:rsidRDefault="007D6002">
            <w:pPr>
              <w:pStyle w:val="Compact"/>
            </w:pPr>
            <w:r>
              <w:t>2 (100)</w:t>
            </w:r>
          </w:p>
        </w:tc>
        <w:tc>
          <w:tcPr>
            <w:tcW w:w="780" w:type="pct"/>
          </w:tcPr>
          <w:p w14:paraId="36039069" w14:textId="77777777" w:rsidR="007D6002" w:rsidRDefault="007D6002">
            <w:pPr>
              <w:pStyle w:val="Compact"/>
            </w:pPr>
            <w:r>
              <w:t>1</w:t>
            </w:r>
          </w:p>
        </w:tc>
        <w:tc>
          <w:tcPr>
            <w:tcW w:w="348" w:type="pct"/>
          </w:tcPr>
          <w:p w14:paraId="41C7D99F" w14:textId="323459B2" w:rsidR="007D6002" w:rsidRDefault="007D6002">
            <w:pPr>
              <w:pStyle w:val="Compact"/>
            </w:pPr>
            <w:del w:id="54" w:author="Samuel Abbott" w:date="2018-03-15T19:30:00Z">
              <w:r w:rsidDel="000468AD">
                <w:delText>0.106</w:delText>
              </w:r>
            </w:del>
            <w:ins w:id="55" w:author="Samuel Abbott" w:date="2018-03-15T19:30:00Z">
              <w:r w:rsidR="000468AD">
                <w:t>-</w:t>
              </w:r>
            </w:ins>
          </w:p>
        </w:tc>
      </w:tr>
      <w:tr w:rsidR="00442550" w14:paraId="0EEB07CC" w14:textId="77777777" w:rsidTr="00442550">
        <w:tc>
          <w:tcPr>
            <w:tcW w:w="556" w:type="pct"/>
            <w:vMerge/>
          </w:tcPr>
          <w:p w14:paraId="0034EBC7" w14:textId="77777777" w:rsidR="007D6002" w:rsidRDefault="007D6002">
            <w:pPr>
              <w:pStyle w:val="Compact"/>
            </w:pPr>
          </w:p>
        </w:tc>
        <w:tc>
          <w:tcPr>
            <w:tcW w:w="347" w:type="pct"/>
          </w:tcPr>
          <w:p w14:paraId="0945E812" w14:textId="77777777" w:rsidR="007D6002" w:rsidRDefault="007D6002">
            <w:pPr>
              <w:pStyle w:val="Compact"/>
            </w:pPr>
            <w:r>
              <w:t>11+</w:t>
            </w:r>
          </w:p>
        </w:tc>
        <w:tc>
          <w:tcPr>
            <w:tcW w:w="383" w:type="pct"/>
          </w:tcPr>
          <w:p w14:paraId="59E4A58C" w14:textId="77777777" w:rsidR="007D6002" w:rsidRDefault="007D6002">
            <w:pPr>
              <w:pStyle w:val="Compact"/>
            </w:pPr>
            <w:r>
              <w:t>108</w:t>
            </w:r>
          </w:p>
        </w:tc>
        <w:tc>
          <w:tcPr>
            <w:tcW w:w="521" w:type="pct"/>
          </w:tcPr>
          <w:p w14:paraId="33AFDE1E" w14:textId="77777777" w:rsidR="007D6002" w:rsidRDefault="007D6002">
            <w:pPr>
              <w:pStyle w:val="Compact"/>
            </w:pPr>
            <w:r>
              <w:t>59 (55)</w:t>
            </w:r>
          </w:p>
        </w:tc>
        <w:tc>
          <w:tcPr>
            <w:tcW w:w="832" w:type="pct"/>
          </w:tcPr>
          <w:p w14:paraId="7CE8EF86" w14:textId="77777777" w:rsidR="007D6002" w:rsidRDefault="007D6002">
            <w:pPr>
              <w:pStyle w:val="Compact"/>
            </w:pPr>
            <w:r>
              <w:rPr>
                <w:i/>
              </w:rPr>
              <w:t>Insufficient data</w:t>
            </w:r>
          </w:p>
        </w:tc>
        <w:tc>
          <w:tcPr>
            <w:tcW w:w="383" w:type="pct"/>
          </w:tcPr>
          <w:p w14:paraId="0F39E497" w14:textId="77777777" w:rsidR="007D6002" w:rsidRDefault="007D6002">
            <w:pPr>
              <w:pStyle w:val="Compact"/>
            </w:pPr>
          </w:p>
        </w:tc>
        <w:tc>
          <w:tcPr>
            <w:tcW w:w="348" w:type="pct"/>
          </w:tcPr>
          <w:p w14:paraId="3B03208A" w14:textId="77777777" w:rsidR="007D6002" w:rsidRDefault="007D6002">
            <w:pPr>
              <w:pStyle w:val="Compact"/>
            </w:pPr>
            <w:r>
              <w:t>98</w:t>
            </w:r>
          </w:p>
        </w:tc>
        <w:tc>
          <w:tcPr>
            <w:tcW w:w="502" w:type="pct"/>
          </w:tcPr>
          <w:p w14:paraId="02042401" w14:textId="77777777" w:rsidR="007D6002" w:rsidRDefault="007D6002">
            <w:pPr>
              <w:pStyle w:val="Compact"/>
            </w:pPr>
            <w:r>
              <w:t>53 (54)</w:t>
            </w:r>
          </w:p>
        </w:tc>
        <w:tc>
          <w:tcPr>
            <w:tcW w:w="780" w:type="pct"/>
          </w:tcPr>
          <w:p w14:paraId="73E5F3FB" w14:textId="77777777" w:rsidR="007D6002" w:rsidRDefault="007D6002">
            <w:pPr>
              <w:pStyle w:val="Compact"/>
            </w:pPr>
            <w:r>
              <w:rPr>
                <w:i/>
              </w:rPr>
              <w:t>Insufficient data</w:t>
            </w:r>
          </w:p>
        </w:tc>
        <w:tc>
          <w:tcPr>
            <w:tcW w:w="348" w:type="pct"/>
          </w:tcPr>
          <w:p w14:paraId="57CDD82C" w14:textId="77777777" w:rsidR="007D6002" w:rsidRDefault="007D6002">
            <w:pPr>
              <w:pStyle w:val="Compact"/>
            </w:pPr>
          </w:p>
        </w:tc>
      </w:tr>
      <w:tr w:rsidR="00442550" w14:paraId="15BF80E0" w14:textId="77777777" w:rsidTr="00442550">
        <w:tc>
          <w:tcPr>
            <w:tcW w:w="556" w:type="pct"/>
            <w:vMerge w:val="restart"/>
          </w:tcPr>
          <w:p w14:paraId="6996E197" w14:textId="77777777" w:rsidR="007D6002" w:rsidRDefault="007D6002">
            <w:pPr>
              <w:pStyle w:val="Compact"/>
            </w:pPr>
            <w:r>
              <w:t>Recurrent TB</w:t>
            </w:r>
          </w:p>
        </w:tc>
        <w:tc>
          <w:tcPr>
            <w:tcW w:w="347" w:type="pct"/>
          </w:tcPr>
          <w:p w14:paraId="5C595ECE" w14:textId="77777777" w:rsidR="007D6002" w:rsidRDefault="007D6002">
            <w:pPr>
              <w:pStyle w:val="Compact"/>
            </w:pPr>
            <w:r>
              <w:t>≤ 10</w:t>
            </w:r>
          </w:p>
        </w:tc>
        <w:tc>
          <w:tcPr>
            <w:tcW w:w="383" w:type="pct"/>
          </w:tcPr>
          <w:p w14:paraId="6B96F5D3" w14:textId="77777777" w:rsidR="007D6002" w:rsidRDefault="007D6002">
            <w:pPr>
              <w:pStyle w:val="Compact"/>
            </w:pPr>
            <w:r>
              <w:t>780</w:t>
            </w:r>
          </w:p>
        </w:tc>
        <w:tc>
          <w:tcPr>
            <w:tcW w:w="521" w:type="pct"/>
          </w:tcPr>
          <w:p w14:paraId="19619C8F" w14:textId="77777777" w:rsidR="007D6002" w:rsidRDefault="007D6002">
            <w:pPr>
              <w:pStyle w:val="Compact"/>
            </w:pPr>
            <w:r>
              <w:t>22 (3)</w:t>
            </w:r>
          </w:p>
        </w:tc>
        <w:tc>
          <w:tcPr>
            <w:tcW w:w="832" w:type="pct"/>
          </w:tcPr>
          <w:p w14:paraId="50BFEBFF" w14:textId="77777777" w:rsidR="007D6002" w:rsidRDefault="007D6002">
            <w:pPr>
              <w:pStyle w:val="Compact"/>
            </w:pPr>
            <w:r>
              <w:t>1</w:t>
            </w:r>
          </w:p>
        </w:tc>
        <w:tc>
          <w:tcPr>
            <w:tcW w:w="383" w:type="pct"/>
          </w:tcPr>
          <w:p w14:paraId="6DCD6B81" w14:textId="77777777" w:rsidR="007D6002" w:rsidRDefault="007D6002">
            <w:pPr>
              <w:pStyle w:val="Compact"/>
            </w:pPr>
            <w:r>
              <w:t>0.005</w:t>
            </w:r>
          </w:p>
        </w:tc>
        <w:tc>
          <w:tcPr>
            <w:tcW w:w="348" w:type="pct"/>
          </w:tcPr>
          <w:p w14:paraId="7CA213D8" w14:textId="77777777" w:rsidR="007D6002" w:rsidRDefault="007D6002">
            <w:pPr>
              <w:pStyle w:val="Compact"/>
            </w:pPr>
            <w:r>
              <w:t>613</w:t>
            </w:r>
          </w:p>
        </w:tc>
        <w:tc>
          <w:tcPr>
            <w:tcW w:w="502" w:type="pct"/>
          </w:tcPr>
          <w:p w14:paraId="70E03988" w14:textId="77777777" w:rsidR="007D6002" w:rsidRDefault="007D6002">
            <w:pPr>
              <w:pStyle w:val="Compact"/>
            </w:pPr>
            <w:r>
              <w:t>14 (2)</w:t>
            </w:r>
          </w:p>
        </w:tc>
        <w:tc>
          <w:tcPr>
            <w:tcW w:w="780" w:type="pct"/>
          </w:tcPr>
          <w:p w14:paraId="650BFE2E" w14:textId="77777777" w:rsidR="007D6002" w:rsidRDefault="007D6002">
            <w:pPr>
              <w:pStyle w:val="Compact"/>
            </w:pPr>
            <w:r>
              <w:t>1</w:t>
            </w:r>
          </w:p>
        </w:tc>
        <w:tc>
          <w:tcPr>
            <w:tcW w:w="348" w:type="pct"/>
          </w:tcPr>
          <w:p w14:paraId="18231A95" w14:textId="77777777" w:rsidR="007D6002" w:rsidRDefault="007D6002">
            <w:pPr>
              <w:pStyle w:val="Compact"/>
            </w:pPr>
            <w:r>
              <w:t>0.515</w:t>
            </w:r>
          </w:p>
        </w:tc>
      </w:tr>
      <w:tr w:rsidR="00442550" w14:paraId="5B7415D8" w14:textId="77777777" w:rsidTr="00442550">
        <w:tc>
          <w:tcPr>
            <w:tcW w:w="556" w:type="pct"/>
            <w:vMerge/>
          </w:tcPr>
          <w:p w14:paraId="6EBFD46F" w14:textId="77777777" w:rsidR="007D6002" w:rsidRDefault="007D6002">
            <w:pPr>
              <w:pStyle w:val="Compact"/>
            </w:pPr>
          </w:p>
        </w:tc>
        <w:tc>
          <w:tcPr>
            <w:tcW w:w="347" w:type="pct"/>
          </w:tcPr>
          <w:p w14:paraId="504595F7" w14:textId="77777777" w:rsidR="007D6002" w:rsidRDefault="007D6002">
            <w:pPr>
              <w:pStyle w:val="Compact"/>
            </w:pPr>
            <w:r>
              <w:t>11+</w:t>
            </w:r>
          </w:p>
        </w:tc>
        <w:tc>
          <w:tcPr>
            <w:tcW w:w="383" w:type="pct"/>
          </w:tcPr>
          <w:p w14:paraId="18971773" w14:textId="77777777" w:rsidR="007D6002" w:rsidRDefault="007D6002">
            <w:pPr>
              <w:pStyle w:val="Compact"/>
            </w:pPr>
            <w:r>
              <w:t>9172</w:t>
            </w:r>
          </w:p>
        </w:tc>
        <w:tc>
          <w:tcPr>
            <w:tcW w:w="521" w:type="pct"/>
          </w:tcPr>
          <w:p w14:paraId="776B4DC6" w14:textId="77777777" w:rsidR="007D6002" w:rsidRDefault="007D6002">
            <w:pPr>
              <w:pStyle w:val="Compact"/>
            </w:pPr>
            <w:r>
              <w:t>451 (5)</w:t>
            </w:r>
          </w:p>
        </w:tc>
        <w:tc>
          <w:tcPr>
            <w:tcW w:w="832" w:type="pct"/>
          </w:tcPr>
          <w:p w14:paraId="6A938B34" w14:textId="77777777" w:rsidR="007D6002" w:rsidRDefault="007D6002">
            <w:pPr>
              <w:pStyle w:val="Compact"/>
            </w:pPr>
            <w:r>
              <w:t>1.78 (1.15 to 2.75)</w:t>
            </w:r>
          </w:p>
        </w:tc>
        <w:tc>
          <w:tcPr>
            <w:tcW w:w="383" w:type="pct"/>
          </w:tcPr>
          <w:p w14:paraId="395047D9" w14:textId="77777777" w:rsidR="007D6002" w:rsidRDefault="007D6002">
            <w:pPr>
              <w:pStyle w:val="Compact"/>
            </w:pPr>
          </w:p>
        </w:tc>
        <w:tc>
          <w:tcPr>
            <w:tcW w:w="348" w:type="pct"/>
          </w:tcPr>
          <w:p w14:paraId="57E11045" w14:textId="77777777" w:rsidR="007D6002" w:rsidRDefault="007D6002">
            <w:pPr>
              <w:pStyle w:val="Compact"/>
            </w:pPr>
            <w:r>
              <w:t>8194</w:t>
            </w:r>
          </w:p>
        </w:tc>
        <w:tc>
          <w:tcPr>
            <w:tcW w:w="502" w:type="pct"/>
          </w:tcPr>
          <w:p w14:paraId="703A08FF" w14:textId="77777777" w:rsidR="007D6002" w:rsidRDefault="007D6002">
            <w:pPr>
              <w:pStyle w:val="Compact"/>
            </w:pPr>
            <w:r>
              <w:t>406 (5)</w:t>
            </w:r>
          </w:p>
        </w:tc>
        <w:tc>
          <w:tcPr>
            <w:tcW w:w="780" w:type="pct"/>
          </w:tcPr>
          <w:p w14:paraId="7D7807FC" w14:textId="77777777" w:rsidR="007D6002" w:rsidRDefault="007D6002">
            <w:pPr>
              <w:pStyle w:val="Compact"/>
            </w:pPr>
            <w:r>
              <w:t>1.24 (0.63 to 2.44)</w:t>
            </w:r>
          </w:p>
        </w:tc>
        <w:tc>
          <w:tcPr>
            <w:tcW w:w="348" w:type="pct"/>
          </w:tcPr>
          <w:p w14:paraId="00D73760" w14:textId="77777777" w:rsidR="007D6002" w:rsidRDefault="007D6002">
            <w:pPr>
              <w:pStyle w:val="Compact"/>
            </w:pPr>
          </w:p>
        </w:tc>
      </w:tr>
      <w:tr w:rsidR="00442550" w14:paraId="35A0F756" w14:textId="77777777" w:rsidTr="00442550">
        <w:tc>
          <w:tcPr>
            <w:tcW w:w="556" w:type="pct"/>
            <w:vMerge w:val="restart"/>
          </w:tcPr>
          <w:p w14:paraId="0F76F39D" w14:textId="77777777" w:rsidR="007D6002" w:rsidRDefault="007D6002">
            <w:pPr>
              <w:pStyle w:val="Compact"/>
            </w:pPr>
            <w:r>
              <w:t>Pulmonary TB</w:t>
            </w:r>
          </w:p>
        </w:tc>
        <w:tc>
          <w:tcPr>
            <w:tcW w:w="347" w:type="pct"/>
          </w:tcPr>
          <w:p w14:paraId="616C7B71" w14:textId="77777777" w:rsidR="007D6002" w:rsidRDefault="007D6002">
            <w:pPr>
              <w:pStyle w:val="Compact"/>
            </w:pPr>
            <w:r>
              <w:t>≤ 10</w:t>
            </w:r>
          </w:p>
        </w:tc>
        <w:tc>
          <w:tcPr>
            <w:tcW w:w="383" w:type="pct"/>
          </w:tcPr>
          <w:p w14:paraId="19C87ABD" w14:textId="77777777" w:rsidR="007D6002" w:rsidRDefault="007D6002">
            <w:pPr>
              <w:pStyle w:val="Compact"/>
            </w:pPr>
            <w:r>
              <w:t>770</w:t>
            </w:r>
          </w:p>
        </w:tc>
        <w:tc>
          <w:tcPr>
            <w:tcW w:w="521" w:type="pct"/>
          </w:tcPr>
          <w:p w14:paraId="3B197296" w14:textId="77777777" w:rsidR="007D6002" w:rsidRDefault="007D6002">
            <w:pPr>
              <w:pStyle w:val="Compact"/>
            </w:pPr>
            <w:r>
              <w:t>480 (62)</w:t>
            </w:r>
          </w:p>
        </w:tc>
        <w:tc>
          <w:tcPr>
            <w:tcW w:w="832" w:type="pct"/>
          </w:tcPr>
          <w:p w14:paraId="5A4DBABC" w14:textId="77777777" w:rsidR="007D6002" w:rsidRDefault="007D6002">
            <w:pPr>
              <w:pStyle w:val="Compact"/>
            </w:pPr>
            <w:r>
              <w:t>1</w:t>
            </w:r>
          </w:p>
        </w:tc>
        <w:tc>
          <w:tcPr>
            <w:tcW w:w="383" w:type="pct"/>
          </w:tcPr>
          <w:p w14:paraId="73019AC1" w14:textId="77777777" w:rsidR="007D6002" w:rsidRDefault="007D6002">
            <w:pPr>
              <w:pStyle w:val="Compact"/>
            </w:pPr>
            <w:r>
              <w:t>&lt;0.001</w:t>
            </w:r>
          </w:p>
        </w:tc>
        <w:tc>
          <w:tcPr>
            <w:tcW w:w="348" w:type="pct"/>
          </w:tcPr>
          <w:p w14:paraId="1F9AE3DD" w14:textId="77777777" w:rsidR="007D6002" w:rsidRDefault="007D6002">
            <w:pPr>
              <w:pStyle w:val="Compact"/>
            </w:pPr>
            <w:r>
              <w:t>601</w:t>
            </w:r>
          </w:p>
        </w:tc>
        <w:tc>
          <w:tcPr>
            <w:tcW w:w="502" w:type="pct"/>
          </w:tcPr>
          <w:p w14:paraId="1424519B" w14:textId="77777777" w:rsidR="007D6002" w:rsidRDefault="007D6002">
            <w:pPr>
              <w:pStyle w:val="Compact"/>
            </w:pPr>
            <w:r>
              <w:t>382 (64)</w:t>
            </w:r>
          </w:p>
        </w:tc>
        <w:tc>
          <w:tcPr>
            <w:tcW w:w="780" w:type="pct"/>
          </w:tcPr>
          <w:p w14:paraId="505B6340" w14:textId="77777777" w:rsidR="007D6002" w:rsidRDefault="007D6002">
            <w:pPr>
              <w:pStyle w:val="Compact"/>
            </w:pPr>
            <w:r>
              <w:t>1</w:t>
            </w:r>
          </w:p>
        </w:tc>
        <w:tc>
          <w:tcPr>
            <w:tcW w:w="348" w:type="pct"/>
          </w:tcPr>
          <w:p w14:paraId="5CFB7413" w14:textId="77777777" w:rsidR="007D6002" w:rsidRDefault="007D6002">
            <w:pPr>
              <w:pStyle w:val="Compact"/>
            </w:pPr>
            <w:r>
              <w:t>0.309</w:t>
            </w:r>
          </w:p>
        </w:tc>
      </w:tr>
      <w:tr w:rsidR="00442550" w14:paraId="3DED707D" w14:textId="77777777" w:rsidTr="00442550">
        <w:tc>
          <w:tcPr>
            <w:tcW w:w="556" w:type="pct"/>
            <w:vMerge/>
          </w:tcPr>
          <w:p w14:paraId="7B3D706F" w14:textId="77777777" w:rsidR="007D6002" w:rsidRDefault="007D6002">
            <w:pPr>
              <w:pStyle w:val="Compact"/>
            </w:pPr>
          </w:p>
        </w:tc>
        <w:tc>
          <w:tcPr>
            <w:tcW w:w="347" w:type="pct"/>
          </w:tcPr>
          <w:p w14:paraId="7F0F5C7D" w14:textId="77777777" w:rsidR="007D6002" w:rsidRDefault="007D6002">
            <w:pPr>
              <w:pStyle w:val="Compact"/>
            </w:pPr>
            <w:r>
              <w:t>11+</w:t>
            </w:r>
          </w:p>
        </w:tc>
        <w:tc>
          <w:tcPr>
            <w:tcW w:w="383" w:type="pct"/>
          </w:tcPr>
          <w:p w14:paraId="0B5C2585" w14:textId="77777777" w:rsidR="007D6002" w:rsidRDefault="007D6002">
            <w:pPr>
              <w:pStyle w:val="Compact"/>
            </w:pPr>
            <w:r>
              <w:t>9248</w:t>
            </w:r>
          </w:p>
        </w:tc>
        <w:tc>
          <w:tcPr>
            <w:tcW w:w="521" w:type="pct"/>
          </w:tcPr>
          <w:p w14:paraId="69180767" w14:textId="77777777" w:rsidR="007D6002" w:rsidRDefault="007D6002">
            <w:pPr>
              <w:pStyle w:val="Compact"/>
            </w:pPr>
            <w:r>
              <w:t>4757 (51)</w:t>
            </w:r>
          </w:p>
        </w:tc>
        <w:tc>
          <w:tcPr>
            <w:tcW w:w="832" w:type="pct"/>
          </w:tcPr>
          <w:p w14:paraId="59E0DB13" w14:textId="77777777" w:rsidR="007D6002" w:rsidRDefault="007D6002">
            <w:pPr>
              <w:pStyle w:val="Compact"/>
            </w:pPr>
            <w:r>
              <w:t>0.64 (0.55 to 0.74)</w:t>
            </w:r>
          </w:p>
        </w:tc>
        <w:tc>
          <w:tcPr>
            <w:tcW w:w="383" w:type="pct"/>
          </w:tcPr>
          <w:p w14:paraId="22414DE2" w14:textId="77777777" w:rsidR="007D6002" w:rsidRDefault="007D6002">
            <w:pPr>
              <w:pStyle w:val="Compact"/>
            </w:pPr>
          </w:p>
        </w:tc>
        <w:tc>
          <w:tcPr>
            <w:tcW w:w="348" w:type="pct"/>
          </w:tcPr>
          <w:p w14:paraId="3E5592BF" w14:textId="77777777" w:rsidR="007D6002" w:rsidRDefault="007D6002">
            <w:pPr>
              <w:pStyle w:val="Compact"/>
            </w:pPr>
            <w:r>
              <w:t>8254</w:t>
            </w:r>
          </w:p>
        </w:tc>
        <w:tc>
          <w:tcPr>
            <w:tcW w:w="502" w:type="pct"/>
          </w:tcPr>
          <w:p w14:paraId="73EB7357" w14:textId="77777777" w:rsidR="007D6002" w:rsidRDefault="007D6002">
            <w:pPr>
              <w:pStyle w:val="Compact"/>
            </w:pPr>
            <w:r>
              <w:t>4232 (51)</w:t>
            </w:r>
          </w:p>
        </w:tc>
        <w:tc>
          <w:tcPr>
            <w:tcW w:w="780" w:type="pct"/>
          </w:tcPr>
          <w:p w14:paraId="2AB4B529" w14:textId="77777777" w:rsidR="007D6002" w:rsidRDefault="007D6002">
            <w:pPr>
              <w:pStyle w:val="Compact"/>
            </w:pPr>
            <w:r>
              <w:t>0.87 (0.67 to 1.14)</w:t>
            </w:r>
          </w:p>
        </w:tc>
        <w:tc>
          <w:tcPr>
            <w:tcW w:w="348" w:type="pct"/>
          </w:tcPr>
          <w:p w14:paraId="7196B6BD" w14:textId="77777777" w:rsidR="007D6002" w:rsidRDefault="007D6002">
            <w:pPr>
              <w:pStyle w:val="Compact"/>
            </w:pPr>
          </w:p>
        </w:tc>
      </w:tr>
      <w:tr w:rsidR="00442550" w14:paraId="40DB95B8" w14:textId="77777777" w:rsidTr="00442550">
        <w:tc>
          <w:tcPr>
            <w:tcW w:w="556" w:type="pct"/>
            <w:vMerge w:val="restart"/>
          </w:tcPr>
          <w:p w14:paraId="590140C1" w14:textId="77777777" w:rsidR="007D6002" w:rsidRDefault="007D6002">
            <w:pPr>
              <w:pStyle w:val="Compact"/>
            </w:pPr>
            <w:r>
              <w:t>Sputum smear status - positive</w:t>
            </w:r>
          </w:p>
        </w:tc>
        <w:tc>
          <w:tcPr>
            <w:tcW w:w="347" w:type="pct"/>
          </w:tcPr>
          <w:p w14:paraId="201E01AF" w14:textId="77777777" w:rsidR="007D6002" w:rsidRDefault="007D6002">
            <w:pPr>
              <w:pStyle w:val="Compact"/>
            </w:pPr>
            <w:r>
              <w:t>≤ 10</w:t>
            </w:r>
          </w:p>
        </w:tc>
        <w:tc>
          <w:tcPr>
            <w:tcW w:w="383" w:type="pct"/>
          </w:tcPr>
          <w:p w14:paraId="3A335AAF" w14:textId="77777777" w:rsidR="007D6002" w:rsidRDefault="007D6002">
            <w:pPr>
              <w:pStyle w:val="Compact"/>
            </w:pPr>
            <w:r>
              <w:t>157</w:t>
            </w:r>
          </w:p>
        </w:tc>
        <w:tc>
          <w:tcPr>
            <w:tcW w:w="521" w:type="pct"/>
          </w:tcPr>
          <w:p w14:paraId="5F2AC9AF" w14:textId="77777777" w:rsidR="007D6002" w:rsidRDefault="007D6002">
            <w:pPr>
              <w:pStyle w:val="Compact"/>
            </w:pPr>
            <w:r>
              <w:t>81 (52)</w:t>
            </w:r>
          </w:p>
        </w:tc>
        <w:tc>
          <w:tcPr>
            <w:tcW w:w="832" w:type="pct"/>
          </w:tcPr>
          <w:p w14:paraId="07881DD0" w14:textId="77777777" w:rsidR="007D6002" w:rsidRDefault="007D6002">
            <w:pPr>
              <w:pStyle w:val="Compact"/>
            </w:pPr>
            <w:r>
              <w:t>1</w:t>
            </w:r>
          </w:p>
        </w:tc>
        <w:tc>
          <w:tcPr>
            <w:tcW w:w="383" w:type="pct"/>
          </w:tcPr>
          <w:p w14:paraId="0BEC62DF" w14:textId="77777777" w:rsidR="007D6002" w:rsidRDefault="007D6002">
            <w:pPr>
              <w:pStyle w:val="Compact"/>
            </w:pPr>
            <w:r>
              <w:t>0.941</w:t>
            </w:r>
          </w:p>
        </w:tc>
        <w:tc>
          <w:tcPr>
            <w:tcW w:w="348" w:type="pct"/>
          </w:tcPr>
          <w:p w14:paraId="0699C23B" w14:textId="77777777" w:rsidR="007D6002" w:rsidRDefault="007D6002">
            <w:pPr>
              <w:pStyle w:val="Compact"/>
            </w:pPr>
            <w:r>
              <w:t>122</w:t>
            </w:r>
          </w:p>
        </w:tc>
        <w:tc>
          <w:tcPr>
            <w:tcW w:w="502" w:type="pct"/>
          </w:tcPr>
          <w:p w14:paraId="53BD1445" w14:textId="77777777" w:rsidR="007D6002" w:rsidRDefault="007D6002">
            <w:pPr>
              <w:pStyle w:val="Compact"/>
            </w:pPr>
            <w:r>
              <w:t>61 (50)</w:t>
            </w:r>
          </w:p>
        </w:tc>
        <w:tc>
          <w:tcPr>
            <w:tcW w:w="780" w:type="pct"/>
          </w:tcPr>
          <w:p w14:paraId="17BF75CF" w14:textId="77777777" w:rsidR="007D6002" w:rsidRDefault="007D6002">
            <w:pPr>
              <w:pStyle w:val="Compact"/>
            </w:pPr>
            <w:r>
              <w:t>1</w:t>
            </w:r>
          </w:p>
        </w:tc>
        <w:tc>
          <w:tcPr>
            <w:tcW w:w="348" w:type="pct"/>
          </w:tcPr>
          <w:p w14:paraId="27173867" w14:textId="77777777" w:rsidR="007D6002" w:rsidRDefault="007D6002">
            <w:pPr>
              <w:pStyle w:val="Compact"/>
            </w:pPr>
            <w:r>
              <w:t>0.920</w:t>
            </w:r>
          </w:p>
        </w:tc>
      </w:tr>
      <w:tr w:rsidR="00442550" w14:paraId="753E8B26" w14:textId="77777777" w:rsidTr="00442550">
        <w:tc>
          <w:tcPr>
            <w:tcW w:w="556" w:type="pct"/>
            <w:vMerge/>
          </w:tcPr>
          <w:p w14:paraId="430B8691" w14:textId="77777777" w:rsidR="007D6002" w:rsidRDefault="007D6002">
            <w:pPr>
              <w:pStyle w:val="Compact"/>
            </w:pPr>
          </w:p>
        </w:tc>
        <w:tc>
          <w:tcPr>
            <w:tcW w:w="347" w:type="pct"/>
          </w:tcPr>
          <w:p w14:paraId="2C363089" w14:textId="77777777" w:rsidR="007D6002" w:rsidRDefault="007D6002">
            <w:pPr>
              <w:pStyle w:val="Compact"/>
            </w:pPr>
            <w:r>
              <w:t>11+</w:t>
            </w:r>
          </w:p>
        </w:tc>
        <w:tc>
          <w:tcPr>
            <w:tcW w:w="383" w:type="pct"/>
          </w:tcPr>
          <w:p w14:paraId="35F0B2AA" w14:textId="77777777" w:rsidR="007D6002" w:rsidRDefault="007D6002">
            <w:pPr>
              <w:pStyle w:val="Compact"/>
            </w:pPr>
            <w:r>
              <w:t>3064</w:t>
            </w:r>
          </w:p>
        </w:tc>
        <w:tc>
          <w:tcPr>
            <w:tcW w:w="521" w:type="pct"/>
          </w:tcPr>
          <w:p w14:paraId="6E02F4C1" w14:textId="77777777" w:rsidR="007D6002" w:rsidRDefault="007D6002">
            <w:pPr>
              <w:pStyle w:val="Compact"/>
            </w:pPr>
            <w:r>
              <w:t>1590 (52)</w:t>
            </w:r>
          </w:p>
        </w:tc>
        <w:tc>
          <w:tcPr>
            <w:tcW w:w="832" w:type="pct"/>
          </w:tcPr>
          <w:p w14:paraId="02747785" w14:textId="77777777" w:rsidR="007D6002" w:rsidRDefault="007D6002">
            <w:pPr>
              <w:pStyle w:val="Compact"/>
            </w:pPr>
            <w:r>
              <w:t>1.01 (0.73 to 1.40)</w:t>
            </w:r>
          </w:p>
        </w:tc>
        <w:tc>
          <w:tcPr>
            <w:tcW w:w="383" w:type="pct"/>
          </w:tcPr>
          <w:p w14:paraId="4919CFE7" w14:textId="77777777" w:rsidR="007D6002" w:rsidRDefault="007D6002">
            <w:pPr>
              <w:pStyle w:val="Compact"/>
            </w:pPr>
          </w:p>
        </w:tc>
        <w:tc>
          <w:tcPr>
            <w:tcW w:w="348" w:type="pct"/>
          </w:tcPr>
          <w:p w14:paraId="7E49BFA9" w14:textId="77777777" w:rsidR="007D6002" w:rsidRDefault="007D6002">
            <w:pPr>
              <w:pStyle w:val="Compact"/>
            </w:pPr>
            <w:r>
              <w:t>2734</w:t>
            </w:r>
          </w:p>
        </w:tc>
        <w:tc>
          <w:tcPr>
            <w:tcW w:w="502" w:type="pct"/>
          </w:tcPr>
          <w:p w14:paraId="6E4AB911" w14:textId="77777777" w:rsidR="007D6002" w:rsidRDefault="007D6002">
            <w:pPr>
              <w:pStyle w:val="Compact"/>
            </w:pPr>
            <w:r>
              <w:t>1405 (51)</w:t>
            </w:r>
          </w:p>
        </w:tc>
        <w:tc>
          <w:tcPr>
            <w:tcW w:w="780" w:type="pct"/>
          </w:tcPr>
          <w:p w14:paraId="43AAB8FC" w14:textId="77777777" w:rsidR="007D6002" w:rsidRDefault="007D6002">
            <w:pPr>
              <w:pStyle w:val="Compact"/>
            </w:pPr>
            <w:r>
              <w:t>1.02 (0.68 to 1.54)</w:t>
            </w:r>
          </w:p>
        </w:tc>
        <w:tc>
          <w:tcPr>
            <w:tcW w:w="348" w:type="pct"/>
          </w:tcPr>
          <w:p w14:paraId="07878679" w14:textId="77777777" w:rsidR="007D6002" w:rsidRDefault="007D6002">
            <w:pPr>
              <w:pStyle w:val="Compact"/>
            </w:pPr>
          </w:p>
        </w:tc>
      </w:tr>
      <w:tr w:rsidR="007D6002" w14:paraId="639A4958" w14:textId="77777777" w:rsidTr="007D6002">
        <w:trPr>
          <w:cnfStyle w:val="010000000000" w:firstRow="0" w:lastRow="1" w:firstColumn="0" w:lastColumn="0" w:oddVBand="0" w:evenVBand="0" w:oddHBand="0" w:evenHBand="0" w:firstRowFirstColumn="0" w:firstRowLastColumn="0" w:lastRowFirstColumn="0" w:lastRowLastColumn="0"/>
        </w:trPr>
        <w:tc>
          <w:tcPr>
            <w:tcW w:w="5000" w:type="pct"/>
            <w:gridSpan w:val="10"/>
          </w:tcPr>
          <w:p w14:paraId="49A94121" w14:textId="77777777" w:rsidR="007D6002" w:rsidRDefault="007D6002">
            <w:pPr>
              <w:pStyle w:val="Compact"/>
              <w:rPr>
                <w:b w:val="0"/>
              </w:rPr>
            </w:pPr>
            <w:r w:rsidRPr="007D6002">
              <w:rPr>
                <w:b w:val="0"/>
              </w:rPr>
              <w:t xml:space="preserve">OR (95% CI): unadjusted odds ratio with 95% confidence intervals, aOR (95% CI): adjusted odds ratios with 95% confidence intervals, </w:t>
            </w:r>
          </w:p>
          <w:p w14:paraId="5F081A4A" w14:textId="77777777" w:rsidR="007D6002" w:rsidRDefault="007D6002">
            <w:pPr>
              <w:pStyle w:val="Compact"/>
              <w:rPr>
                <w:b w:val="0"/>
              </w:rPr>
            </w:pPr>
            <w:r w:rsidRPr="007D6002">
              <w:rPr>
                <w:b w:val="0"/>
              </w:rPr>
              <w:t xml:space="preserve">* Univariable sample size for outcomes ordered as in table (% of vaccinated cases) = 8824 (36%), 110 (28%), 9952 (41%), 10018 (41%), 3221 (13%), </w:t>
            </w:r>
          </w:p>
          <w:p w14:paraId="75899416" w14:textId="77777777" w:rsidR="007D6002" w:rsidRDefault="007D6002">
            <w:pPr>
              <w:pStyle w:val="Compact"/>
              <w:rPr>
                <w:b w:val="0"/>
              </w:rPr>
            </w:pPr>
            <w:r w:rsidRPr="007D6002">
              <w:rPr>
                <w:b w:val="0"/>
              </w:rPr>
              <w:t xml:space="preserve">† Multivariable sample size with outcomes ordered as in table (% of vaccinated cases) = 7725 (32%), 100 (25%), 8807 (36%), 8855 (36%), 2856 (12%), </w:t>
            </w:r>
          </w:p>
          <w:p w14:paraId="5606F2B7" w14:textId="3A0315B4" w:rsidR="007D6002" w:rsidRPr="007D6002" w:rsidRDefault="007D6002">
            <w:pPr>
              <w:pStyle w:val="Compact"/>
              <w:rPr>
                <w:b w:val="0"/>
              </w:rPr>
            </w:pPr>
            <w:r w:rsidRPr="007D6002">
              <w:rPr>
                <w:b w:val="0"/>
              </w:rPr>
              <w:t>‡ Death due to TB in those who died and where cause of death was known</w:t>
            </w:r>
          </w:p>
        </w:tc>
      </w:tr>
    </w:tbl>
    <w:p w14:paraId="411E5157" w14:textId="77777777" w:rsidR="009622EB" w:rsidRDefault="009622EB">
      <w:pPr>
        <w:pStyle w:val="BodyText"/>
        <w:rPr>
          <w:b/>
        </w:rPr>
        <w:sectPr w:rsidR="009622EB" w:rsidSect="009622EB">
          <w:pgSz w:w="15840" w:h="12240" w:orient="landscape"/>
          <w:pgMar w:top="1440" w:right="1440" w:bottom="1440" w:left="1440" w:header="720" w:footer="720" w:gutter="0"/>
          <w:cols w:space="720"/>
          <w:docGrid w:linePitch="326"/>
        </w:sectPr>
      </w:pPr>
    </w:p>
    <w:p w14:paraId="30FCA044" w14:textId="7C2F640D" w:rsidR="00441A7B" w:rsidRDefault="00A1412B">
      <w:pPr>
        <w:pStyle w:val="BodyText"/>
      </w:pPr>
      <w:r>
        <w:rPr>
          <w:b/>
        </w:rPr>
        <w:lastRenderedPageBreak/>
        <w:t>Sensitivity analysis</w:t>
      </w:r>
    </w:p>
    <w:p w14:paraId="669D2EBC" w14:textId="77777777" w:rsidR="00441A7B" w:rsidRDefault="00A1412B">
      <w:pPr>
        <w:pStyle w:val="BodyText"/>
      </w:pPr>
      <w:r>
        <w:t>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14:paraId="3716E0ED" w14:textId="77777777" w:rsidR="00441A7B" w:rsidRDefault="00A1412B">
      <w:pPr>
        <w:pStyle w:val="Heading5"/>
      </w:pPr>
      <w:bookmarkStart w:id="56" w:name="pagebreak-3"/>
      <w:bookmarkEnd w:id="56"/>
      <w:r>
        <w:lastRenderedPageBreak/>
        <w:t>PAGEBREAK</w:t>
      </w:r>
    </w:p>
    <w:p w14:paraId="03BFBCE4" w14:textId="77777777" w:rsidR="00441A7B" w:rsidRDefault="00A1412B">
      <w:pPr>
        <w:pStyle w:val="FirstParagraph"/>
      </w:pPr>
      <w:r>
        <w:rPr>
          <w:b/>
        </w:rPr>
        <w:t>DISCUSSION</w:t>
      </w:r>
    </w:p>
    <w:p w14:paraId="6DBE33AB" w14:textId="4A77ACBF" w:rsidR="00441A7B" w:rsidRDefault="00A1412B">
      <w:pPr>
        <w:pStyle w:val="BodyText"/>
      </w:pPr>
      <w:r>
        <w:t>Using TB surveillance data collected in England we found that BCG vaccination, prior to the development of active TB, was associated with reduced all-cause mortality</w:t>
      </w:r>
      <w:del w:id="57" w:author="Samuel Abbott" w:date="2018-03-15T18:49:00Z">
        <w:r w:rsidDel="00FE6A4E">
          <w:delText xml:space="preserve"> within 2 years of starting treatment</w:delText>
        </w:r>
      </w:del>
      <w:r>
        <w:t xml:space="preserve"> and fewer recurrent TB cases</w:t>
      </w:r>
      <w:ins w:id="58" w:author="Samuel Abbott" w:date="2018-03-15T18:50:00Z">
        <w:r w:rsidR="00BA2CD7">
          <w:t>, although the evidence for this association was weaker</w:t>
        </w:r>
      </w:ins>
      <w:r>
        <w:t>.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14:paraId="34D113D8" w14:textId="4EA6290E" w:rsidR="00441A7B" w:rsidRDefault="00A1412B">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w:t>
      </w:r>
      <w:ins w:id="59" w:author="Samuel Abbott" w:date="2018-03-29T10:18:00Z">
        <w:r w:rsidR="008E24C6" w:rsidRPr="008E24C6">
          <w:t>The surveillance data contained multiple known risk factors, this allowed us to adjust for these confounders in the multivariable analysis, which attenuated the evidence for an association with BCG vaccination for all outcomes</w:t>
        </w:r>
        <w:r w:rsidR="008E24C6">
          <w:t>.</w:t>
        </w:r>
      </w:ins>
      <w:ins w:id="60" w:author="Samuel Abbott" w:date="2018-03-15T19:55:00Z">
        <w:r w:rsidR="00320F01">
          <w:t xml:space="preserve"> </w:t>
        </w:r>
      </w:ins>
      <w:r>
        <w:t>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14:paraId="53F30E86" w14:textId="77777777" w:rsidR="00441A7B" w:rsidRDefault="00A1412B">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status.[26] However, the bias induced by these confounders is likely to be towards the null, meaning that our effect estimates are likely to be conservative. </w:t>
      </w:r>
      <w:r>
        <w:lastRenderedPageBreak/>
        <w:t>Finally, BCG vaccination status may be subject to misclassification due to recall bias; validation studies of the recording of BCG status in the ETS would be required to assess this.</w:t>
      </w:r>
    </w:p>
    <w:p w14:paraId="2E810857" w14:textId="7DA1DBCE" w:rsidR="00441A7B" w:rsidRDefault="00A1412B">
      <w:pPr>
        <w:pStyle w:val="BodyText"/>
      </w:pPr>
      <w:r>
        <w:t xml:space="preserve">Little work has been done to assess the overall effect of BCG on outcomes for active TB cases although the possible non-specific effects of BCG are an area of active research.[11,27,28] Whilst multiple studies have investigated BCG’s association with all-cause mortality, it has been difficult to assess whether the association continues beyond the first year of life.[28] The effect size of the association we identified between BCG and all-cause mortality in active TB cases was comparable to that found in a Danish case-cohort study in the general population (aHR: 0.58 (95% CI 0.39 to 0.85).[13] A recent systematic review also found that BCG vaccination was associated with reduced all-cause mortality in neonates, with an average relative risk of 0.70 (95% CI 0.49 to 1.01) from five clinical trials and 0.47 (95% CI 0.32 to 0.69) from nine observational studies at high risk of bias.[11] We found some weak evidence that BCG vaccination was associated with reduced deaths due to TB (in those who died), although our point estimate had large confidence intervals. Several meta-analyses have found evidence supporting this association,[5,12] with one meta-analysis estimating a 71% (RR: 0.29 95% CI 0.16 to 0.53) reduction in deaths due to TB.[5] Our study was limited by the relative rarity of deaths due to TB in England, whereas other approaches benefited from the use of meta-analysis. This study </w:t>
      </w:r>
      <w:del w:id="61" w:author="Samuel Abbott" w:date="2018-03-15T18:53:00Z">
        <w:r w:rsidDel="00FA715E">
          <w:delText xml:space="preserve">cannot </w:delText>
        </w:r>
      </w:del>
      <w:ins w:id="62" w:author="Samuel Abbott" w:date="2018-03-15T18:53:00Z">
        <w:r w:rsidR="00FA715E">
          <w:t xml:space="preserve">could not </w:t>
        </w:r>
      </w:ins>
      <w:r>
        <w:t>determine the possible causal pathway</w:t>
      </w:r>
      <w:ins w:id="63" w:author="Samuel Abbott" w:date="2018-03-15T18:52:00Z">
        <w:r w:rsidR="00FA715E">
          <w:t>s</w:t>
        </w:r>
      </w:ins>
      <w:r>
        <w:t xml:space="preserve"> for the association between BCG vaccination all-cause mortality, and recurrent TB. Th</w:t>
      </w:r>
      <w:ins w:id="64" w:author="Samuel Abbott" w:date="2018-03-15T18:53:00Z">
        <w:r w:rsidR="00FA715E">
          <w:t>ese</w:t>
        </w:r>
      </w:ins>
      <w:del w:id="65" w:author="Samuel Abbott" w:date="2018-03-15T18:53:00Z">
        <w:r w:rsidDel="00FA715E">
          <w:delText>is</w:delText>
        </w:r>
      </w:del>
      <w:r>
        <w:t xml:space="preserve"> </w:t>
      </w:r>
      <w:ins w:id="66" w:author="Samuel Abbott" w:date="2018-03-15T18:53:00Z">
        <w:r w:rsidR="00FA715E">
          <w:t>are</w:t>
        </w:r>
      </w:ins>
      <w:del w:id="67" w:author="Samuel Abbott" w:date="2018-03-15T18:53:00Z">
        <w:r w:rsidDel="00FA715E">
          <w:delText>is</w:delText>
        </w:r>
      </w:del>
      <w:r>
        <w:t xml:space="preserve"> important to establish in order to understand the effect of BCG vaccination on TB outcomes.</w:t>
      </w:r>
    </w:p>
    <w:p w14:paraId="2729CD65" w14:textId="77777777" w:rsidR="00441A7B" w:rsidRDefault="00A1412B">
      <w:pPr>
        <w:pStyle w:val="BodyText"/>
      </w:pPr>
      <w:r>
        <w:t xml:space="preserve">We found that BCG vaccination was associated with reduced all-cause mortality, with some weaker evidence of an association with reduced recurrent TB. </w:t>
      </w:r>
      <w:commentRangeStart w:id="68"/>
      <w:r>
        <w:t xml:space="preserve">A plausible mechanism for this association is that BCG vaccination improves treatment outcomes,[10] 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protection.[9] </w:t>
      </w:r>
      <w:commentRangeEnd w:id="68"/>
      <w:r w:rsidR="003A2EBF">
        <w:rPr>
          <w:rStyle w:val="CommentReference"/>
        </w:rPr>
        <w:commentReference w:id="68"/>
      </w:r>
      <w:r>
        <w:t>For low incidence countries, where the reduction in TB cases has been used as evidence to scale back vaccination programs,[6] 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14:paraId="09B962BA" w14:textId="77777777" w:rsidR="00441A7B" w:rsidRDefault="00A1412B">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w:t>
      </w:r>
      <w:r>
        <w:lastRenderedPageBreak/>
        <w:t>low incidence countries, similar studies in medium to high incidence countries should be conducted because any effect would have a greater impact in these settings.</w:t>
      </w:r>
    </w:p>
    <w:p w14:paraId="280D348A" w14:textId="77777777" w:rsidR="00441A7B" w:rsidRDefault="00A1412B">
      <w:pPr>
        <w:pStyle w:val="BodyText"/>
      </w:pPr>
      <w:r>
        <w:rPr>
          <w:b/>
        </w:rPr>
        <w:t>Acknowledgements</w:t>
      </w:r>
    </w:p>
    <w:p w14:paraId="3754B502" w14:textId="77777777" w:rsidR="003A2EBF" w:rsidRDefault="00A1412B">
      <w:pPr>
        <w:pStyle w:val="BodyText"/>
        <w:rPr>
          <w:ins w:id="69" w:author="Samuel Abbott" w:date="2018-03-15T20:00:00Z"/>
        </w:rPr>
      </w:pPr>
      <w:r>
        <w:t xml:space="preserve">The authors thank the TB section at Public Health England (PHE) for maintaining the Enhanced Tuberculosis Surveillance (ETS) system; all the healthcare workers involved in data collection for the ETS. </w:t>
      </w:r>
    </w:p>
    <w:p w14:paraId="1DA56A1A" w14:textId="07C8A453" w:rsidR="00441A7B" w:rsidRDefault="00A1412B">
      <w:pPr>
        <w:pStyle w:val="BodyText"/>
      </w:pPr>
      <w:r>
        <w:rPr>
          <w:b/>
        </w:rPr>
        <w:t>Funding</w:t>
      </w:r>
    </w:p>
    <w:p w14:paraId="6DE4245C" w14:textId="77777777" w:rsidR="00441A7B" w:rsidRDefault="00A1412B">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14:paraId="6453D11C" w14:textId="77777777" w:rsidR="00441A7B" w:rsidRDefault="00A1412B">
      <w:pPr>
        <w:pStyle w:val="BodyText"/>
      </w:pPr>
      <w:r>
        <w:rPr>
          <w:b/>
        </w:rPr>
        <w:t>Conflicts of interest</w:t>
      </w:r>
    </w:p>
    <w:p w14:paraId="7E8A0A64" w14:textId="77777777" w:rsidR="00441A7B" w:rsidRDefault="00A1412B">
      <w:pPr>
        <w:pStyle w:val="BodyText"/>
      </w:pPr>
      <w:r>
        <w:t>HC reports receiving honoraria from Sanofi Pasteur, and consultancy fees from AstraZeneca, GSK and IMS Health, all paid to her employer.</w:t>
      </w:r>
    </w:p>
    <w:p w14:paraId="10BD9BC3" w14:textId="77777777" w:rsidR="00441A7B" w:rsidRDefault="00A1412B">
      <w:pPr>
        <w:pStyle w:val="BodyText"/>
      </w:pPr>
      <w:r>
        <w:rPr>
          <w:b/>
        </w:rPr>
        <w:t>Accessibility of data and programming code</w:t>
      </w:r>
    </w:p>
    <w:p w14:paraId="550D3E03" w14:textId="77777777" w:rsidR="00441A7B" w:rsidRDefault="00A1412B">
      <w:pPr>
        <w:pStyle w:val="BodyText"/>
      </w:pPr>
      <w:r>
        <w:t xml:space="preserve">The code for the analysis contained in this paper can be found at: </w:t>
      </w:r>
      <w:hyperlink r:id="rId14">
        <w:r>
          <w:rPr>
            <w:rStyle w:val="Hyperlink"/>
          </w:rPr>
          <w:t>https://github.com/seabbs/ExploreBCGOnOutcomes</w:t>
        </w:r>
      </w:hyperlink>
    </w:p>
    <w:p w14:paraId="7810DF70" w14:textId="77777777" w:rsidR="00441A7B" w:rsidRDefault="00A1412B">
      <w:pPr>
        <w:pStyle w:val="Heading5"/>
      </w:pPr>
      <w:bookmarkStart w:id="70" w:name="pagebreak-4"/>
      <w:bookmarkEnd w:id="70"/>
      <w:r>
        <w:lastRenderedPageBreak/>
        <w:t>PAGEBREAK</w:t>
      </w:r>
    </w:p>
    <w:p w14:paraId="3A58D089" w14:textId="77777777" w:rsidR="00441A7B" w:rsidRDefault="00A1412B">
      <w:pPr>
        <w:pStyle w:val="FirstParagraph"/>
        <w:rPr>
          <w:b/>
        </w:rPr>
      </w:pPr>
      <w:r>
        <w:rPr>
          <w:b/>
        </w:rPr>
        <w:t>REFERENCES</w:t>
      </w:r>
    </w:p>
    <w:p w14:paraId="0706B29D" w14:textId="77777777" w:rsidR="009622EB" w:rsidRDefault="009622EB" w:rsidP="009622EB">
      <w:pPr>
        <w:pStyle w:val="Bibliography"/>
      </w:pPr>
      <w:r>
        <w:t xml:space="preserve">1 The World Health Organization. BCG Vaccine. </w:t>
      </w:r>
      <w:r>
        <w:rPr>
          <w:i/>
        </w:rPr>
        <w:t>Wkly Epidemiol Rec</w:t>
      </w:r>
      <w:r>
        <w:t xml:space="preserve"> 2004;</w:t>
      </w:r>
      <w:r>
        <w:rPr>
          <w:b/>
        </w:rPr>
        <w:t>79</w:t>
      </w:r>
      <w:r>
        <w:t>:27–48.</w:t>
      </w:r>
    </w:p>
    <w:p w14:paraId="26FEF539" w14:textId="77777777" w:rsidR="009622EB" w:rsidRDefault="009622EB" w:rsidP="009622EB">
      <w:pPr>
        <w:pStyle w:val="Bibliography"/>
      </w:pPr>
      <w:r>
        <w:t xml:space="preserve">2 Zwerling A, Behr MA, Verma A </w:t>
      </w:r>
      <w:r>
        <w:rPr>
          <w:i/>
        </w:rPr>
        <w:t>et al.</w:t>
      </w:r>
      <w:r>
        <w:t xml:space="preserve"> The BCG world atlas: A database of global BCG vaccination policies and practices. </w:t>
      </w:r>
      <w:r>
        <w:rPr>
          <w:i/>
        </w:rPr>
        <w:t>PLoS Med</w:t>
      </w:r>
      <w:r>
        <w:t xml:space="preserve"> 2011;</w:t>
      </w:r>
      <w:r>
        <w:rPr>
          <w:b/>
        </w:rPr>
        <w:t>8</w:t>
      </w:r>
      <w:r>
        <w:t>. doi:</w:t>
      </w:r>
      <w:hyperlink r:id="rId15">
        <w:r>
          <w:rPr>
            <w:rStyle w:val="Hyperlink"/>
          </w:rPr>
          <w:t>10.1371/journal.pmed.1001012</w:t>
        </w:r>
      </w:hyperlink>
    </w:p>
    <w:p w14:paraId="1E124A6D" w14:textId="77777777" w:rsidR="009622EB" w:rsidRDefault="009622EB" w:rsidP="009622EB">
      <w:pPr>
        <w:pStyle w:val="Bibliography"/>
      </w:pPr>
      <w:r>
        <w:t xml:space="preserve">3 Mangtani P, Abubakar I, Ariti C </w:t>
      </w:r>
      <w:r>
        <w:rPr>
          <w:i/>
        </w:rPr>
        <w:t>et al.</w:t>
      </w:r>
      <w:r>
        <w:t xml:space="preserve"> Protection by BCG Vaccine Against Tuberculosis: A Systematic Review of Randomized Controlled Trials. </w:t>
      </w:r>
      <w:r>
        <w:rPr>
          <w:i/>
        </w:rPr>
        <w:t>Clin Infect Dis</w:t>
      </w:r>
      <w:r>
        <w:t xml:space="preserve"> 2014;</w:t>
      </w:r>
      <w:r>
        <w:rPr>
          <w:b/>
        </w:rPr>
        <w:t>58</w:t>
      </w:r>
      <w:r>
        <w:t>:470–80. doi:</w:t>
      </w:r>
      <w:hyperlink r:id="rId16">
        <w:r>
          <w:rPr>
            <w:rStyle w:val="Hyperlink"/>
          </w:rPr>
          <w:t>10.1093/cid/cit790</w:t>
        </w:r>
      </w:hyperlink>
    </w:p>
    <w:p w14:paraId="3EBDEC59" w14:textId="77777777" w:rsidR="009622EB" w:rsidRDefault="009622EB" w:rsidP="009622EB">
      <w:pPr>
        <w:pStyle w:val="Bibliography"/>
      </w:pPr>
      <w:r>
        <w:t xml:space="preserve">4 Rodrigues LC, Diwan VK, Wheeler JG. Protective effect of BCG against tuberculous meningitis and miliary tuberculosis: a meta-analysis. </w:t>
      </w:r>
      <w:r>
        <w:rPr>
          <w:i/>
        </w:rPr>
        <w:t>Int J Epidemiol</w:t>
      </w:r>
      <w:r>
        <w:t xml:space="preserve"> 1993;</w:t>
      </w:r>
      <w:r>
        <w:rPr>
          <w:b/>
        </w:rPr>
        <w:t>22</w:t>
      </w:r>
      <w:r>
        <w:t>:1154–8.</w:t>
      </w:r>
      <w:hyperlink r:id="rId17">
        <w:r>
          <w:rPr>
            <w:rStyle w:val="Hyperlink"/>
          </w:rPr>
          <w:t>http://www.ncbi.nlm.nih.gov/pubmed/8144299</w:t>
        </w:r>
      </w:hyperlink>
    </w:p>
    <w:p w14:paraId="1720E761" w14:textId="77777777" w:rsidR="009622EB" w:rsidRDefault="009622EB" w:rsidP="009622EB">
      <w:pPr>
        <w:pStyle w:val="Bibliography"/>
      </w:pPr>
      <w:r>
        <w:t xml:space="preserve">5 Colditz GA, Brewer TF, Berkey CS </w:t>
      </w:r>
      <w:r>
        <w:rPr>
          <w:i/>
        </w:rPr>
        <w:t>et al.</w:t>
      </w:r>
      <w:r>
        <w:t xml:space="preserve"> Efficacy of BCG Vaccine in the Prevention of Tuberculosis. </w:t>
      </w:r>
      <w:r>
        <w:rPr>
          <w:i/>
        </w:rPr>
        <w:t>JAMA</w:t>
      </w:r>
      <w:r>
        <w:t xml:space="preserve"> 1994;</w:t>
      </w:r>
      <w:r>
        <w:rPr>
          <w:b/>
        </w:rPr>
        <w:t>271</w:t>
      </w:r>
      <w:r>
        <w:t>:698. doi:</w:t>
      </w:r>
      <w:hyperlink r:id="rId18">
        <w:r>
          <w:rPr>
            <w:rStyle w:val="Hyperlink"/>
          </w:rPr>
          <w:t>10.1001/jama.1994.03510330076038</w:t>
        </w:r>
      </w:hyperlink>
    </w:p>
    <w:p w14:paraId="64592DEE" w14:textId="77777777" w:rsidR="009622EB" w:rsidRDefault="009622EB" w:rsidP="009622EB">
      <w:pPr>
        <w:pStyle w:val="Bibliography"/>
      </w:pPr>
      <w:r>
        <w:t xml:space="preserve">6 Zwerling A, Behr MA, Verma A </w:t>
      </w:r>
      <w:r>
        <w:rPr>
          <w:i/>
        </w:rPr>
        <w:t>et al.</w:t>
      </w:r>
      <w:r>
        <w:t xml:space="preserve"> The BCG World Atlas: a database of global BCG vaccination policies and practices. </w:t>
      </w:r>
      <w:r>
        <w:rPr>
          <w:i/>
        </w:rPr>
        <w:t>PLoS Med</w:t>
      </w:r>
      <w:r>
        <w:t xml:space="preserve"> 2011;</w:t>
      </w:r>
      <w:r>
        <w:rPr>
          <w:b/>
        </w:rPr>
        <w:t>8</w:t>
      </w:r>
      <w:r>
        <w:t>:e1001012. doi:</w:t>
      </w:r>
      <w:hyperlink r:id="rId19">
        <w:r>
          <w:rPr>
            <w:rStyle w:val="Hyperlink"/>
          </w:rPr>
          <w:t>10.1371/journal.pmed.1001012</w:t>
        </w:r>
      </w:hyperlink>
    </w:p>
    <w:p w14:paraId="4C43FE6B" w14:textId="77777777" w:rsidR="009622EB" w:rsidRDefault="009622EB" w:rsidP="009622EB">
      <w:pPr>
        <w:pStyle w:val="Bibliography"/>
      </w:pPr>
      <w:r>
        <w:t xml:space="preserve">7 Fine P. Stopping routine vaccination for tuberculosis in schools. </w:t>
      </w:r>
      <w:r>
        <w:rPr>
          <w:i/>
        </w:rPr>
        <w:t>BMJ</w:t>
      </w:r>
      <w:r>
        <w:t xml:space="preserve"> 2005;</w:t>
      </w:r>
      <w:r>
        <w:rPr>
          <w:b/>
        </w:rPr>
        <w:t>331</w:t>
      </w:r>
      <w:r>
        <w:t>:647–8. doi:</w:t>
      </w:r>
      <w:hyperlink r:id="rId20">
        <w:r>
          <w:rPr>
            <w:rStyle w:val="Hyperlink"/>
          </w:rPr>
          <w:t>10.1136/bmj.331.7518.647</w:t>
        </w:r>
      </w:hyperlink>
    </w:p>
    <w:p w14:paraId="67842B7B" w14:textId="77777777" w:rsidR="009622EB" w:rsidRDefault="009622EB" w:rsidP="009622EB">
      <w:pPr>
        <w:pStyle w:val="Bibliography"/>
      </w:pPr>
      <w:r>
        <w:t xml:space="preserve">8 Teo SSS. Does BCG have a role in tuberculosis control and prevention in the United Kingdom? </w:t>
      </w:r>
      <w:r>
        <w:rPr>
          <w:i/>
        </w:rPr>
        <w:t>Arch Dis Child</w:t>
      </w:r>
      <w:r>
        <w:t xml:space="preserve"> 2006;</w:t>
      </w:r>
      <w:r>
        <w:rPr>
          <w:b/>
        </w:rPr>
        <w:t>91</w:t>
      </w:r>
      <w:r>
        <w:t>:529–31. doi:</w:t>
      </w:r>
      <w:hyperlink r:id="rId21">
        <w:r>
          <w:rPr>
            <w:rStyle w:val="Hyperlink"/>
          </w:rPr>
          <w:t>10.1136/adc.2005.085043</w:t>
        </w:r>
      </w:hyperlink>
    </w:p>
    <w:p w14:paraId="5484FB01" w14:textId="77777777" w:rsidR="009622EB" w:rsidRDefault="009622EB" w:rsidP="009622EB">
      <w:pPr>
        <w:pStyle w:val="Bibliography"/>
      </w:pPr>
      <w:r>
        <w:t xml:space="preserve">9 Kleinnijenhuis J, Quintin J, Preijers F </w:t>
      </w:r>
      <w:r>
        <w:rPr>
          <w:i/>
        </w:rPr>
        <w:t>et al.</w:t>
      </w:r>
      <w:r>
        <w:t xml:space="preserve"> Bacille Calmette-Guerin induces NOD2-dependent nonspecific protection from reinfection via epigenetic reprogramming of monocytes. </w:t>
      </w:r>
      <w:r>
        <w:rPr>
          <w:i/>
        </w:rPr>
        <w:t>Proc Natl Acad Sci U S A</w:t>
      </w:r>
      <w:r>
        <w:t xml:space="preserve"> 2012;</w:t>
      </w:r>
      <w:r>
        <w:rPr>
          <w:b/>
        </w:rPr>
        <w:t>109</w:t>
      </w:r>
      <w:r>
        <w:t>:17537–42. doi:</w:t>
      </w:r>
      <w:hyperlink r:id="rId22">
        <w:r>
          <w:rPr>
            <w:rStyle w:val="Hyperlink"/>
          </w:rPr>
          <w:t>10.1073/pnas.1202870109</w:t>
        </w:r>
      </w:hyperlink>
    </w:p>
    <w:p w14:paraId="0C9E2FBB" w14:textId="77777777" w:rsidR="009622EB" w:rsidRDefault="009622EB" w:rsidP="009622EB">
      <w:pPr>
        <w:pStyle w:val="Bibliography"/>
      </w:pPr>
      <w:r>
        <w:t xml:space="preserve">10 Jeremiah K, Praygod G, Faurholt-Jepsen D </w:t>
      </w:r>
      <w:r>
        <w:rPr>
          <w:i/>
        </w:rPr>
        <w:t>et al.</w:t>
      </w:r>
      <w:r>
        <w:t xml:space="preserve"> BCG vaccination status may predict sputum conversion in patients with pulmonary tuberculosis: a new consideration for an old vaccine? </w:t>
      </w:r>
      <w:r>
        <w:rPr>
          <w:i/>
        </w:rPr>
        <w:t>Thorax</w:t>
      </w:r>
      <w:r>
        <w:t xml:space="preserve"> 2010;</w:t>
      </w:r>
      <w:r>
        <w:rPr>
          <w:b/>
        </w:rPr>
        <w:t>65</w:t>
      </w:r>
      <w:r>
        <w:t>:1072–6. doi:</w:t>
      </w:r>
      <w:hyperlink r:id="rId23">
        <w:r>
          <w:rPr>
            <w:rStyle w:val="Hyperlink"/>
          </w:rPr>
          <w:t>10.1136/thx.2010.134767</w:t>
        </w:r>
      </w:hyperlink>
    </w:p>
    <w:p w14:paraId="2B99CEA9" w14:textId="77777777" w:rsidR="009622EB" w:rsidRDefault="009622EB" w:rsidP="009622EB">
      <w:pPr>
        <w:pStyle w:val="Bibliography"/>
      </w:pPr>
      <w:r>
        <w:t xml:space="preserve">11 Higgins JPT, Soares-weiser K, López-lópez JA </w:t>
      </w:r>
      <w:r>
        <w:rPr>
          <w:i/>
        </w:rPr>
        <w:t>et al.</w:t>
      </w:r>
      <w:r>
        <w:t xml:space="preserve"> Association of BCG , DTP , and measles containing vaccines with childhood mortality : systematic review. doi:</w:t>
      </w:r>
      <w:hyperlink r:id="rId24">
        <w:r>
          <w:rPr>
            <w:rStyle w:val="Hyperlink"/>
          </w:rPr>
          <w:t>10.1136/bmj.i5170</w:t>
        </w:r>
      </w:hyperlink>
    </w:p>
    <w:p w14:paraId="4699E5F0" w14:textId="77777777" w:rsidR="009622EB" w:rsidRDefault="009622EB" w:rsidP="009622EB">
      <w:pPr>
        <w:pStyle w:val="Bibliography"/>
      </w:pPr>
      <w:r>
        <w:t xml:space="preserve">12 Abubakar I, Pimpin L, Ariti C </w:t>
      </w:r>
      <w:r>
        <w:rPr>
          <w:i/>
        </w:rPr>
        <w:t>et al.</w:t>
      </w:r>
      <w:r>
        <w:t xml:space="preserve"> Systematic review and meta-analysis of the current evidence on the duration of protection by bacillus Calmette-Guérin vaccination against tuberculosis. </w:t>
      </w:r>
      <w:r>
        <w:rPr>
          <w:i/>
        </w:rPr>
        <w:t>Health Technol Assess (Rockv)</w:t>
      </w:r>
      <w:r>
        <w:t xml:space="preserve"> 2013;</w:t>
      </w:r>
      <w:r>
        <w:rPr>
          <w:b/>
        </w:rPr>
        <w:t>17</w:t>
      </w:r>
      <w:r>
        <w:t>:1–372, v–vi. doi:</w:t>
      </w:r>
      <w:hyperlink r:id="rId25">
        <w:r>
          <w:rPr>
            <w:rStyle w:val="Hyperlink"/>
          </w:rPr>
          <w:t>10.3310/hta17370</w:t>
        </w:r>
      </w:hyperlink>
    </w:p>
    <w:p w14:paraId="1916F90A" w14:textId="77777777" w:rsidR="009622EB" w:rsidRDefault="009622EB" w:rsidP="009622EB">
      <w:pPr>
        <w:pStyle w:val="Bibliography"/>
      </w:pPr>
      <w:r>
        <w:t xml:space="preserve">13 Rieckmann A, Villumsen M, Sørup S </w:t>
      </w:r>
      <w:r>
        <w:rPr>
          <w:i/>
        </w:rPr>
        <w:t>et al.</w:t>
      </w:r>
      <w:r>
        <w:t xml:space="preserve"> Vaccinations against smallpox and tuberculosis are associated with better long-term survival: a Danish case-cohort study 1971–2010. </w:t>
      </w:r>
      <w:r>
        <w:rPr>
          <w:i/>
        </w:rPr>
        <w:t>Int J Epidemiol</w:t>
      </w:r>
      <w:r>
        <w:t xml:space="preserve"> 2016;</w:t>
      </w:r>
      <w:r>
        <w:rPr>
          <w:b/>
        </w:rPr>
        <w:t>0</w:t>
      </w:r>
      <w:r>
        <w:t>:1–11. doi:</w:t>
      </w:r>
      <w:hyperlink r:id="rId26">
        <w:r>
          <w:rPr>
            <w:rStyle w:val="Hyperlink"/>
          </w:rPr>
          <w:t>10.1093/ije/dyw120</w:t>
        </w:r>
      </w:hyperlink>
    </w:p>
    <w:p w14:paraId="215CA7BC" w14:textId="77777777" w:rsidR="009622EB" w:rsidRDefault="009622EB" w:rsidP="009622EB">
      <w:pPr>
        <w:pStyle w:val="Bibliography"/>
      </w:pPr>
      <w:r>
        <w:lastRenderedPageBreak/>
        <w:t>14 R Core Team. R: A Language and Environment for Statistical Computing. 2016.</w:t>
      </w:r>
      <w:hyperlink r:id="rId27">
        <w:r>
          <w:rPr>
            <w:rStyle w:val="Hyperlink"/>
          </w:rPr>
          <w:t>https://www.r-project.org/</w:t>
        </w:r>
      </w:hyperlink>
    </w:p>
    <w:p w14:paraId="7A9BAC7D" w14:textId="77777777" w:rsidR="009622EB" w:rsidRDefault="009622EB" w:rsidP="009622EB">
      <w:pPr>
        <w:pStyle w:val="Bibliography"/>
      </w:pPr>
      <w:r>
        <w:t xml:space="preserve">15 Parslow R, El-Shimy NA, Cundall DB </w:t>
      </w:r>
      <w:r>
        <w:rPr>
          <w:i/>
        </w:rPr>
        <w:t>et al.</w:t>
      </w:r>
      <w:r>
        <w:t xml:space="preserve"> Tuberculosis, deprivation, and ethnicity in Leeds, UK, 1982-1997. </w:t>
      </w:r>
      <w:r>
        <w:rPr>
          <w:i/>
        </w:rPr>
        <w:t>Arch Dis Child</w:t>
      </w:r>
      <w:r>
        <w:t xml:space="preserve"> 2001;</w:t>
      </w:r>
      <w:r>
        <w:rPr>
          <w:b/>
        </w:rPr>
        <w:t>84</w:t>
      </w:r>
      <w:r>
        <w:t>:109–13. doi:</w:t>
      </w:r>
      <w:hyperlink r:id="rId28">
        <w:r>
          <w:rPr>
            <w:rStyle w:val="Hyperlink"/>
          </w:rPr>
          <w:t>10.1136/adc.84.2.109</w:t>
        </w:r>
      </w:hyperlink>
    </w:p>
    <w:p w14:paraId="41352568" w14:textId="77777777" w:rsidR="009622EB" w:rsidRDefault="009622EB" w:rsidP="009622EB">
      <w:pPr>
        <w:pStyle w:val="Bibliography"/>
      </w:pPr>
      <w:r>
        <w:t xml:space="preserve">16 Roth A, Sodemann M, Jensen H </w:t>
      </w:r>
      <w:r>
        <w:rPr>
          <w:i/>
        </w:rPr>
        <w:t>et al.</w:t>
      </w:r>
      <w:r>
        <w:t xml:space="preserve"> Tuberculin reaction, BCG scar, and lower female mortality. </w:t>
      </w:r>
      <w:r>
        <w:rPr>
          <w:i/>
        </w:rPr>
        <w:t>Epidemiology</w:t>
      </w:r>
      <w:r>
        <w:t xml:space="preserve"> 2006;</w:t>
      </w:r>
      <w:r>
        <w:rPr>
          <w:b/>
        </w:rPr>
        <w:t>17</w:t>
      </w:r>
      <w:r>
        <w:t>:562–8. doi:</w:t>
      </w:r>
      <w:hyperlink r:id="rId29">
        <w:r>
          <w:rPr>
            <w:rStyle w:val="Hyperlink"/>
          </w:rPr>
          <w:t>10.1097/01.ede.0000231546.14749.ab</w:t>
        </w:r>
      </w:hyperlink>
    </w:p>
    <w:p w14:paraId="2EE8D322" w14:textId="77777777" w:rsidR="009622EB" w:rsidRDefault="009622EB" w:rsidP="009622EB">
      <w:pPr>
        <w:pStyle w:val="Bibliography"/>
      </w:pPr>
      <w:r>
        <w:t xml:space="preserve">17 Aaby P, Nielsen J, Benn CS </w:t>
      </w:r>
      <w:r>
        <w:rPr>
          <w:i/>
        </w:rPr>
        <w:t>et al.</w:t>
      </w:r>
      <w:r>
        <w:t xml:space="preserve"> Sex-differential and non-specific effects of routine vaccinations in a rural area with low vaccination coverage: An observational study from Senegal. </w:t>
      </w:r>
      <w:r>
        <w:rPr>
          <w:i/>
        </w:rPr>
        <w:t>Trans R Soc Trop Med Hyg</w:t>
      </w:r>
      <w:r>
        <w:t xml:space="preserve"> 2014;</w:t>
      </w:r>
      <w:r>
        <w:rPr>
          <w:b/>
        </w:rPr>
        <w:t>109</w:t>
      </w:r>
      <w:r>
        <w:t>:77–84. doi:</w:t>
      </w:r>
      <w:hyperlink r:id="rId30">
        <w:r>
          <w:rPr>
            <w:rStyle w:val="Hyperlink"/>
          </w:rPr>
          <w:t>10.1093/trstmh/tru186</w:t>
        </w:r>
      </w:hyperlink>
    </w:p>
    <w:p w14:paraId="34F89CB7" w14:textId="77777777" w:rsidR="009622EB" w:rsidRDefault="009622EB" w:rsidP="009622EB">
      <w:pPr>
        <w:pStyle w:val="Bibliography"/>
      </w:pPr>
      <w:r>
        <w:t xml:space="preserve">18 Teale C, Goldman JM, Pearson SB. The association of age with the presentation and outcome of tuberculosis: a five-year survey. </w:t>
      </w:r>
      <w:r>
        <w:rPr>
          <w:i/>
        </w:rPr>
        <w:t>Age Ageing</w:t>
      </w:r>
      <w:r>
        <w:t xml:space="preserve"> 1993;</w:t>
      </w:r>
      <w:r>
        <w:rPr>
          <w:b/>
        </w:rPr>
        <w:t>22</w:t>
      </w:r>
      <w:r>
        <w:t>:289–93.</w:t>
      </w:r>
    </w:p>
    <w:p w14:paraId="40A0D865" w14:textId="77777777" w:rsidR="009622EB" w:rsidRDefault="009622EB" w:rsidP="009622EB">
      <w:pPr>
        <w:pStyle w:val="Bibliography"/>
      </w:pPr>
      <w:r>
        <w:t>19 Department of Communities and Local Government. The English Indices of Deprivation 2010. 2011. doi:</w:t>
      </w:r>
      <w:hyperlink r:id="rId31">
        <w:r>
          <w:rPr>
            <w:rStyle w:val="Hyperlink"/>
          </w:rPr>
          <w:t>http://dx.doi.org/http://www.communities.gov.uk/publications/corporate/statistics/indices2010technicalreport</w:t>
        </w:r>
      </w:hyperlink>
    </w:p>
    <w:p w14:paraId="759A7234" w14:textId="77777777" w:rsidR="009622EB" w:rsidRDefault="009622EB" w:rsidP="009622EB">
      <w:pPr>
        <w:pStyle w:val="Bibliography"/>
      </w:pPr>
      <w:r>
        <w:t xml:space="preserve">20 Bhatti N, Law MR, Morris JK </w:t>
      </w:r>
      <w:r>
        <w:rPr>
          <w:i/>
        </w:rPr>
        <w:t>et al.</w:t>
      </w:r>
      <w:r>
        <w:t xml:space="preserve"> Increasing incidence of tuberculosis in England and Wales: a study of the likely causes. </w:t>
      </w:r>
      <w:r>
        <w:rPr>
          <w:i/>
        </w:rPr>
        <w:t>BMJ</w:t>
      </w:r>
      <w:r>
        <w:t xml:space="preserve"> 1995;</w:t>
      </w:r>
      <w:r>
        <w:rPr>
          <w:b/>
        </w:rPr>
        <w:t>310</w:t>
      </w:r>
      <w:r>
        <w:t>:967–9. doi:</w:t>
      </w:r>
      <w:hyperlink r:id="rId32">
        <w:r>
          <w:rPr>
            <w:rStyle w:val="Hyperlink"/>
          </w:rPr>
          <w:t>10.1136/bmj.310.6985.967</w:t>
        </w:r>
      </w:hyperlink>
    </w:p>
    <w:p w14:paraId="411C3B16" w14:textId="77777777" w:rsidR="009622EB" w:rsidRDefault="009622EB" w:rsidP="009622EB">
      <w:pPr>
        <w:pStyle w:val="Bibliography"/>
      </w:pPr>
      <w:r>
        <w:t xml:space="preserve">21 Abubakar I, Laundy MT, French CE </w:t>
      </w:r>
      <w:r>
        <w:rPr>
          <w:i/>
        </w:rPr>
        <w:t>et al.</w:t>
      </w:r>
      <w:r>
        <w:t xml:space="preserve"> Epidemiology and treatment outcome of childhood tuberculosis in England and Wales: 1999-2006. </w:t>
      </w:r>
      <w:r>
        <w:rPr>
          <w:i/>
        </w:rPr>
        <w:t>Arch Dis Child</w:t>
      </w:r>
      <w:r>
        <w:t xml:space="preserve"> 2008;</w:t>
      </w:r>
      <w:r>
        <w:rPr>
          <w:b/>
        </w:rPr>
        <w:t>93</w:t>
      </w:r>
      <w:r>
        <w:t>:1017–21. doi:</w:t>
      </w:r>
      <w:hyperlink r:id="rId33">
        <w:r>
          <w:rPr>
            <w:rStyle w:val="Hyperlink"/>
          </w:rPr>
          <w:t>10.1136/adc.2008.139543</w:t>
        </w:r>
      </w:hyperlink>
    </w:p>
    <w:p w14:paraId="7313A11E" w14:textId="77777777" w:rsidR="009622EB" w:rsidRDefault="009622EB" w:rsidP="009622EB">
      <w:pPr>
        <w:pStyle w:val="Bibliography"/>
      </w:pPr>
      <w:r>
        <w:t xml:space="preserve">22 French CE, Antoine D, Gelb D </w:t>
      </w:r>
      <w:r>
        <w:rPr>
          <w:i/>
        </w:rPr>
        <w:t>et al.</w:t>
      </w:r>
      <w:r>
        <w:t xml:space="preserve"> Tuberculosis in non-UK-born persons, England and Wales, 2001-2003. </w:t>
      </w:r>
      <w:r>
        <w:rPr>
          <w:i/>
        </w:rPr>
        <w:t>Int J Tuberc Lung Dis</w:t>
      </w:r>
      <w:r>
        <w:t xml:space="preserve"> 2007;</w:t>
      </w:r>
      <w:r>
        <w:rPr>
          <w:b/>
        </w:rPr>
        <w:t>11</w:t>
      </w:r>
      <w:r>
        <w:t>:577–84.</w:t>
      </w:r>
    </w:p>
    <w:p w14:paraId="5318EBD7" w14:textId="77777777" w:rsidR="009622EB" w:rsidRDefault="009622EB" w:rsidP="009622EB">
      <w:pPr>
        <w:pStyle w:val="Bibliography"/>
      </w:pPr>
      <w:r>
        <w:t xml:space="preserve">23 Djuretic T, Herbert J, Drobniewski F </w:t>
      </w:r>
      <w:r>
        <w:rPr>
          <w:i/>
        </w:rPr>
        <w:t>et al.</w:t>
      </w:r>
      <w:r>
        <w:t xml:space="preserve"> Antibiotic resistant tuberculosis in the United Kingdom : 2002;477–82.</w:t>
      </w:r>
    </w:p>
    <w:p w14:paraId="7E1C7F54" w14:textId="77777777" w:rsidR="009622EB" w:rsidRDefault="009622EB" w:rsidP="009622EB">
      <w:pPr>
        <w:pStyle w:val="Bibliography"/>
      </w:pPr>
      <w:r>
        <w:t xml:space="preserve">24 Van Buuren S, Groothuis-Oudshoorn K. Multivariate Imputation by Chained Equations. </w:t>
      </w:r>
      <w:r>
        <w:rPr>
          <w:i/>
        </w:rPr>
        <w:t>J Stat Softw</w:t>
      </w:r>
      <w:r>
        <w:t xml:space="preserve"> 2011;</w:t>
      </w:r>
      <w:r>
        <w:rPr>
          <w:b/>
        </w:rPr>
        <w:t>45</w:t>
      </w:r>
      <w:r>
        <w:t>:1–67. doi:</w:t>
      </w:r>
      <w:hyperlink r:id="rId34">
        <w:r>
          <w:rPr>
            <w:rStyle w:val="Hyperlink"/>
          </w:rPr>
          <w:t>10.1177/0962280206074463</w:t>
        </w:r>
      </w:hyperlink>
    </w:p>
    <w:p w14:paraId="264DACC2" w14:textId="77777777" w:rsidR="009622EB" w:rsidRDefault="009622EB" w:rsidP="009622EB">
      <w:pPr>
        <w:pStyle w:val="Bibliography"/>
      </w:pPr>
      <w:r>
        <w:t xml:space="preserve">25 Barnard J, Rubin DB. Small-sample degrees of freedom with multiple imputation. </w:t>
      </w:r>
      <w:r>
        <w:rPr>
          <w:i/>
        </w:rPr>
        <w:t>Biometrika</w:t>
      </w:r>
      <w:r>
        <w:t xml:space="preserve"> 1999;</w:t>
      </w:r>
      <w:r>
        <w:rPr>
          <w:b/>
        </w:rPr>
        <w:t>86</w:t>
      </w:r>
      <w:r>
        <w:t>:948–55. doi:</w:t>
      </w:r>
      <w:hyperlink r:id="rId35">
        <w:r>
          <w:rPr>
            <w:rStyle w:val="Hyperlink"/>
          </w:rPr>
          <w:t>10.1093/biomet/86.4.948</w:t>
        </w:r>
      </w:hyperlink>
    </w:p>
    <w:p w14:paraId="0CE9500B" w14:textId="77777777" w:rsidR="009622EB" w:rsidRDefault="009622EB" w:rsidP="009622EB">
      <w:pPr>
        <w:pStyle w:val="Bibliography"/>
      </w:pPr>
      <w:r>
        <w:t xml:space="preserve">26 Roy A, Eisenhut M, Harris RJ </w:t>
      </w:r>
      <w:r>
        <w:rPr>
          <w:i/>
        </w:rPr>
        <w:t>et al.</w:t>
      </w:r>
      <w:r>
        <w:t xml:space="preserve"> Effect of BCG vaccination against Mycobacterium tuberculosis infection in children: systematic review and meta-analysis. </w:t>
      </w:r>
      <w:r>
        <w:rPr>
          <w:i/>
        </w:rPr>
        <w:t>BMJ</w:t>
      </w:r>
      <w:r>
        <w:t xml:space="preserve"> 2014;</w:t>
      </w:r>
      <w:r>
        <w:rPr>
          <w:b/>
        </w:rPr>
        <w:t>349</w:t>
      </w:r>
      <w:r>
        <w:t>:g4643. doi:</w:t>
      </w:r>
      <w:hyperlink r:id="rId36">
        <w:r>
          <w:rPr>
            <w:rStyle w:val="Hyperlink"/>
          </w:rPr>
          <w:t>10.1136/bmj.g4643</w:t>
        </w:r>
      </w:hyperlink>
    </w:p>
    <w:p w14:paraId="6DB066FF" w14:textId="77777777" w:rsidR="009622EB" w:rsidRDefault="009622EB" w:rsidP="009622EB">
      <w:pPr>
        <w:pStyle w:val="Bibliography"/>
      </w:pPr>
      <w:r>
        <w:t xml:space="preserve">27 Kandasamy R, Voysey M, McQuaid F </w:t>
      </w:r>
      <w:r>
        <w:rPr>
          <w:i/>
        </w:rPr>
        <w:t>et al.</w:t>
      </w:r>
      <w:r>
        <w:t xml:space="preserve"> Non-specific immunological effects of selected routine childhood immunisations: systematic review. </w:t>
      </w:r>
      <w:r>
        <w:rPr>
          <w:i/>
        </w:rPr>
        <w:t>Bmj</w:t>
      </w:r>
      <w:r>
        <w:t xml:space="preserve"> 2016;i5225. doi:</w:t>
      </w:r>
      <w:hyperlink r:id="rId37">
        <w:r>
          <w:rPr>
            <w:rStyle w:val="Hyperlink"/>
          </w:rPr>
          <w:t>10.1136/bmj.i5225</w:t>
        </w:r>
      </w:hyperlink>
    </w:p>
    <w:p w14:paraId="236C3CE6" w14:textId="77777777" w:rsidR="009622EB" w:rsidRDefault="009622EB" w:rsidP="009622EB">
      <w:pPr>
        <w:pStyle w:val="Bibliography"/>
      </w:pPr>
      <w:r>
        <w:lastRenderedPageBreak/>
        <w:t xml:space="preserve">28 Pollard AJ, Finn A, Curtis N. Non-specific effects of vaccines: plausible and potentially important, but implications uncertain. </w:t>
      </w:r>
      <w:r>
        <w:rPr>
          <w:i/>
        </w:rPr>
        <w:t>Arch Dis Child</w:t>
      </w:r>
      <w:r>
        <w:t xml:space="preserve"> 2017;archdischild–2015–310282. doi:</w:t>
      </w:r>
      <w:hyperlink r:id="rId38">
        <w:r>
          <w:rPr>
            <w:rStyle w:val="Hyperlink"/>
          </w:rPr>
          <w:t>10.1136/archdischild-2015-310282</w:t>
        </w:r>
      </w:hyperlink>
    </w:p>
    <w:p w14:paraId="0A690B90" w14:textId="77777777" w:rsidR="009622EB" w:rsidRDefault="009622EB" w:rsidP="009622EB">
      <w:pPr>
        <w:pStyle w:val="Bibliography"/>
      </w:pPr>
      <w:r>
        <w:t xml:space="preserve">29 Public Health England. The Green Book. 2013. </w:t>
      </w:r>
    </w:p>
    <w:p w14:paraId="04C7FB77" w14:textId="77777777" w:rsidR="009622EB" w:rsidRPr="009622EB" w:rsidRDefault="009622EB" w:rsidP="009622EB">
      <w:pPr>
        <w:pStyle w:val="BodyText"/>
      </w:pPr>
    </w:p>
    <w:p w14:paraId="7C44F38E" w14:textId="77777777" w:rsidR="00441A7B" w:rsidRDefault="00A1412B">
      <w:pPr>
        <w:pStyle w:val="Heading5"/>
      </w:pPr>
      <w:bookmarkStart w:id="71" w:name="pagebreak-5"/>
      <w:bookmarkEnd w:id="71"/>
      <w:r>
        <w:lastRenderedPageBreak/>
        <w:t>PAGEBREAK</w:t>
      </w:r>
    </w:p>
    <w:p w14:paraId="7C407BFA" w14:textId="77777777" w:rsidR="00441A7B" w:rsidRDefault="00A1412B">
      <w:pPr>
        <w:pStyle w:val="Heading2"/>
      </w:pPr>
      <w:bookmarkStart w:id="72" w:name="online-supplementary-appendix-exploring-"/>
      <w:bookmarkEnd w:id="72"/>
      <w:r>
        <w:t>Online supplementary appendix: Exploring the effects of BCG vaccination in patients diagnosed with tuberculosis: observational study using the Enhanced Tuberculosis Surveillance system</w:t>
      </w:r>
    </w:p>
    <w:p w14:paraId="50E12D84" w14:textId="77777777" w:rsidR="00441A7B" w:rsidRDefault="00A1412B">
      <w:pPr>
        <w:pStyle w:val="FirstParagraph"/>
      </w:pPr>
      <w:r>
        <w:t>Sam Abbott, Hannah Christensen, Maeve K Lalor, Dominik Zennor, Colin Campbell, Mary Ramsay, Ellen Brooks-Pollock</w:t>
      </w:r>
    </w:p>
    <w:p w14:paraId="699BF8FE" w14:textId="77777777" w:rsidR="00441A7B" w:rsidRDefault="00A1412B">
      <w:pPr>
        <w:pStyle w:val="BodyText"/>
      </w:pPr>
      <w:r>
        <w:rPr>
          <w:b/>
        </w:rPr>
        <w:t>Outcome variables stratified by BCG vaccination status</w:t>
      </w:r>
    </w:p>
    <w:p w14:paraId="1FAC1286" w14:textId="77777777" w:rsidR="00441A7B" w:rsidRDefault="00A1412B">
      <w:pPr>
        <w:pStyle w:val="TableCaption"/>
      </w:pPr>
      <w:r>
        <w:rPr>
          <w:b/>
        </w:rPr>
        <w:t>Supplementary table S1:</w:t>
      </w:r>
      <w:r>
        <w:t xml:space="preserve"> Outcomes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1: Outcomes for individuals in England notified with tuberculosis between 2009-2015, stratified by BCG vaccination status."/>
      </w:tblPr>
      <w:tblGrid>
        <w:gridCol w:w="3290"/>
        <w:gridCol w:w="1267"/>
        <w:gridCol w:w="1267"/>
        <w:gridCol w:w="1334"/>
        <w:gridCol w:w="2202"/>
      </w:tblGrid>
      <w:tr w:rsidR="00441A7B" w:rsidRPr="002F79F0" w14:paraId="05282EE8" w14:textId="77777777" w:rsidTr="009622EB">
        <w:trPr>
          <w:cnfStyle w:val="100000000000" w:firstRow="1" w:lastRow="0" w:firstColumn="0" w:lastColumn="0" w:oddVBand="0" w:evenVBand="0" w:oddHBand="0" w:evenHBand="0" w:firstRowFirstColumn="0" w:firstRowLastColumn="0" w:lastRowFirstColumn="0" w:lastRowLastColumn="0"/>
        </w:trPr>
        <w:tc>
          <w:tcPr>
            <w:tcW w:w="0" w:type="auto"/>
          </w:tcPr>
          <w:p w14:paraId="274F67E3" w14:textId="77777777" w:rsidR="00441A7B" w:rsidRPr="002F79F0" w:rsidRDefault="00A1412B">
            <w:pPr>
              <w:pStyle w:val="Compact"/>
              <w:rPr>
                <w:b w:val="0"/>
                <w:sz w:val="20"/>
                <w:szCs w:val="20"/>
              </w:rPr>
            </w:pPr>
            <w:r w:rsidRPr="002F79F0">
              <w:rPr>
                <w:b w:val="0"/>
                <w:sz w:val="20"/>
                <w:szCs w:val="20"/>
              </w:rPr>
              <w:t>Outcome</w:t>
            </w:r>
          </w:p>
        </w:tc>
        <w:tc>
          <w:tcPr>
            <w:tcW w:w="0" w:type="auto"/>
          </w:tcPr>
          <w:p w14:paraId="2C5134B3" w14:textId="77777777" w:rsidR="00441A7B" w:rsidRPr="002F79F0" w:rsidRDefault="00A1412B">
            <w:pPr>
              <w:pStyle w:val="Compact"/>
              <w:rPr>
                <w:b w:val="0"/>
                <w:sz w:val="20"/>
                <w:szCs w:val="20"/>
              </w:rPr>
            </w:pPr>
            <w:r w:rsidRPr="002F79F0">
              <w:rPr>
                <w:b w:val="0"/>
                <w:sz w:val="20"/>
                <w:szCs w:val="20"/>
              </w:rPr>
              <w:t>Total</w:t>
            </w:r>
          </w:p>
        </w:tc>
        <w:tc>
          <w:tcPr>
            <w:tcW w:w="0" w:type="auto"/>
          </w:tcPr>
          <w:p w14:paraId="425F8A93" w14:textId="77777777" w:rsidR="00441A7B" w:rsidRPr="002F79F0" w:rsidRDefault="00A1412B">
            <w:pPr>
              <w:pStyle w:val="Compact"/>
              <w:rPr>
                <w:b w:val="0"/>
                <w:sz w:val="20"/>
                <w:szCs w:val="20"/>
              </w:rPr>
            </w:pPr>
            <w:r w:rsidRPr="002F79F0">
              <w:rPr>
                <w:b w:val="0"/>
                <w:sz w:val="20"/>
                <w:szCs w:val="20"/>
              </w:rPr>
              <w:t>Vaccinated</w:t>
            </w:r>
          </w:p>
        </w:tc>
        <w:tc>
          <w:tcPr>
            <w:tcW w:w="0" w:type="auto"/>
          </w:tcPr>
          <w:p w14:paraId="6653F12E" w14:textId="77777777" w:rsidR="00441A7B" w:rsidRPr="002F79F0" w:rsidRDefault="00A1412B">
            <w:pPr>
              <w:pStyle w:val="Compact"/>
              <w:rPr>
                <w:b w:val="0"/>
                <w:sz w:val="20"/>
                <w:szCs w:val="20"/>
              </w:rPr>
            </w:pPr>
            <w:r w:rsidRPr="002F79F0">
              <w:rPr>
                <w:b w:val="0"/>
                <w:sz w:val="20"/>
                <w:szCs w:val="20"/>
              </w:rPr>
              <w:t>Unvaccinated</w:t>
            </w:r>
          </w:p>
        </w:tc>
        <w:tc>
          <w:tcPr>
            <w:tcW w:w="0" w:type="auto"/>
          </w:tcPr>
          <w:p w14:paraId="3D58725D" w14:textId="77777777" w:rsidR="00441A7B" w:rsidRPr="002F79F0" w:rsidRDefault="00A1412B">
            <w:pPr>
              <w:pStyle w:val="Compact"/>
              <w:rPr>
                <w:b w:val="0"/>
                <w:sz w:val="20"/>
                <w:szCs w:val="20"/>
              </w:rPr>
            </w:pPr>
            <w:r w:rsidRPr="002F79F0">
              <w:rPr>
                <w:b w:val="0"/>
                <w:sz w:val="20"/>
                <w:szCs w:val="20"/>
              </w:rPr>
              <w:t>Unknown vaccine status</w:t>
            </w:r>
          </w:p>
        </w:tc>
      </w:tr>
      <w:tr w:rsidR="00441A7B" w:rsidRPr="002F79F0" w14:paraId="654F698B" w14:textId="77777777" w:rsidTr="009622EB">
        <w:tc>
          <w:tcPr>
            <w:tcW w:w="0" w:type="auto"/>
          </w:tcPr>
          <w:p w14:paraId="719C3AF1" w14:textId="77777777" w:rsidR="00441A7B" w:rsidRPr="002F79F0" w:rsidRDefault="00A1412B">
            <w:pPr>
              <w:pStyle w:val="Compact"/>
              <w:rPr>
                <w:sz w:val="20"/>
                <w:szCs w:val="20"/>
              </w:rPr>
            </w:pPr>
            <w:r w:rsidRPr="002F79F0">
              <w:rPr>
                <w:sz w:val="20"/>
                <w:szCs w:val="20"/>
              </w:rPr>
              <w:t>Total, all cases</w:t>
            </w:r>
          </w:p>
        </w:tc>
        <w:tc>
          <w:tcPr>
            <w:tcW w:w="0" w:type="auto"/>
          </w:tcPr>
          <w:p w14:paraId="118E2664" w14:textId="77777777" w:rsidR="00441A7B" w:rsidRPr="002F79F0" w:rsidRDefault="00A1412B">
            <w:pPr>
              <w:pStyle w:val="Compact"/>
              <w:rPr>
                <w:sz w:val="20"/>
                <w:szCs w:val="20"/>
              </w:rPr>
            </w:pPr>
            <w:r w:rsidRPr="002F79F0">
              <w:rPr>
                <w:sz w:val="20"/>
                <w:szCs w:val="20"/>
              </w:rPr>
              <w:t>51645</w:t>
            </w:r>
          </w:p>
        </w:tc>
        <w:tc>
          <w:tcPr>
            <w:tcW w:w="0" w:type="auto"/>
          </w:tcPr>
          <w:p w14:paraId="1563811B" w14:textId="77777777" w:rsidR="00441A7B" w:rsidRPr="002F79F0" w:rsidRDefault="00A1412B">
            <w:pPr>
              <w:pStyle w:val="Compact"/>
              <w:rPr>
                <w:sz w:val="20"/>
                <w:szCs w:val="20"/>
              </w:rPr>
            </w:pPr>
            <w:r w:rsidRPr="002F79F0">
              <w:rPr>
                <w:sz w:val="20"/>
                <w:szCs w:val="20"/>
              </w:rPr>
              <w:t>24354 {47}</w:t>
            </w:r>
          </w:p>
        </w:tc>
        <w:tc>
          <w:tcPr>
            <w:tcW w:w="0" w:type="auto"/>
          </w:tcPr>
          <w:p w14:paraId="255C93D2" w14:textId="77777777" w:rsidR="00441A7B" w:rsidRPr="002F79F0" w:rsidRDefault="00A1412B">
            <w:pPr>
              <w:pStyle w:val="Compact"/>
              <w:rPr>
                <w:sz w:val="20"/>
                <w:szCs w:val="20"/>
              </w:rPr>
            </w:pPr>
            <w:r w:rsidRPr="002F79F0">
              <w:rPr>
                <w:sz w:val="20"/>
                <w:szCs w:val="20"/>
              </w:rPr>
              <w:t>10158 {20}</w:t>
            </w:r>
          </w:p>
        </w:tc>
        <w:tc>
          <w:tcPr>
            <w:tcW w:w="0" w:type="auto"/>
          </w:tcPr>
          <w:p w14:paraId="6B9F9CCE" w14:textId="77777777" w:rsidR="00441A7B" w:rsidRPr="002F79F0" w:rsidRDefault="00A1412B">
            <w:pPr>
              <w:pStyle w:val="Compact"/>
              <w:rPr>
                <w:sz w:val="20"/>
                <w:szCs w:val="20"/>
              </w:rPr>
            </w:pPr>
            <w:r w:rsidRPr="002F79F0">
              <w:rPr>
                <w:sz w:val="20"/>
                <w:szCs w:val="20"/>
              </w:rPr>
              <w:t>17133 {33}</w:t>
            </w:r>
          </w:p>
        </w:tc>
      </w:tr>
      <w:tr w:rsidR="00441A7B" w:rsidRPr="002F79F0" w14:paraId="6ACCA111" w14:textId="77777777" w:rsidTr="009622EB">
        <w:tc>
          <w:tcPr>
            <w:tcW w:w="0" w:type="auto"/>
          </w:tcPr>
          <w:p w14:paraId="3290EA1D" w14:textId="77777777" w:rsidR="00441A7B" w:rsidRPr="002F79F0" w:rsidRDefault="00A1412B">
            <w:pPr>
              <w:pStyle w:val="Compact"/>
              <w:rPr>
                <w:sz w:val="20"/>
                <w:szCs w:val="20"/>
              </w:rPr>
            </w:pPr>
            <w:r w:rsidRPr="002F79F0">
              <w:rPr>
                <w:sz w:val="20"/>
                <w:szCs w:val="20"/>
              </w:rPr>
              <w:t>All-cause mortality</w:t>
            </w:r>
          </w:p>
        </w:tc>
        <w:tc>
          <w:tcPr>
            <w:tcW w:w="0" w:type="auto"/>
          </w:tcPr>
          <w:p w14:paraId="7C723498" w14:textId="77777777" w:rsidR="00441A7B" w:rsidRPr="002F79F0" w:rsidRDefault="00A1412B">
            <w:pPr>
              <w:pStyle w:val="Compact"/>
              <w:rPr>
                <w:sz w:val="20"/>
                <w:szCs w:val="20"/>
              </w:rPr>
            </w:pPr>
            <w:r w:rsidRPr="002F79F0">
              <w:rPr>
                <w:sz w:val="20"/>
                <w:szCs w:val="20"/>
              </w:rPr>
              <w:t>45588 (88)</w:t>
            </w:r>
          </w:p>
        </w:tc>
        <w:tc>
          <w:tcPr>
            <w:tcW w:w="0" w:type="auto"/>
          </w:tcPr>
          <w:p w14:paraId="4458B829" w14:textId="77777777" w:rsidR="00441A7B" w:rsidRPr="002F79F0" w:rsidRDefault="00A1412B">
            <w:pPr>
              <w:pStyle w:val="Compact"/>
              <w:rPr>
                <w:sz w:val="20"/>
                <w:szCs w:val="20"/>
              </w:rPr>
            </w:pPr>
            <w:r w:rsidRPr="002F79F0">
              <w:rPr>
                <w:sz w:val="20"/>
                <w:szCs w:val="20"/>
              </w:rPr>
              <w:t>21685 (89)</w:t>
            </w:r>
          </w:p>
        </w:tc>
        <w:tc>
          <w:tcPr>
            <w:tcW w:w="0" w:type="auto"/>
          </w:tcPr>
          <w:p w14:paraId="1A9DCA00" w14:textId="77777777" w:rsidR="00441A7B" w:rsidRPr="002F79F0" w:rsidRDefault="00A1412B">
            <w:pPr>
              <w:pStyle w:val="Compact"/>
              <w:rPr>
                <w:sz w:val="20"/>
                <w:szCs w:val="20"/>
              </w:rPr>
            </w:pPr>
            <w:r w:rsidRPr="002F79F0">
              <w:rPr>
                <w:sz w:val="20"/>
                <w:szCs w:val="20"/>
              </w:rPr>
              <w:t>9061 (89)</w:t>
            </w:r>
          </w:p>
        </w:tc>
        <w:tc>
          <w:tcPr>
            <w:tcW w:w="0" w:type="auto"/>
          </w:tcPr>
          <w:p w14:paraId="325B11F5" w14:textId="77777777" w:rsidR="00441A7B" w:rsidRPr="002F79F0" w:rsidRDefault="00A1412B">
            <w:pPr>
              <w:pStyle w:val="Compact"/>
              <w:rPr>
                <w:sz w:val="20"/>
                <w:szCs w:val="20"/>
              </w:rPr>
            </w:pPr>
            <w:r w:rsidRPr="002F79F0">
              <w:rPr>
                <w:sz w:val="20"/>
                <w:szCs w:val="20"/>
              </w:rPr>
              <w:t>14842 (87)</w:t>
            </w:r>
          </w:p>
        </w:tc>
      </w:tr>
      <w:tr w:rsidR="00441A7B" w:rsidRPr="002F79F0" w14:paraId="236A85C5" w14:textId="77777777" w:rsidTr="009622EB">
        <w:tc>
          <w:tcPr>
            <w:tcW w:w="0" w:type="auto"/>
          </w:tcPr>
          <w:p w14:paraId="474C0ACD" w14:textId="77777777" w:rsidR="00441A7B" w:rsidRPr="002F79F0" w:rsidRDefault="00A1412B">
            <w:pPr>
              <w:pStyle w:val="Compact"/>
              <w:rPr>
                <w:sz w:val="20"/>
                <w:szCs w:val="20"/>
              </w:rPr>
            </w:pPr>
            <w:r w:rsidRPr="002F79F0">
              <w:rPr>
                <w:sz w:val="20"/>
                <w:szCs w:val="20"/>
              </w:rPr>
              <w:t>   No</w:t>
            </w:r>
          </w:p>
        </w:tc>
        <w:tc>
          <w:tcPr>
            <w:tcW w:w="0" w:type="auto"/>
          </w:tcPr>
          <w:p w14:paraId="4B473D9A" w14:textId="77777777" w:rsidR="00441A7B" w:rsidRPr="002F79F0" w:rsidRDefault="00A1412B">
            <w:pPr>
              <w:pStyle w:val="Compact"/>
              <w:rPr>
                <w:sz w:val="20"/>
                <w:szCs w:val="20"/>
              </w:rPr>
            </w:pPr>
            <w:r w:rsidRPr="002F79F0">
              <w:rPr>
                <w:sz w:val="20"/>
                <w:szCs w:val="20"/>
              </w:rPr>
              <w:t>   43024 [</w:t>
            </w:r>
            <w:r w:rsidRPr="002F79F0">
              <w:rPr>
                <w:i/>
                <w:sz w:val="20"/>
                <w:szCs w:val="20"/>
              </w:rPr>
              <w:t>94</w:t>
            </w:r>
            <w:r w:rsidRPr="002F79F0">
              <w:rPr>
                <w:sz w:val="20"/>
                <w:szCs w:val="20"/>
              </w:rPr>
              <w:t>]</w:t>
            </w:r>
          </w:p>
        </w:tc>
        <w:tc>
          <w:tcPr>
            <w:tcW w:w="0" w:type="auto"/>
          </w:tcPr>
          <w:p w14:paraId="071322B4" w14:textId="77777777" w:rsidR="00441A7B" w:rsidRPr="002F79F0" w:rsidRDefault="00A1412B">
            <w:pPr>
              <w:pStyle w:val="Compact"/>
              <w:rPr>
                <w:sz w:val="20"/>
                <w:szCs w:val="20"/>
              </w:rPr>
            </w:pPr>
            <w:r w:rsidRPr="002F79F0">
              <w:rPr>
                <w:sz w:val="20"/>
                <w:szCs w:val="20"/>
              </w:rPr>
              <w:t>   21291 [</w:t>
            </w:r>
            <w:r w:rsidRPr="002F79F0">
              <w:rPr>
                <w:i/>
                <w:sz w:val="20"/>
                <w:szCs w:val="20"/>
              </w:rPr>
              <w:t>98</w:t>
            </w:r>
            <w:r w:rsidRPr="002F79F0">
              <w:rPr>
                <w:sz w:val="20"/>
                <w:szCs w:val="20"/>
              </w:rPr>
              <w:t>]</w:t>
            </w:r>
          </w:p>
        </w:tc>
        <w:tc>
          <w:tcPr>
            <w:tcW w:w="0" w:type="auto"/>
          </w:tcPr>
          <w:p w14:paraId="0426FA22" w14:textId="77777777" w:rsidR="00441A7B" w:rsidRPr="002F79F0" w:rsidRDefault="00A1412B">
            <w:pPr>
              <w:pStyle w:val="Compact"/>
              <w:rPr>
                <w:sz w:val="20"/>
                <w:szCs w:val="20"/>
              </w:rPr>
            </w:pPr>
            <w:r w:rsidRPr="002F79F0">
              <w:rPr>
                <w:sz w:val="20"/>
                <w:szCs w:val="20"/>
              </w:rPr>
              <w:t>   8495 [</w:t>
            </w:r>
            <w:r w:rsidRPr="002F79F0">
              <w:rPr>
                <w:i/>
                <w:sz w:val="20"/>
                <w:szCs w:val="20"/>
              </w:rPr>
              <w:t>94</w:t>
            </w:r>
            <w:r w:rsidRPr="002F79F0">
              <w:rPr>
                <w:sz w:val="20"/>
                <w:szCs w:val="20"/>
              </w:rPr>
              <w:t>]</w:t>
            </w:r>
          </w:p>
        </w:tc>
        <w:tc>
          <w:tcPr>
            <w:tcW w:w="0" w:type="auto"/>
          </w:tcPr>
          <w:p w14:paraId="66569A4E" w14:textId="77777777" w:rsidR="00441A7B" w:rsidRPr="002F79F0" w:rsidRDefault="00A1412B">
            <w:pPr>
              <w:pStyle w:val="Compact"/>
              <w:rPr>
                <w:sz w:val="20"/>
                <w:szCs w:val="20"/>
              </w:rPr>
            </w:pPr>
            <w:r w:rsidRPr="002F79F0">
              <w:rPr>
                <w:sz w:val="20"/>
                <w:szCs w:val="20"/>
              </w:rPr>
              <w:t>   13238 [</w:t>
            </w:r>
            <w:r w:rsidRPr="002F79F0">
              <w:rPr>
                <w:i/>
                <w:sz w:val="20"/>
                <w:szCs w:val="20"/>
              </w:rPr>
              <w:t>89</w:t>
            </w:r>
            <w:r w:rsidRPr="002F79F0">
              <w:rPr>
                <w:sz w:val="20"/>
                <w:szCs w:val="20"/>
              </w:rPr>
              <w:t>]</w:t>
            </w:r>
          </w:p>
        </w:tc>
      </w:tr>
      <w:tr w:rsidR="00441A7B" w:rsidRPr="002F79F0" w14:paraId="0FDECC6A" w14:textId="77777777" w:rsidTr="009622EB">
        <w:tc>
          <w:tcPr>
            <w:tcW w:w="0" w:type="auto"/>
          </w:tcPr>
          <w:p w14:paraId="489A8B77" w14:textId="77777777" w:rsidR="00441A7B" w:rsidRPr="002F79F0" w:rsidRDefault="00A1412B">
            <w:pPr>
              <w:pStyle w:val="Compact"/>
              <w:rPr>
                <w:sz w:val="20"/>
                <w:szCs w:val="20"/>
              </w:rPr>
            </w:pPr>
            <w:r w:rsidRPr="002F79F0">
              <w:rPr>
                <w:sz w:val="20"/>
                <w:szCs w:val="20"/>
              </w:rPr>
              <w:t>   Yes</w:t>
            </w:r>
          </w:p>
        </w:tc>
        <w:tc>
          <w:tcPr>
            <w:tcW w:w="0" w:type="auto"/>
          </w:tcPr>
          <w:p w14:paraId="6BE53735" w14:textId="77777777" w:rsidR="00441A7B" w:rsidRPr="002F79F0" w:rsidRDefault="00A1412B">
            <w:pPr>
              <w:pStyle w:val="Compact"/>
              <w:rPr>
                <w:sz w:val="20"/>
                <w:szCs w:val="20"/>
              </w:rPr>
            </w:pPr>
            <w:r w:rsidRPr="002F79F0">
              <w:rPr>
                <w:sz w:val="20"/>
                <w:szCs w:val="20"/>
              </w:rPr>
              <w:t>   2564 [</w:t>
            </w:r>
            <w:r w:rsidRPr="002F79F0">
              <w:rPr>
                <w:i/>
                <w:sz w:val="20"/>
                <w:szCs w:val="20"/>
              </w:rPr>
              <w:t>6</w:t>
            </w:r>
            <w:r w:rsidRPr="002F79F0">
              <w:rPr>
                <w:sz w:val="20"/>
                <w:szCs w:val="20"/>
              </w:rPr>
              <w:t>]</w:t>
            </w:r>
          </w:p>
        </w:tc>
        <w:tc>
          <w:tcPr>
            <w:tcW w:w="0" w:type="auto"/>
          </w:tcPr>
          <w:p w14:paraId="5383EA6F" w14:textId="77777777" w:rsidR="00441A7B" w:rsidRPr="002F79F0" w:rsidRDefault="00A1412B">
            <w:pPr>
              <w:pStyle w:val="Compact"/>
              <w:rPr>
                <w:sz w:val="20"/>
                <w:szCs w:val="20"/>
              </w:rPr>
            </w:pPr>
            <w:r w:rsidRPr="002F79F0">
              <w:rPr>
                <w:sz w:val="20"/>
                <w:szCs w:val="20"/>
              </w:rPr>
              <w:t>   394 [</w:t>
            </w:r>
            <w:r w:rsidRPr="002F79F0">
              <w:rPr>
                <w:i/>
                <w:sz w:val="20"/>
                <w:szCs w:val="20"/>
              </w:rPr>
              <w:t>2</w:t>
            </w:r>
            <w:r w:rsidRPr="002F79F0">
              <w:rPr>
                <w:sz w:val="20"/>
                <w:szCs w:val="20"/>
              </w:rPr>
              <w:t>]</w:t>
            </w:r>
          </w:p>
        </w:tc>
        <w:tc>
          <w:tcPr>
            <w:tcW w:w="0" w:type="auto"/>
          </w:tcPr>
          <w:p w14:paraId="06C579AC" w14:textId="77777777" w:rsidR="00441A7B" w:rsidRPr="002F79F0" w:rsidRDefault="00A1412B">
            <w:pPr>
              <w:pStyle w:val="Compact"/>
              <w:rPr>
                <w:sz w:val="20"/>
                <w:szCs w:val="20"/>
              </w:rPr>
            </w:pPr>
            <w:r w:rsidRPr="002F79F0">
              <w:rPr>
                <w:sz w:val="20"/>
                <w:szCs w:val="20"/>
              </w:rPr>
              <w:t>   566 [</w:t>
            </w:r>
            <w:r w:rsidRPr="002F79F0">
              <w:rPr>
                <w:i/>
                <w:sz w:val="20"/>
                <w:szCs w:val="20"/>
              </w:rPr>
              <w:t>6</w:t>
            </w:r>
            <w:r w:rsidRPr="002F79F0">
              <w:rPr>
                <w:sz w:val="20"/>
                <w:szCs w:val="20"/>
              </w:rPr>
              <w:t>]</w:t>
            </w:r>
          </w:p>
        </w:tc>
        <w:tc>
          <w:tcPr>
            <w:tcW w:w="0" w:type="auto"/>
          </w:tcPr>
          <w:p w14:paraId="60D96AB0" w14:textId="77777777" w:rsidR="00441A7B" w:rsidRPr="002F79F0" w:rsidRDefault="00A1412B">
            <w:pPr>
              <w:pStyle w:val="Compact"/>
              <w:rPr>
                <w:sz w:val="20"/>
                <w:szCs w:val="20"/>
              </w:rPr>
            </w:pPr>
            <w:r w:rsidRPr="002F79F0">
              <w:rPr>
                <w:sz w:val="20"/>
                <w:szCs w:val="20"/>
              </w:rPr>
              <w:t>   1604 [</w:t>
            </w:r>
            <w:r w:rsidRPr="002F79F0">
              <w:rPr>
                <w:i/>
                <w:sz w:val="20"/>
                <w:szCs w:val="20"/>
              </w:rPr>
              <w:t>11</w:t>
            </w:r>
            <w:r w:rsidRPr="002F79F0">
              <w:rPr>
                <w:sz w:val="20"/>
                <w:szCs w:val="20"/>
              </w:rPr>
              <w:t>]</w:t>
            </w:r>
          </w:p>
        </w:tc>
      </w:tr>
      <w:tr w:rsidR="00441A7B" w:rsidRPr="002F79F0" w14:paraId="12D30140" w14:textId="77777777" w:rsidTr="009622EB">
        <w:tc>
          <w:tcPr>
            <w:tcW w:w="0" w:type="auto"/>
          </w:tcPr>
          <w:p w14:paraId="7154B640" w14:textId="77777777" w:rsidR="00441A7B" w:rsidRPr="002F79F0" w:rsidRDefault="00A1412B">
            <w:pPr>
              <w:pStyle w:val="Compact"/>
              <w:rPr>
                <w:sz w:val="20"/>
                <w:szCs w:val="20"/>
              </w:rPr>
            </w:pPr>
            <w:r w:rsidRPr="002F79F0">
              <w:rPr>
                <w:sz w:val="20"/>
                <w:szCs w:val="20"/>
              </w:rPr>
              <w:t>Death due to TB (in those who died*)</w:t>
            </w:r>
          </w:p>
        </w:tc>
        <w:tc>
          <w:tcPr>
            <w:tcW w:w="0" w:type="auto"/>
          </w:tcPr>
          <w:p w14:paraId="59E0BAD9" w14:textId="77777777" w:rsidR="00441A7B" w:rsidRPr="002F79F0" w:rsidRDefault="00A1412B">
            <w:pPr>
              <w:pStyle w:val="Compact"/>
              <w:rPr>
                <w:sz w:val="20"/>
                <w:szCs w:val="20"/>
              </w:rPr>
            </w:pPr>
            <w:r w:rsidRPr="002F79F0">
              <w:rPr>
                <w:sz w:val="20"/>
                <w:szCs w:val="20"/>
              </w:rPr>
              <w:t>1373 (3)</w:t>
            </w:r>
          </w:p>
        </w:tc>
        <w:tc>
          <w:tcPr>
            <w:tcW w:w="0" w:type="auto"/>
          </w:tcPr>
          <w:p w14:paraId="1D6CEB94" w14:textId="77777777" w:rsidR="00441A7B" w:rsidRPr="002F79F0" w:rsidRDefault="00A1412B">
            <w:pPr>
              <w:pStyle w:val="Compact"/>
              <w:rPr>
                <w:sz w:val="20"/>
                <w:szCs w:val="20"/>
              </w:rPr>
            </w:pPr>
            <w:r w:rsidRPr="002F79F0">
              <w:rPr>
                <w:sz w:val="20"/>
                <w:szCs w:val="20"/>
              </w:rPr>
              <w:t>276 (1)</w:t>
            </w:r>
          </w:p>
        </w:tc>
        <w:tc>
          <w:tcPr>
            <w:tcW w:w="0" w:type="auto"/>
          </w:tcPr>
          <w:p w14:paraId="769650F3" w14:textId="77777777" w:rsidR="00441A7B" w:rsidRPr="002F79F0" w:rsidRDefault="00A1412B">
            <w:pPr>
              <w:pStyle w:val="Compact"/>
              <w:rPr>
                <w:sz w:val="20"/>
                <w:szCs w:val="20"/>
              </w:rPr>
            </w:pPr>
            <w:r w:rsidRPr="002F79F0">
              <w:rPr>
                <w:sz w:val="20"/>
                <w:szCs w:val="20"/>
              </w:rPr>
              <w:t>320 (3)</w:t>
            </w:r>
          </w:p>
        </w:tc>
        <w:tc>
          <w:tcPr>
            <w:tcW w:w="0" w:type="auto"/>
          </w:tcPr>
          <w:p w14:paraId="7FAC5F5A" w14:textId="77777777" w:rsidR="00441A7B" w:rsidRPr="002F79F0" w:rsidRDefault="00A1412B">
            <w:pPr>
              <w:pStyle w:val="Compact"/>
              <w:rPr>
                <w:sz w:val="20"/>
                <w:szCs w:val="20"/>
              </w:rPr>
            </w:pPr>
            <w:r w:rsidRPr="002F79F0">
              <w:rPr>
                <w:sz w:val="20"/>
                <w:szCs w:val="20"/>
              </w:rPr>
              <w:t>777 (5)</w:t>
            </w:r>
          </w:p>
        </w:tc>
      </w:tr>
      <w:tr w:rsidR="00441A7B" w:rsidRPr="002F79F0" w14:paraId="1CB2AB65" w14:textId="77777777" w:rsidTr="009622EB">
        <w:tc>
          <w:tcPr>
            <w:tcW w:w="0" w:type="auto"/>
          </w:tcPr>
          <w:p w14:paraId="43E3A9F9" w14:textId="77777777" w:rsidR="00441A7B" w:rsidRPr="002F79F0" w:rsidRDefault="00A1412B">
            <w:pPr>
              <w:pStyle w:val="Compact"/>
              <w:rPr>
                <w:sz w:val="20"/>
                <w:szCs w:val="20"/>
              </w:rPr>
            </w:pPr>
            <w:r w:rsidRPr="002F79F0">
              <w:rPr>
                <w:sz w:val="20"/>
                <w:szCs w:val="20"/>
              </w:rPr>
              <w:t>   No</w:t>
            </w:r>
          </w:p>
        </w:tc>
        <w:tc>
          <w:tcPr>
            <w:tcW w:w="0" w:type="auto"/>
          </w:tcPr>
          <w:p w14:paraId="0FFC985E" w14:textId="77777777" w:rsidR="00441A7B" w:rsidRPr="002F79F0" w:rsidRDefault="00A1412B">
            <w:pPr>
              <w:pStyle w:val="Compact"/>
              <w:rPr>
                <w:sz w:val="20"/>
                <w:szCs w:val="20"/>
              </w:rPr>
            </w:pPr>
            <w:r w:rsidRPr="002F79F0">
              <w:rPr>
                <w:sz w:val="20"/>
                <w:szCs w:val="20"/>
              </w:rPr>
              <w:t>   572 [</w:t>
            </w:r>
            <w:r w:rsidRPr="002F79F0">
              <w:rPr>
                <w:i/>
                <w:sz w:val="20"/>
                <w:szCs w:val="20"/>
              </w:rPr>
              <w:t>42</w:t>
            </w:r>
            <w:r w:rsidRPr="002F79F0">
              <w:rPr>
                <w:sz w:val="20"/>
                <w:szCs w:val="20"/>
              </w:rPr>
              <w:t>]</w:t>
            </w:r>
          </w:p>
        </w:tc>
        <w:tc>
          <w:tcPr>
            <w:tcW w:w="0" w:type="auto"/>
          </w:tcPr>
          <w:p w14:paraId="686DF8A1" w14:textId="77777777" w:rsidR="00441A7B" w:rsidRPr="002F79F0" w:rsidRDefault="00A1412B">
            <w:pPr>
              <w:pStyle w:val="Compact"/>
              <w:rPr>
                <w:sz w:val="20"/>
                <w:szCs w:val="20"/>
              </w:rPr>
            </w:pPr>
            <w:r w:rsidRPr="002F79F0">
              <w:rPr>
                <w:sz w:val="20"/>
                <w:szCs w:val="20"/>
              </w:rPr>
              <w:t>   129 [</w:t>
            </w:r>
            <w:r w:rsidRPr="002F79F0">
              <w:rPr>
                <w:i/>
                <w:sz w:val="20"/>
                <w:szCs w:val="20"/>
              </w:rPr>
              <w:t>47</w:t>
            </w:r>
            <w:r w:rsidRPr="002F79F0">
              <w:rPr>
                <w:sz w:val="20"/>
                <w:szCs w:val="20"/>
              </w:rPr>
              <w:t>]</w:t>
            </w:r>
          </w:p>
        </w:tc>
        <w:tc>
          <w:tcPr>
            <w:tcW w:w="0" w:type="auto"/>
          </w:tcPr>
          <w:p w14:paraId="5DE83850" w14:textId="77777777" w:rsidR="00441A7B" w:rsidRPr="002F79F0" w:rsidRDefault="00A1412B">
            <w:pPr>
              <w:pStyle w:val="Compact"/>
              <w:rPr>
                <w:sz w:val="20"/>
                <w:szCs w:val="20"/>
              </w:rPr>
            </w:pPr>
            <w:r w:rsidRPr="002F79F0">
              <w:rPr>
                <w:sz w:val="20"/>
                <w:szCs w:val="20"/>
              </w:rPr>
              <w:t>   146 [</w:t>
            </w:r>
            <w:r w:rsidRPr="002F79F0">
              <w:rPr>
                <w:i/>
                <w:sz w:val="20"/>
                <w:szCs w:val="20"/>
              </w:rPr>
              <w:t>46</w:t>
            </w:r>
            <w:r w:rsidRPr="002F79F0">
              <w:rPr>
                <w:sz w:val="20"/>
                <w:szCs w:val="20"/>
              </w:rPr>
              <w:t>]</w:t>
            </w:r>
          </w:p>
        </w:tc>
        <w:tc>
          <w:tcPr>
            <w:tcW w:w="0" w:type="auto"/>
          </w:tcPr>
          <w:p w14:paraId="30C5509F" w14:textId="77777777" w:rsidR="00441A7B" w:rsidRPr="002F79F0" w:rsidRDefault="00A1412B">
            <w:pPr>
              <w:pStyle w:val="Compact"/>
              <w:rPr>
                <w:sz w:val="20"/>
                <w:szCs w:val="20"/>
              </w:rPr>
            </w:pPr>
            <w:r w:rsidRPr="002F79F0">
              <w:rPr>
                <w:sz w:val="20"/>
                <w:szCs w:val="20"/>
              </w:rPr>
              <w:t>   297 [</w:t>
            </w:r>
            <w:r w:rsidRPr="002F79F0">
              <w:rPr>
                <w:i/>
                <w:sz w:val="20"/>
                <w:szCs w:val="20"/>
              </w:rPr>
              <w:t>38</w:t>
            </w:r>
            <w:r w:rsidRPr="002F79F0">
              <w:rPr>
                <w:sz w:val="20"/>
                <w:szCs w:val="20"/>
              </w:rPr>
              <w:t>]</w:t>
            </w:r>
          </w:p>
        </w:tc>
      </w:tr>
      <w:tr w:rsidR="00441A7B" w:rsidRPr="002F79F0" w14:paraId="17A446C1" w14:textId="77777777" w:rsidTr="009622EB">
        <w:tc>
          <w:tcPr>
            <w:tcW w:w="0" w:type="auto"/>
          </w:tcPr>
          <w:p w14:paraId="0D660E0C" w14:textId="77777777" w:rsidR="00441A7B" w:rsidRPr="002F79F0" w:rsidRDefault="00A1412B">
            <w:pPr>
              <w:pStyle w:val="Compact"/>
              <w:rPr>
                <w:sz w:val="20"/>
                <w:szCs w:val="20"/>
              </w:rPr>
            </w:pPr>
            <w:r w:rsidRPr="002F79F0">
              <w:rPr>
                <w:sz w:val="20"/>
                <w:szCs w:val="20"/>
              </w:rPr>
              <w:t>   Yes</w:t>
            </w:r>
          </w:p>
        </w:tc>
        <w:tc>
          <w:tcPr>
            <w:tcW w:w="0" w:type="auto"/>
          </w:tcPr>
          <w:p w14:paraId="1F35995C" w14:textId="77777777" w:rsidR="00441A7B" w:rsidRPr="002F79F0" w:rsidRDefault="00A1412B">
            <w:pPr>
              <w:pStyle w:val="Compact"/>
              <w:rPr>
                <w:sz w:val="20"/>
                <w:szCs w:val="20"/>
              </w:rPr>
            </w:pPr>
            <w:r w:rsidRPr="002F79F0">
              <w:rPr>
                <w:sz w:val="20"/>
                <w:szCs w:val="20"/>
              </w:rPr>
              <w:t>   801 [</w:t>
            </w:r>
            <w:r w:rsidRPr="002F79F0">
              <w:rPr>
                <w:i/>
                <w:sz w:val="20"/>
                <w:szCs w:val="20"/>
              </w:rPr>
              <w:t>58</w:t>
            </w:r>
            <w:r w:rsidRPr="002F79F0">
              <w:rPr>
                <w:sz w:val="20"/>
                <w:szCs w:val="20"/>
              </w:rPr>
              <w:t>]</w:t>
            </w:r>
          </w:p>
        </w:tc>
        <w:tc>
          <w:tcPr>
            <w:tcW w:w="0" w:type="auto"/>
          </w:tcPr>
          <w:p w14:paraId="66491E55" w14:textId="77777777" w:rsidR="00441A7B" w:rsidRPr="002F79F0" w:rsidRDefault="00A1412B">
            <w:pPr>
              <w:pStyle w:val="Compact"/>
              <w:rPr>
                <w:sz w:val="20"/>
                <w:szCs w:val="20"/>
              </w:rPr>
            </w:pPr>
            <w:r w:rsidRPr="002F79F0">
              <w:rPr>
                <w:sz w:val="20"/>
                <w:szCs w:val="20"/>
              </w:rPr>
              <w:t>   147 [</w:t>
            </w:r>
            <w:r w:rsidRPr="002F79F0">
              <w:rPr>
                <w:i/>
                <w:sz w:val="20"/>
                <w:szCs w:val="20"/>
              </w:rPr>
              <w:t>53</w:t>
            </w:r>
            <w:r w:rsidRPr="002F79F0">
              <w:rPr>
                <w:sz w:val="20"/>
                <w:szCs w:val="20"/>
              </w:rPr>
              <w:t>]</w:t>
            </w:r>
          </w:p>
        </w:tc>
        <w:tc>
          <w:tcPr>
            <w:tcW w:w="0" w:type="auto"/>
          </w:tcPr>
          <w:p w14:paraId="1E1DA0C3" w14:textId="77777777" w:rsidR="00441A7B" w:rsidRPr="002F79F0" w:rsidRDefault="00A1412B">
            <w:pPr>
              <w:pStyle w:val="Compact"/>
              <w:rPr>
                <w:sz w:val="20"/>
                <w:szCs w:val="20"/>
              </w:rPr>
            </w:pPr>
            <w:r w:rsidRPr="002F79F0">
              <w:rPr>
                <w:sz w:val="20"/>
                <w:szCs w:val="20"/>
              </w:rPr>
              <w:t>   174 [</w:t>
            </w:r>
            <w:r w:rsidRPr="002F79F0">
              <w:rPr>
                <w:i/>
                <w:sz w:val="20"/>
                <w:szCs w:val="20"/>
              </w:rPr>
              <w:t>54</w:t>
            </w:r>
            <w:r w:rsidRPr="002F79F0">
              <w:rPr>
                <w:sz w:val="20"/>
                <w:szCs w:val="20"/>
              </w:rPr>
              <w:t>]</w:t>
            </w:r>
          </w:p>
        </w:tc>
        <w:tc>
          <w:tcPr>
            <w:tcW w:w="0" w:type="auto"/>
          </w:tcPr>
          <w:p w14:paraId="71AD124F" w14:textId="77777777" w:rsidR="00441A7B" w:rsidRPr="002F79F0" w:rsidRDefault="00A1412B">
            <w:pPr>
              <w:pStyle w:val="Compact"/>
              <w:rPr>
                <w:sz w:val="20"/>
                <w:szCs w:val="20"/>
              </w:rPr>
            </w:pPr>
            <w:r w:rsidRPr="002F79F0">
              <w:rPr>
                <w:sz w:val="20"/>
                <w:szCs w:val="20"/>
              </w:rPr>
              <w:t>   480 [</w:t>
            </w:r>
            <w:r w:rsidRPr="002F79F0">
              <w:rPr>
                <w:i/>
                <w:sz w:val="20"/>
                <w:szCs w:val="20"/>
              </w:rPr>
              <w:t>62</w:t>
            </w:r>
            <w:r w:rsidRPr="002F79F0">
              <w:rPr>
                <w:sz w:val="20"/>
                <w:szCs w:val="20"/>
              </w:rPr>
              <w:t>]</w:t>
            </w:r>
          </w:p>
        </w:tc>
      </w:tr>
      <w:tr w:rsidR="00441A7B" w:rsidRPr="002F79F0" w14:paraId="3B21BEB6" w14:textId="77777777" w:rsidTr="009622EB">
        <w:tc>
          <w:tcPr>
            <w:tcW w:w="0" w:type="auto"/>
          </w:tcPr>
          <w:p w14:paraId="143B1CE1" w14:textId="77777777" w:rsidR="00441A7B" w:rsidRPr="002F79F0" w:rsidRDefault="00A1412B">
            <w:pPr>
              <w:pStyle w:val="Compact"/>
              <w:rPr>
                <w:sz w:val="20"/>
                <w:szCs w:val="20"/>
              </w:rPr>
            </w:pPr>
            <w:r w:rsidRPr="002F79F0">
              <w:rPr>
                <w:sz w:val="20"/>
                <w:szCs w:val="20"/>
              </w:rPr>
              <w:t>Recurrent TB</w:t>
            </w:r>
          </w:p>
        </w:tc>
        <w:tc>
          <w:tcPr>
            <w:tcW w:w="0" w:type="auto"/>
          </w:tcPr>
          <w:p w14:paraId="3ACF9125" w14:textId="77777777" w:rsidR="00441A7B" w:rsidRPr="002F79F0" w:rsidRDefault="00A1412B">
            <w:pPr>
              <w:pStyle w:val="Compact"/>
              <w:rPr>
                <w:sz w:val="20"/>
                <w:szCs w:val="20"/>
              </w:rPr>
            </w:pPr>
            <w:r w:rsidRPr="002F79F0">
              <w:rPr>
                <w:sz w:val="20"/>
                <w:szCs w:val="20"/>
              </w:rPr>
              <w:t>48497 (94)</w:t>
            </w:r>
          </w:p>
        </w:tc>
        <w:tc>
          <w:tcPr>
            <w:tcW w:w="0" w:type="auto"/>
          </w:tcPr>
          <w:p w14:paraId="48001521" w14:textId="77777777" w:rsidR="00441A7B" w:rsidRPr="002F79F0" w:rsidRDefault="00A1412B">
            <w:pPr>
              <w:pStyle w:val="Compact"/>
              <w:rPr>
                <w:sz w:val="20"/>
                <w:szCs w:val="20"/>
              </w:rPr>
            </w:pPr>
            <w:r w:rsidRPr="002F79F0">
              <w:rPr>
                <w:sz w:val="20"/>
                <w:szCs w:val="20"/>
              </w:rPr>
              <w:t>23963 (98)</w:t>
            </w:r>
          </w:p>
        </w:tc>
        <w:tc>
          <w:tcPr>
            <w:tcW w:w="0" w:type="auto"/>
          </w:tcPr>
          <w:p w14:paraId="463760EA" w14:textId="77777777" w:rsidR="00441A7B" w:rsidRPr="002F79F0" w:rsidRDefault="00A1412B">
            <w:pPr>
              <w:pStyle w:val="Compact"/>
              <w:rPr>
                <w:sz w:val="20"/>
                <w:szCs w:val="20"/>
              </w:rPr>
            </w:pPr>
            <w:r w:rsidRPr="002F79F0">
              <w:rPr>
                <w:sz w:val="20"/>
                <w:szCs w:val="20"/>
              </w:rPr>
              <w:t>9991 (98)</w:t>
            </w:r>
          </w:p>
        </w:tc>
        <w:tc>
          <w:tcPr>
            <w:tcW w:w="0" w:type="auto"/>
          </w:tcPr>
          <w:p w14:paraId="558DC740" w14:textId="77777777" w:rsidR="00441A7B" w:rsidRPr="002F79F0" w:rsidRDefault="00A1412B">
            <w:pPr>
              <w:pStyle w:val="Compact"/>
              <w:rPr>
                <w:sz w:val="20"/>
                <w:szCs w:val="20"/>
              </w:rPr>
            </w:pPr>
            <w:r w:rsidRPr="002F79F0">
              <w:rPr>
                <w:sz w:val="20"/>
                <w:szCs w:val="20"/>
              </w:rPr>
              <w:t>14543 (85)</w:t>
            </w:r>
          </w:p>
        </w:tc>
      </w:tr>
      <w:tr w:rsidR="00441A7B" w:rsidRPr="002F79F0" w14:paraId="3ABA5BE6" w14:textId="77777777" w:rsidTr="009622EB">
        <w:tc>
          <w:tcPr>
            <w:tcW w:w="0" w:type="auto"/>
          </w:tcPr>
          <w:p w14:paraId="189E2B81" w14:textId="77777777" w:rsidR="00441A7B" w:rsidRPr="002F79F0" w:rsidRDefault="00A1412B">
            <w:pPr>
              <w:pStyle w:val="Compact"/>
              <w:rPr>
                <w:sz w:val="20"/>
                <w:szCs w:val="20"/>
              </w:rPr>
            </w:pPr>
            <w:r w:rsidRPr="002F79F0">
              <w:rPr>
                <w:sz w:val="20"/>
                <w:szCs w:val="20"/>
              </w:rPr>
              <w:t>   No</w:t>
            </w:r>
          </w:p>
        </w:tc>
        <w:tc>
          <w:tcPr>
            <w:tcW w:w="0" w:type="auto"/>
          </w:tcPr>
          <w:p w14:paraId="06F7B01C" w14:textId="77777777" w:rsidR="00441A7B" w:rsidRPr="002F79F0" w:rsidRDefault="00A1412B">
            <w:pPr>
              <w:pStyle w:val="Compact"/>
              <w:rPr>
                <w:sz w:val="20"/>
                <w:szCs w:val="20"/>
              </w:rPr>
            </w:pPr>
            <w:r w:rsidRPr="002F79F0">
              <w:rPr>
                <w:sz w:val="20"/>
                <w:szCs w:val="20"/>
              </w:rPr>
              <w:t>   44869 [</w:t>
            </w:r>
            <w:r w:rsidRPr="002F79F0">
              <w:rPr>
                <w:i/>
                <w:sz w:val="20"/>
                <w:szCs w:val="20"/>
              </w:rPr>
              <w:t>93</w:t>
            </w:r>
            <w:r w:rsidRPr="002F79F0">
              <w:rPr>
                <w:sz w:val="20"/>
                <w:szCs w:val="20"/>
              </w:rPr>
              <w:t>]</w:t>
            </w:r>
          </w:p>
        </w:tc>
        <w:tc>
          <w:tcPr>
            <w:tcW w:w="0" w:type="auto"/>
          </w:tcPr>
          <w:p w14:paraId="672BD725" w14:textId="77777777" w:rsidR="00441A7B" w:rsidRPr="002F79F0" w:rsidRDefault="00A1412B">
            <w:pPr>
              <w:pStyle w:val="Compact"/>
              <w:rPr>
                <w:sz w:val="20"/>
                <w:szCs w:val="20"/>
              </w:rPr>
            </w:pPr>
            <w:r w:rsidRPr="002F79F0">
              <w:rPr>
                <w:sz w:val="20"/>
                <w:szCs w:val="20"/>
              </w:rPr>
              <w:t>   22592 [</w:t>
            </w:r>
            <w:r w:rsidRPr="002F79F0">
              <w:rPr>
                <w:i/>
                <w:sz w:val="20"/>
                <w:szCs w:val="20"/>
              </w:rPr>
              <w:t>94</w:t>
            </w:r>
            <w:r w:rsidRPr="002F79F0">
              <w:rPr>
                <w:sz w:val="20"/>
                <w:szCs w:val="20"/>
              </w:rPr>
              <w:t>]</w:t>
            </w:r>
          </w:p>
        </w:tc>
        <w:tc>
          <w:tcPr>
            <w:tcW w:w="0" w:type="auto"/>
          </w:tcPr>
          <w:p w14:paraId="17E99065" w14:textId="77777777" w:rsidR="00441A7B" w:rsidRPr="002F79F0" w:rsidRDefault="00A1412B">
            <w:pPr>
              <w:pStyle w:val="Compact"/>
              <w:rPr>
                <w:sz w:val="20"/>
                <w:szCs w:val="20"/>
              </w:rPr>
            </w:pPr>
            <w:r w:rsidRPr="002F79F0">
              <w:rPr>
                <w:sz w:val="20"/>
                <w:szCs w:val="20"/>
              </w:rPr>
              <w:t>   9256 [</w:t>
            </w:r>
            <w:r w:rsidRPr="002F79F0">
              <w:rPr>
                <w:i/>
                <w:sz w:val="20"/>
                <w:szCs w:val="20"/>
              </w:rPr>
              <w:t>93</w:t>
            </w:r>
            <w:r w:rsidRPr="002F79F0">
              <w:rPr>
                <w:sz w:val="20"/>
                <w:szCs w:val="20"/>
              </w:rPr>
              <w:t>]</w:t>
            </w:r>
          </w:p>
        </w:tc>
        <w:tc>
          <w:tcPr>
            <w:tcW w:w="0" w:type="auto"/>
          </w:tcPr>
          <w:p w14:paraId="76552005" w14:textId="77777777" w:rsidR="00441A7B" w:rsidRPr="002F79F0" w:rsidRDefault="00A1412B">
            <w:pPr>
              <w:pStyle w:val="Compact"/>
              <w:rPr>
                <w:sz w:val="20"/>
                <w:szCs w:val="20"/>
              </w:rPr>
            </w:pPr>
            <w:r w:rsidRPr="002F79F0">
              <w:rPr>
                <w:sz w:val="20"/>
                <w:szCs w:val="20"/>
              </w:rPr>
              <w:t>   13021 [</w:t>
            </w:r>
            <w:r w:rsidRPr="002F79F0">
              <w:rPr>
                <w:i/>
                <w:sz w:val="20"/>
                <w:szCs w:val="20"/>
              </w:rPr>
              <w:t>90</w:t>
            </w:r>
            <w:r w:rsidRPr="002F79F0">
              <w:rPr>
                <w:sz w:val="20"/>
                <w:szCs w:val="20"/>
              </w:rPr>
              <w:t>]</w:t>
            </w:r>
          </w:p>
        </w:tc>
      </w:tr>
      <w:tr w:rsidR="00441A7B" w:rsidRPr="002F79F0" w14:paraId="432E303D" w14:textId="77777777" w:rsidTr="009622EB">
        <w:tc>
          <w:tcPr>
            <w:tcW w:w="0" w:type="auto"/>
          </w:tcPr>
          <w:p w14:paraId="1A64589B" w14:textId="77777777" w:rsidR="00441A7B" w:rsidRPr="002F79F0" w:rsidRDefault="00A1412B">
            <w:pPr>
              <w:pStyle w:val="Compact"/>
              <w:rPr>
                <w:sz w:val="20"/>
                <w:szCs w:val="20"/>
              </w:rPr>
            </w:pPr>
            <w:r w:rsidRPr="002F79F0">
              <w:rPr>
                <w:sz w:val="20"/>
                <w:szCs w:val="20"/>
              </w:rPr>
              <w:t>   Yes</w:t>
            </w:r>
          </w:p>
        </w:tc>
        <w:tc>
          <w:tcPr>
            <w:tcW w:w="0" w:type="auto"/>
          </w:tcPr>
          <w:p w14:paraId="16A7E1D1" w14:textId="77777777" w:rsidR="00441A7B" w:rsidRPr="002F79F0" w:rsidRDefault="00A1412B">
            <w:pPr>
              <w:pStyle w:val="Compact"/>
              <w:rPr>
                <w:sz w:val="20"/>
                <w:szCs w:val="20"/>
              </w:rPr>
            </w:pPr>
            <w:r w:rsidRPr="002F79F0">
              <w:rPr>
                <w:sz w:val="20"/>
                <w:szCs w:val="20"/>
              </w:rPr>
              <w:t>   3628 [</w:t>
            </w:r>
            <w:r w:rsidRPr="002F79F0">
              <w:rPr>
                <w:i/>
                <w:sz w:val="20"/>
                <w:szCs w:val="20"/>
              </w:rPr>
              <w:t>7</w:t>
            </w:r>
            <w:r w:rsidRPr="002F79F0">
              <w:rPr>
                <w:sz w:val="20"/>
                <w:szCs w:val="20"/>
              </w:rPr>
              <w:t>]</w:t>
            </w:r>
          </w:p>
        </w:tc>
        <w:tc>
          <w:tcPr>
            <w:tcW w:w="0" w:type="auto"/>
          </w:tcPr>
          <w:p w14:paraId="418EC88C" w14:textId="77777777" w:rsidR="00441A7B" w:rsidRPr="002F79F0" w:rsidRDefault="00A1412B">
            <w:pPr>
              <w:pStyle w:val="Compact"/>
              <w:rPr>
                <w:sz w:val="20"/>
                <w:szCs w:val="20"/>
              </w:rPr>
            </w:pPr>
            <w:r w:rsidRPr="002F79F0">
              <w:rPr>
                <w:sz w:val="20"/>
                <w:szCs w:val="20"/>
              </w:rPr>
              <w:t>   1371 [</w:t>
            </w:r>
            <w:r w:rsidRPr="002F79F0">
              <w:rPr>
                <w:i/>
                <w:sz w:val="20"/>
                <w:szCs w:val="20"/>
              </w:rPr>
              <w:t>6</w:t>
            </w:r>
            <w:r w:rsidRPr="002F79F0">
              <w:rPr>
                <w:sz w:val="20"/>
                <w:szCs w:val="20"/>
              </w:rPr>
              <w:t>]</w:t>
            </w:r>
          </w:p>
        </w:tc>
        <w:tc>
          <w:tcPr>
            <w:tcW w:w="0" w:type="auto"/>
          </w:tcPr>
          <w:p w14:paraId="1DB0707D" w14:textId="77777777" w:rsidR="00441A7B" w:rsidRPr="002F79F0" w:rsidRDefault="00A1412B">
            <w:pPr>
              <w:pStyle w:val="Compact"/>
              <w:rPr>
                <w:sz w:val="20"/>
                <w:szCs w:val="20"/>
              </w:rPr>
            </w:pPr>
            <w:r w:rsidRPr="002F79F0">
              <w:rPr>
                <w:sz w:val="20"/>
                <w:szCs w:val="20"/>
              </w:rPr>
              <w:t>   735 [</w:t>
            </w:r>
            <w:r w:rsidRPr="002F79F0">
              <w:rPr>
                <w:i/>
                <w:sz w:val="20"/>
                <w:szCs w:val="20"/>
              </w:rPr>
              <w:t>7</w:t>
            </w:r>
            <w:r w:rsidRPr="002F79F0">
              <w:rPr>
                <w:sz w:val="20"/>
                <w:szCs w:val="20"/>
              </w:rPr>
              <w:t>]</w:t>
            </w:r>
          </w:p>
        </w:tc>
        <w:tc>
          <w:tcPr>
            <w:tcW w:w="0" w:type="auto"/>
          </w:tcPr>
          <w:p w14:paraId="14D825C8" w14:textId="77777777" w:rsidR="00441A7B" w:rsidRPr="002F79F0" w:rsidRDefault="00A1412B">
            <w:pPr>
              <w:pStyle w:val="Compact"/>
              <w:rPr>
                <w:sz w:val="20"/>
                <w:szCs w:val="20"/>
              </w:rPr>
            </w:pPr>
            <w:r w:rsidRPr="002F79F0">
              <w:rPr>
                <w:sz w:val="20"/>
                <w:szCs w:val="20"/>
              </w:rPr>
              <w:t>   1522 [</w:t>
            </w:r>
            <w:r w:rsidRPr="002F79F0">
              <w:rPr>
                <w:i/>
                <w:sz w:val="20"/>
                <w:szCs w:val="20"/>
              </w:rPr>
              <w:t>10</w:t>
            </w:r>
            <w:r w:rsidRPr="002F79F0">
              <w:rPr>
                <w:sz w:val="20"/>
                <w:szCs w:val="20"/>
              </w:rPr>
              <w:t>]</w:t>
            </w:r>
          </w:p>
        </w:tc>
      </w:tr>
      <w:tr w:rsidR="00441A7B" w:rsidRPr="002F79F0" w14:paraId="0754E7F5" w14:textId="77777777" w:rsidTr="009622EB">
        <w:tc>
          <w:tcPr>
            <w:tcW w:w="0" w:type="auto"/>
          </w:tcPr>
          <w:p w14:paraId="5DFD720B" w14:textId="77777777" w:rsidR="00441A7B" w:rsidRPr="002F79F0" w:rsidRDefault="00A1412B">
            <w:pPr>
              <w:pStyle w:val="Compact"/>
              <w:rPr>
                <w:sz w:val="20"/>
                <w:szCs w:val="20"/>
              </w:rPr>
            </w:pPr>
            <w:r w:rsidRPr="002F79F0">
              <w:rPr>
                <w:sz w:val="20"/>
                <w:szCs w:val="20"/>
              </w:rPr>
              <w:t>Pulmonary TB</w:t>
            </w:r>
          </w:p>
        </w:tc>
        <w:tc>
          <w:tcPr>
            <w:tcW w:w="0" w:type="auto"/>
          </w:tcPr>
          <w:p w14:paraId="5F0D00B0" w14:textId="77777777" w:rsidR="00441A7B" w:rsidRPr="002F79F0" w:rsidRDefault="00A1412B">
            <w:pPr>
              <w:pStyle w:val="Compact"/>
              <w:rPr>
                <w:sz w:val="20"/>
                <w:szCs w:val="20"/>
              </w:rPr>
            </w:pPr>
            <w:r w:rsidRPr="002F79F0">
              <w:rPr>
                <w:sz w:val="20"/>
                <w:szCs w:val="20"/>
              </w:rPr>
              <w:t>51432 (100)</w:t>
            </w:r>
          </w:p>
        </w:tc>
        <w:tc>
          <w:tcPr>
            <w:tcW w:w="0" w:type="auto"/>
          </w:tcPr>
          <w:p w14:paraId="10E040F9" w14:textId="77777777" w:rsidR="00441A7B" w:rsidRPr="002F79F0" w:rsidRDefault="00A1412B">
            <w:pPr>
              <w:pStyle w:val="Compact"/>
              <w:rPr>
                <w:sz w:val="20"/>
                <w:szCs w:val="20"/>
              </w:rPr>
            </w:pPr>
            <w:r w:rsidRPr="002F79F0">
              <w:rPr>
                <w:sz w:val="20"/>
                <w:szCs w:val="20"/>
              </w:rPr>
              <w:t>24289 (100)</w:t>
            </w:r>
          </w:p>
        </w:tc>
        <w:tc>
          <w:tcPr>
            <w:tcW w:w="0" w:type="auto"/>
          </w:tcPr>
          <w:p w14:paraId="06294C8E" w14:textId="77777777" w:rsidR="00441A7B" w:rsidRPr="002F79F0" w:rsidRDefault="00A1412B">
            <w:pPr>
              <w:pStyle w:val="Compact"/>
              <w:rPr>
                <w:sz w:val="20"/>
                <w:szCs w:val="20"/>
              </w:rPr>
            </w:pPr>
            <w:r w:rsidRPr="002F79F0">
              <w:rPr>
                <w:sz w:val="20"/>
                <w:szCs w:val="20"/>
              </w:rPr>
              <w:t>10121 (100)</w:t>
            </w:r>
          </w:p>
        </w:tc>
        <w:tc>
          <w:tcPr>
            <w:tcW w:w="0" w:type="auto"/>
          </w:tcPr>
          <w:p w14:paraId="796A8A9F" w14:textId="77777777" w:rsidR="00441A7B" w:rsidRPr="002F79F0" w:rsidRDefault="00A1412B">
            <w:pPr>
              <w:pStyle w:val="Compact"/>
              <w:rPr>
                <w:sz w:val="20"/>
                <w:szCs w:val="20"/>
              </w:rPr>
            </w:pPr>
            <w:r w:rsidRPr="002F79F0">
              <w:rPr>
                <w:sz w:val="20"/>
                <w:szCs w:val="20"/>
              </w:rPr>
              <w:t>17022 (99)</w:t>
            </w:r>
          </w:p>
        </w:tc>
      </w:tr>
      <w:tr w:rsidR="00441A7B" w:rsidRPr="002F79F0" w14:paraId="2022607C" w14:textId="77777777" w:rsidTr="009622EB">
        <w:tc>
          <w:tcPr>
            <w:tcW w:w="0" w:type="auto"/>
          </w:tcPr>
          <w:p w14:paraId="5F534E96" w14:textId="77777777" w:rsidR="00441A7B" w:rsidRPr="002F79F0" w:rsidRDefault="00A1412B">
            <w:pPr>
              <w:pStyle w:val="Compact"/>
              <w:rPr>
                <w:sz w:val="20"/>
                <w:szCs w:val="20"/>
              </w:rPr>
            </w:pPr>
            <w:r w:rsidRPr="002F79F0">
              <w:rPr>
                <w:sz w:val="20"/>
                <w:szCs w:val="20"/>
              </w:rPr>
              <w:t>   Extra-pulmonary (EP) only</w:t>
            </w:r>
          </w:p>
        </w:tc>
        <w:tc>
          <w:tcPr>
            <w:tcW w:w="0" w:type="auto"/>
          </w:tcPr>
          <w:p w14:paraId="19FAAD42" w14:textId="77777777" w:rsidR="00441A7B" w:rsidRPr="002F79F0" w:rsidRDefault="00A1412B">
            <w:pPr>
              <w:pStyle w:val="Compact"/>
              <w:rPr>
                <w:sz w:val="20"/>
                <w:szCs w:val="20"/>
              </w:rPr>
            </w:pPr>
            <w:r w:rsidRPr="002F79F0">
              <w:rPr>
                <w:sz w:val="20"/>
                <w:szCs w:val="20"/>
              </w:rPr>
              <w:t>   24280 [</w:t>
            </w:r>
            <w:r w:rsidRPr="002F79F0">
              <w:rPr>
                <w:i/>
                <w:sz w:val="20"/>
                <w:szCs w:val="20"/>
              </w:rPr>
              <w:t>47</w:t>
            </w:r>
            <w:r w:rsidRPr="002F79F0">
              <w:rPr>
                <w:sz w:val="20"/>
                <w:szCs w:val="20"/>
              </w:rPr>
              <w:t>]</w:t>
            </w:r>
          </w:p>
        </w:tc>
        <w:tc>
          <w:tcPr>
            <w:tcW w:w="0" w:type="auto"/>
          </w:tcPr>
          <w:p w14:paraId="40D56B82" w14:textId="77777777" w:rsidR="00441A7B" w:rsidRPr="002F79F0" w:rsidRDefault="00A1412B">
            <w:pPr>
              <w:pStyle w:val="Compact"/>
              <w:rPr>
                <w:sz w:val="20"/>
                <w:szCs w:val="20"/>
              </w:rPr>
            </w:pPr>
            <w:r w:rsidRPr="002F79F0">
              <w:rPr>
                <w:sz w:val="20"/>
                <w:szCs w:val="20"/>
              </w:rPr>
              <w:t>   12085 [</w:t>
            </w:r>
            <w:r w:rsidRPr="002F79F0">
              <w:rPr>
                <w:i/>
                <w:sz w:val="20"/>
                <w:szCs w:val="20"/>
              </w:rPr>
              <w:t>50</w:t>
            </w:r>
            <w:r w:rsidRPr="002F79F0">
              <w:rPr>
                <w:sz w:val="20"/>
                <w:szCs w:val="20"/>
              </w:rPr>
              <w:t>]</w:t>
            </w:r>
          </w:p>
        </w:tc>
        <w:tc>
          <w:tcPr>
            <w:tcW w:w="0" w:type="auto"/>
          </w:tcPr>
          <w:p w14:paraId="568A2C59" w14:textId="77777777" w:rsidR="00441A7B" w:rsidRPr="002F79F0" w:rsidRDefault="00A1412B">
            <w:pPr>
              <w:pStyle w:val="Compact"/>
              <w:rPr>
                <w:sz w:val="20"/>
                <w:szCs w:val="20"/>
              </w:rPr>
            </w:pPr>
            <w:r w:rsidRPr="002F79F0">
              <w:rPr>
                <w:sz w:val="20"/>
                <w:szCs w:val="20"/>
              </w:rPr>
              <w:t>   4573 [</w:t>
            </w:r>
            <w:r w:rsidRPr="002F79F0">
              <w:rPr>
                <w:i/>
                <w:sz w:val="20"/>
                <w:szCs w:val="20"/>
              </w:rPr>
              <w:t>45</w:t>
            </w:r>
            <w:r w:rsidRPr="002F79F0">
              <w:rPr>
                <w:sz w:val="20"/>
                <w:szCs w:val="20"/>
              </w:rPr>
              <w:t>]</w:t>
            </w:r>
          </w:p>
        </w:tc>
        <w:tc>
          <w:tcPr>
            <w:tcW w:w="0" w:type="auto"/>
          </w:tcPr>
          <w:p w14:paraId="0DD42F2C" w14:textId="77777777" w:rsidR="00441A7B" w:rsidRPr="002F79F0" w:rsidRDefault="00A1412B">
            <w:pPr>
              <w:pStyle w:val="Compact"/>
              <w:rPr>
                <w:sz w:val="20"/>
                <w:szCs w:val="20"/>
              </w:rPr>
            </w:pPr>
            <w:r w:rsidRPr="002F79F0">
              <w:rPr>
                <w:sz w:val="20"/>
                <w:szCs w:val="20"/>
              </w:rPr>
              <w:t>   7622 [</w:t>
            </w:r>
            <w:r w:rsidRPr="002F79F0">
              <w:rPr>
                <w:i/>
                <w:sz w:val="20"/>
                <w:szCs w:val="20"/>
              </w:rPr>
              <w:t>45</w:t>
            </w:r>
            <w:r w:rsidRPr="002F79F0">
              <w:rPr>
                <w:sz w:val="20"/>
                <w:szCs w:val="20"/>
              </w:rPr>
              <w:t>]</w:t>
            </w:r>
          </w:p>
        </w:tc>
      </w:tr>
      <w:tr w:rsidR="00441A7B" w:rsidRPr="002F79F0" w14:paraId="526C6603" w14:textId="77777777" w:rsidTr="009622EB">
        <w:tc>
          <w:tcPr>
            <w:tcW w:w="0" w:type="auto"/>
          </w:tcPr>
          <w:p w14:paraId="61DC430C" w14:textId="77777777" w:rsidR="00441A7B" w:rsidRPr="002F79F0" w:rsidRDefault="00A1412B">
            <w:pPr>
              <w:pStyle w:val="Compact"/>
              <w:rPr>
                <w:sz w:val="20"/>
                <w:szCs w:val="20"/>
              </w:rPr>
            </w:pPr>
            <w:r w:rsidRPr="002F79F0">
              <w:rPr>
                <w:sz w:val="20"/>
                <w:szCs w:val="20"/>
              </w:rPr>
              <w:t>   Pulmonary, with or without EP</w:t>
            </w:r>
          </w:p>
        </w:tc>
        <w:tc>
          <w:tcPr>
            <w:tcW w:w="0" w:type="auto"/>
          </w:tcPr>
          <w:p w14:paraId="5A050092" w14:textId="77777777" w:rsidR="00441A7B" w:rsidRPr="002F79F0" w:rsidRDefault="00A1412B">
            <w:pPr>
              <w:pStyle w:val="Compact"/>
              <w:rPr>
                <w:sz w:val="20"/>
                <w:szCs w:val="20"/>
              </w:rPr>
            </w:pPr>
            <w:r w:rsidRPr="002F79F0">
              <w:rPr>
                <w:sz w:val="20"/>
                <w:szCs w:val="20"/>
              </w:rPr>
              <w:t>   27152 [</w:t>
            </w:r>
            <w:r w:rsidRPr="002F79F0">
              <w:rPr>
                <w:i/>
                <w:sz w:val="20"/>
                <w:szCs w:val="20"/>
              </w:rPr>
              <w:t>53</w:t>
            </w:r>
            <w:r w:rsidRPr="002F79F0">
              <w:rPr>
                <w:sz w:val="20"/>
                <w:szCs w:val="20"/>
              </w:rPr>
              <w:t>]</w:t>
            </w:r>
          </w:p>
        </w:tc>
        <w:tc>
          <w:tcPr>
            <w:tcW w:w="0" w:type="auto"/>
          </w:tcPr>
          <w:p w14:paraId="0CF3B962" w14:textId="77777777" w:rsidR="00441A7B" w:rsidRPr="002F79F0" w:rsidRDefault="00A1412B">
            <w:pPr>
              <w:pStyle w:val="Compact"/>
              <w:rPr>
                <w:sz w:val="20"/>
                <w:szCs w:val="20"/>
              </w:rPr>
            </w:pPr>
            <w:r w:rsidRPr="002F79F0">
              <w:rPr>
                <w:sz w:val="20"/>
                <w:szCs w:val="20"/>
              </w:rPr>
              <w:t>   12204 [</w:t>
            </w:r>
            <w:r w:rsidRPr="002F79F0">
              <w:rPr>
                <w:i/>
                <w:sz w:val="20"/>
                <w:szCs w:val="20"/>
              </w:rPr>
              <w:t>50</w:t>
            </w:r>
            <w:r w:rsidRPr="002F79F0">
              <w:rPr>
                <w:sz w:val="20"/>
                <w:szCs w:val="20"/>
              </w:rPr>
              <w:t>]</w:t>
            </w:r>
          </w:p>
        </w:tc>
        <w:tc>
          <w:tcPr>
            <w:tcW w:w="0" w:type="auto"/>
          </w:tcPr>
          <w:p w14:paraId="7D1B9DFE" w14:textId="77777777" w:rsidR="00441A7B" w:rsidRPr="002F79F0" w:rsidRDefault="00A1412B">
            <w:pPr>
              <w:pStyle w:val="Compact"/>
              <w:rPr>
                <w:sz w:val="20"/>
                <w:szCs w:val="20"/>
              </w:rPr>
            </w:pPr>
            <w:r w:rsidRPr="002F79F0">
              <w:rPr>
                <w:sz w:val="20"/>
                <w:szCs w:val="20"/>
              </w:rPr>
              <w:t>   5548 [</w:t>
            </w:r>
            <w:r w:rsidRPr="002F79F0">
              <w:rPr>
                <w:i/>
                <w:sz w:val="20"/>
                <w:szCs w:val="20"/>
              </w:rPr>
              <w:t>55</w:t>
            </w:r>
            <w:r w:rsidRPr="002F79F0">
              <w:rPr>
                <w:sz w:val="20"/>
                <w:szCs w:val="20"/>
              </w:rPr>
              <w:t>]</w:t>
            </w:r>
          </w:p>
        </w:tc>
        <w:tc>
          <w:tcPr>
            <w:tcW w:w="0" w:type="auto"/>
          </w:tcPr>
          <w:p w14:paraId="27891EB9" w14:textId="77777777" w:rsidR="00441A7B" w:rsidRPr="002F79F0" w:rsidRDefault="00A1412B">
            <w:pPr>
              <w:pStyle w:val="Compact"/>
              <w:rPr>
                <w:sz w:val="20"/>
                <w:szCs w:val="20"/>
              </w:rPr>
            </w:pPr>
            <w:r w:rsidRPr="002F79F0">
              <w:rPr>
                <w:sz w:val="20"/>
                <w:szCs w:val="20"/>
              </w:rPr>
              <w:t>   9400 [</w:t>
            </w:r>
            <w:r w:rsidRPr="002F79F0">
              <w:rPr>
                <w:i/>
                <w:sz w:val="20"/>
                <w:szCs w:val="20"/>
              </w:rPr>
              <w:t>55</w:t>
            </w:r>
            <w:r w:rsidRPr="002F79F0">
              <w:rPr>
                <w:sz w:val="20"/>
                <w:szCs w:val="20"/>
              </w:rPr>
              <w:t>]</w:t>
            </w:r>
          </w:p>
        </w:tc>
      </w:tr>
      <w:tr w:rsidR="00441A7B" w:rsidRPr="002F79F0" w14:paraId="2F69F330" w14:textId="77777777" w:rsidTr="009622EB">
        <w:tc>
          <w:tcPr>
            <w:tcW w:w="0" w:type="auto"/>
          </w:tcPr>
          <w:p w14:paraId="239273E2" w14:textId="77777777" w:rsidR="00441A7B" w:rsidRPr="002F79F0" w:rsidRDefault="00A1412B">
            <w:pPr>
              <w:pStyle w:val="Compact"/>
              <w:rPr>
                <w:sz w:val="20"/>
                <w:szCs w:val="20"/>
              </w:rPr>
            </w:pPr>
            <w:r w:rsidRPr="002F79F0">
              <w:rPr>
                <w:sz w:val="20"/>
                <w:szCs w:val="20"/>
              </w:rPr>
              <w:t>Sputum smear status - positive</w:t>
            </w:r>
          </w:p>
        </w:tc>
        <w:tc>
          <w:tcPr>
            <w:tcW w:w="0" w:type="auto"/>
          </w:tcPr>
          <w:p w14:paraId="44746311" w14:textId="77777777" w:rsidR="00441A7B" w:rsidRPr="002F79F0" w:rsidRDefault="00A1412B">
            <w:pPr>
              <w:pStyle w:val="Compact"/>
              <w:rPr>
                <w:sz w:val="20"/>
                <w:szCs w:val="20"/>
              </w:rPr>
            </w:pPr>
            <w:r w:rsidRPr="002F79F0">
              <w:rPr>
                <w:sz w:val="20"/>
                <w:szCs w:val="20"/>
              </w:rPr>
              <w:t>19551 (38)</w:t>
            </w:r>
          </w:p>
        </w:tc>
        <w:tc>
          <w:tcPr>
            <w:tcW w:w="0" w:type="auto"/>
          </w:tcPr>
          <w:p w14:paraId="40096555" w14:textId="77777777" w:rsidR="00441A7B" w:rsidRPr="002F79F0" w:rsidRDefault="00A1412B">
            <w:pPr>
              <w:pStyle w:val="Compact"/>
              <w:rPr>
                <w:sz w:val="20"/>
                <w:szCs w:val="20"/>
              </w:rPr>
            </w:pPr>
            <w:r w:rsidRPr="002F79F0">
              <w:rPr>
                <w:sz w:val="20"/>
                <w:szCs w:val="20"/>
              </w:rPr>
              <w:t>9768 (40)</w:t>
            </w:r>
          </w:p>
        </w:tc>
        <w:tc>
          <w:tcPr>
            <w:tcW w:w="0" w:type="auto"/>
          </w:tcPr>
          <w:p w14:paraId="438145C5" w14:textId="77777777" w:rsidR="00441A7B" w:rsidRPr="002F79F0" w:rsidRDefault="00A1412B">
            <w:pPr>
              <w:pStyle w:val="Compact"/>
              <w:rPr>
                <w:sz w:val="20"/>
                <w:szCs w:val="20"/>
              </w:rPr>
            </w:pPr>
            <w:r w:rsidRPr="002F79F0">
              <w:rPr>
                <w:sz w:val="20"/>
                <w:szCs w:val="20"/>
              </w:rPr>
              <w:t>3910 (38)</w:t>
            </w:r>
          </w:p>
        </w:tc>
        <w:tc>
          <w:tcPr>
            <w:tcW w:w="0" w:type="auto"/>
          </w:tcPr>
          <w:p w14:paraId="515E72E1" w14:textId="77777777" w:rsidR="00441A7B" w:rsidRPr="002F79F0" w:rsidRDefault="00A1412B">
            <w:pPr>
              <w:pStyle w:val="Compact"/>
              <w:rPr>
                <w:sz w:val="20"/>
                <w:szCs w:val="20"/>
              </w:rPr>
            </w:pPr>
            <w:r w:rsidRPr="002F79F0">
              <w:rPr>
                <w:sz w:val="20"/>
                <w:szCs w:val="20"/>
              </w:rPr>
              <w:t>5873 (34)</w:t>
            </w:r>
          </w:p>
        </w:tc>
      </w:tr>
      <w:tr w:rsidR="00441A7B" w:rsidRPr="002F79F0" w14:paraId="3464C867" w14:textId="77777777" w:rsidTr="009622EB">
        <w:tc>
          <w:tcPr>
            <w:tcW w:w="0" w:type="auto"/>
          </w:tcPr>
          <w:p w14:paraId="0EA33CED" w14:textId="77777777" w:rsidR="00441A7B" w:rsidRPr="002F79F0" w:rsidRDefault="00A1412B">
            <w:pPr>
              <w:pStyle w:val="Compact"/>
              <w:rPr>
                <w:sz w:val="20"/>
                <w:szCs w:val="20"/>
              </w:rPr>
            </w:pPr>
            <w:r w:rsidRPr="002F79F0">
              <w:rPr>
                <w:sz w:val="20"/>
                <w:szCs w:val="20"/>
              </w:rPr>
              <w:t>   Negative</w:t>
            </w:r>
          </w:p>
        </w:tc>
        <w:tc>
          <w:tcPr>
            <w:tcW w:w="0" w:type="auto"/>
          </w:tcPr>
          <w:p w14:paraId="27650453" w14:textId="77777777" w:rsidR="00441A7B" w:rsidRPr="002F79F0" w:rsidRDefault="00A1412B">
            <w:pPr>
              <w:pStyle w:val="Compact"/>
              <w:rPr>
                <w:sz w:val="20"/>
                <w:szCs w:val="20"/>
              </w:rPr>
            </w:pPr>
            <w:r w:rsidRPr="002F79F0">
              <w:rPr>
                <w:sz w:val="20"/>
                <w:szCs w:val="20"/>
              </w:rPr>
              <w:t>   11060 [</w:t>
            </w:r>
            <w:r w:rsidRPr="002F79F0">
              <w:rPr>
                <w:i/>
                <w:sz w:val="20"/>
                <w:szCs w:val="20"/>
              </w:rPr>
              <w:t>57</w:t>
            </w:r>
            <w:r w:rsidRPr="002F79F0">
              <w:rPr>
                <w:sz w:val="20"/>
                <w:szCs w:val="20"/>
              </w:rPr>
              <w:t>]</w:t>
            </w:r>
          </w:p>
        </w:tc>
        <w:tc>
          <w:tcPr>
            <w:tcW w:w="0" w:type="auto"/>
          </w:tcPr>
          <w:p w14:paraId="6963AEC7" w14:textId="77777777" w:rsidR="00441A7B" w:rsidRPr="002F79F0" w:rsidRDefault="00A1412B">
            <w:pPr>
              <w:pStyle w:val="Compact"/>
              <w:rPr>
                <w:sz w:val="20"/>
                <w:szCs w:val="20"/>
              </w:rPr>
            </w:pPr>
            <w:r w:rsidRPr="002F79F0">
              <w:rPr>
                <w:sz w:val="20"/>
                <w:szCs w:val="20"/>
              </w:rPr>
              <w:t>   5694 [</w:t>
            </w:r>
            <w:r w:rsidRPr="002F79F0">
              <w:rPr>
                <w:i/>
                <w:sz w:val="20"/>
                <w:szCs w:val="20"/>
              </w:rPr>
              <w:t>58</w:t>
            </w:r>
            <w:r w:rsidRPr="002F79F0">
              <w:rPr>
                <w:sz w:val="20"/>
                <w:szCs w:val="20"/>
              </w:rPr>
              <w:t>]</w:t>
            </w:r>
          </w:p>
        </w:tc>
        <w:tc>
          <w:tcPr>
            <w:tcW w:w="0" w:type="auto"/>
          </w:tcPr>
          <w:p w14:paraId="30350533" w14:textId="77777777" w:rsidR="00441A7B" w:rsidRPr="002F79F0" w:rsidRDefault="00A1412B">
            <w:pPr>
              <w:pStyle w:val="Compact"/>
              <w:rPr>
                <w:sz w:val="20"/>
                <w:szCs w:val="20"/>
              </w:rPr>
            </w:pPr>
            <w:r w:rsidRPr="002F79F0">
              <w:rPr>
                <w:sz w:val="20"/>
                <w:szCs w:val="20"/>
              </w:rPr>
              <w:t>   2231 [</w:t>
            </w:r>
            <w:r w:rsidRPr="002F79F0">
              <w:rPr>
                <w:i/>
                <w:sz w:val="20"/>
                <w:szCs w:val="20"/>
              </w:rPr>
              <w:t>57</w:t>
            </w:r>
            <w:r w:rsidRPr="002F79F0">
              <w:rPr>
                <w:sz w:val="20"/>
                <w:szCs w:val="20"/>
              </w:rPr>
              <w:t>]</w:t>
            </w:r>
          </w:p>
        </w:tc>
        <w:tc>
          <w:tcPr>
            <w:tcW w:w="0" w:type="auto"/>
          </w:tcPr>
          <w:p w14:paraId="7D15477F" w14:textId="77777777" w:rsidR="00441A7B" w:rsidRPr="002F79F0" w:rsidRDefault="00A1412B">
            <w:pPr>
              <w:pStyle w:val="Compact"/>
              <w:rPr>
                <w:sz w:val="20"/>
                <w:szCs w:val="20"/>
              </w:rPr>
            </w:pPr>
            <w:r w:rsidRPr="002F79F0">
              <w:rPr>
                <w:sz w:val="20"/>
                <w:szCs w:val="20"/>
              </w:rPr>
              <w:t>   3135 [</w:t>
            </w:r>
            <w:r w:rsidRPr="002F79F0">
              <w:rPr>
                <w:i/>
                <w:sz w:val="20"/>
                <w:szCs w:val="20"/>
              </w:rPr>
              <w:t>53</w:t>
            </w:r>
            <w:r w:rsidRPr="002F79F0">
              <w:rPr>
                <w:sz w:val="20"/>
                <w:szCs w:val="20"/>
              </w:rPr>
              <w:t>]</w:t>
            </w:r>
          </w:p>
        </w:tc>
      </w:tr>
      <w:tr w:rsidR="00441A7B" w:rsidRPr="002F79F0" w14:paraId="6C2BC7E9" w14:textId="77777777" w:rsidTr="009622EB">
        <w:tc>
          <w:tcPr>
            <w:tcW w:w="0" w:type="auto"/>
          </w:tcPr>
          <w:p w14:paraId="1968D53D" w14:textId="77777777" w:rsidR="00441A7B" w:rsidRPr="002F79F0" w:rsidRDefault="00A1412B">
            <w:pPr>
              <w:pStyle w:val="Compact"/>
              <w:rPr>
                <w:sz w:val="20"/>
                <w:szCs w:val="20"/>
              </w:rPr>
            </w:pPr>
            <w:r w:rsidRPr="002F79F0">
              <w:rPr>
                <w:sz w:val="20"/>
                <w:szCs w:val="20"/>
              </w:rPr>
              <w:t>   Positive</w:t>
            </w:r>
          </w:p>
        </w:tc>
        <w:tc>
          <w:tcPr>
            <w:tcW w:w="0" w:type="auto"/>
          </w:tcPr>
          <w:p w14:paraId="65C93304" w14:textId="77777777" w:rsidR="00441A7B" w:rsidRPr="002F79F0" w:rsidRDefault="00A1412B">
            <w:pPr>
              <w:pStyle w:val="Compact"/>
              <w:rPr>
                <w:sz w:val="20"/>
                <w:szCs w:val="20"/>
              </w:rPr>
            </w:pPr>
            <w:r w:rsidRPr="002F79F0">
              <w:rPr>
                <w:sz w:val="20"/>
                <w:szCs w:val="20"/>
              </w:rPr>
              <w:t>   8491 [</w:t>
            </w:r>
            <w:r w:rsidRPr="002F79F0">
              <w:rPr>
                <w:i/>
                <w:sz w:val="20"/>
                <w:szCs w:val="20"/>
              </w:rPr>
              <w:t>43</w:t>
            </w:r>
            <w:r w:rsidRPr="002F79F0">
              <w:rPr>
                <w:sz w:val="20"/>
                <w:szCs w:val="20"/>
              </w:rPr>
              <w:t>]</w:t>
            </w:r>
          </w:p>
        </w:tc>
        <w:tc>
          <w:tcPr>
            <w:tcW w:w="0" w:type="auto"/>
          </w:tcPr>
          <w:p w14:paraId="72B70095" w14:textId="77777777" w:rsidR="00441A7B" w:rsidRPr="002F79F0" w:rsidRDefault="00A1412B">
            <w:pPr>
              <w:pStyle w:val="Compact"/>
              <w:rPr>
                <w:sz w:val="20"/>
                <w:szCs w:val="20"/>
              </w:rPr>
            </w:pPr>
            <w:r w:rsidRPr="002F79F0">
              <w:rPr>
                <w:sz w:val="20"/>
                <w:szCs w:val="20"/>
              </w:rPr>
              <w:t>   4074 [</w:t>
            </w:r>
            <w:r w:rsidRPr="002F79F0">
              <w:rPr>
                <w:i/>
                <w:sz w:val="20"/>
                <w:szCs w:val="20"/>
              </w:rPr>
              <w:t>42</w:t>
            </w:r>
            <w:r w:rsidRPr="002F79F0">
              <w:rPr>
                <w:sz w:val="20"/>
                <w:szCs w:val="20"/>
              </w:rPr>
              <w:t>]</w:t>
            </w:r>
          </w:p>
        </w:tc>
        <w:tc>
          <w:tcPr>
            <w:tcW w:w="0" w:type="auto"/>
          </w:tcPr>
          <w:p w14:paraId="719E560D" w14:textId="77777777" w:rsidR="00441A7B" w:rsidRPr="002F79F0" w:rsidRDefault="00A1412B">
            <w:pPr>
              <w:pStyle w:val="Compact"/>
              <w:rPr>
                <w:sz w:val="20"/>
                <w:szCs w:val="20"/>
              </w:rPr>
            </w:pPr>
            <w:r w:rsidRPr="002F79F0">
              <w:rPr>
                <w:sz w:val="20"/>
                <w:szCs w:val="20"/>
              </w:rPr>
              <w:t>   1679 [</w:t>
            </w:r>
            <w:r w:rsidRPr="002F79F0">
              <w:rPr>
                <w:i/>
                <w:sz w:val="20"/>
                <w:szCs w:val="20"/>
              </w:rPr>
              <w:t>43</w:t>
            </w:r>
            <w:r w:rsidRPr="002F79F0">
              <w:rPr>
                <w:sz w:val="20"/>
                <w:szCs w:val="20"/>
              </w:rPr>
              <w:t>]</w:t>
            </w:r>
          </w:p>
        </w:tc>
        <w:tc>
          <w:tcPr>
            <w:tcW w:w="0" w:type="auto"/>
          </w:tcPr>
          <w:p w14:paraId="62582FB9" w14:textId="77777777" w:rsidR="00441A7B" w:rsidRPr="002F79F0" w:rsidRDefault="00A1412B">
            <w:pPr>
              <w:pStyle w:val="Compact"/>
              <w:rPr>
                <w:sz w:val="20"/>
                <w:szCs w:val="20"/>
              </w:rPr>
            </w:pPr>
            <w:r w:rsidRPr="002F79F0">
              <w:rPr>
                <w:sz w:val="20"/>
                <w:szCs w:val="20"/>
              </w:rPr>
              <w:t>   2738 [</w:t>
            </w:r>
            <w:r w:rsidRPr="002F79F0">
              <w:rPr>
                <w:i/>
                <w:sz w:val="20"/>
                <w:szCs w:val="20"/>
              </w:rPr>
              <w:t>47</w:t>
            </w:r>
            <w:r w:rsidRPr="002F79F0">
              <w:rPr>
                <w:sz w:val="20"/>
                <w:szCs w:val="20"/>
              </w:rPr>
              <w:t>]</w:t>
            </w:r>
          </w:p>
        </w:tc>
      </w:tr>
      <w:tr w:rsidR="009622EB" w:rsidRPr="002F79F0" w14:paraId="6520F3F8" w14:textId="77777777" w:rsidTr="009622EB">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0A309130" w14:textId="77777777" w:rsidR="009622EB" w:rsidRPr="002F79F0" w:rsidRDefault="009622EB">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5304403B" w14:textId="043E9823" w:rsidR="009622EB" w:rsidRPr="002F79F0" w:rsidRDefault="009622EB">
            <w:pPr>
              <w:pStyle w:val="Compact"/>
              <w:rPr>
                <w:b w:val="0"/>
                <w:sz w:val="20"/>
                <w:szCs w:val="20"/>
              </w:rPr>
            </w:pPr>
            <w:r w:rsidRPr="002F79F0">
              <w:rPr>
                <w:b w:val="0"/>
                <w:sz w:val="20"/>
                <w:szCs w:val="20"/>
              </w:rPr>
              <w:t xml:space="preserve"> * Death due to TB in those who died and where cause of death was known</w:t>
            </w:r>
          </w:p>
        </w:tc>
      </w:tr>
    </w:tbl>
    <w:p w14:paraId="43ACCF9B" w14:textId="77777777" w:rsidR="002F79F0" w:rsidRDefault="002F79F0">
      <w:pPr>
        <w:pStyle w:val="BodyText"/>
        <w:rPr>
          <w:b/>
        </w:rPr>
        <w:sectPr w:rsidR="002F79F0" w:rsidSect="00A1412B">
          <w:pgSz w:w="12240" w:h="15840"/>
          <w:pgMar w:top="1440" w:right="1440" w:bottom="1440" w:left="1440" w:header="720" w:footer="720" w:gutter="0"/>
          <w:cols w:space="720"/>
          <w:docGrid w:linePitch="326"/>
        </w:sectPr>
      </w:pPr>
    </w:p>
    <w:p w14:paraId="3C3C5772" w14:textId="5B1EB258" w:rsidR="00441A7B" w:rsidRDefault="00A1412B">
      <w:pPr>
        <w:pStyle w:val="BodyText"/>
      </w:pPr>
      <w:r>
        <w:rPr>
          <w:b/>
        </w:rPr>
        <w:lastRenderedPageBreak/>
        <w:t>Confounding variables stratified by BCG vaccination status</w:t>
      </w:r>
    </w:p>
    <w:p w14:paraId="71F38EE5" w14:textId="77777777" w:rsidR="00441A7B" w:rsidRDefault="00A1412B">
      <w:pPr>
        <w:pStyle w:val="TableCaption"/>
      </w:pPr>
      <w:r>
        <w:rPr>
          <w:b/>
        </w:rPr>
        <w:t>Supplementary table S2:</w:t>
      </w:r>
      <w:r>
        <w:t xml:space="preserve"> Confounders for individuals in England notified with tuberculosis between 2009-2015, stratified by BCG vaccination status.</w:t>
      </w:r>
    </w:p>
    <w:tbl>
      <w:tblPr>
        <w:tblStyle w:val="PlainTable21"/>
        <w:tblW w:w="5000" w:type="pct"/>
        <w:tblLook w:val="0660" w:firstRow="1" w:lastRow="1" w:firstColumn="0" w:lastColumn="0" w:noHBand="1" w:noVBand="1"/>
        <w:tblCaption w:val="Supplementary table S2: Confounders for individuals in England notified with tuberculosis between 2009-2015, stratified by BCG vaccination status."/>
      </w:tblPr>
      <w:tblGrid>
        <w:gridCol w:w="3150"/>
        <w:gridCol w:w="1619"/>
        <w:gridCol w:w="1455"/>
        <w:gridCol w:w="1316"/>
        <w:gridCol w:w="1820"/>
      </w:tblGrid>
      <w:tr w:rsidR="00B87C95" w:rsidRPr="002F79F0" w14:paraId="1BBBE22C" w14:textId="77777777" w:rsidTr="00B87C95">
        <w:trPr>
          <w:cnfStyle w:val="100000000000" w:firstRow="1" w:lastRow="0" w:firstColumn="0" w:lastColumn="0" w:oddVBand="0" w:evenVBand="0" w:oddHBand="0" w:evenHBand="0" w:firstRowFirstColumn="0" w:firstRowLastColumn="0" w:lastRowFirstColumn="0" w:lastRowLastColumn="0"/>
        </w:trPr>
        <w:tc>
          <w:tcPr>
            <w:tcW w:w="1683" w:type="pct"/>
          </w:tcPr>
          <w:p w14:paraId="27BDE945" w14:textId="77777777" w:rsidR="00441A7B" w:rsidRPr="00B87C95" w:rsidRDefault="00A1412B">
            <w:pPr>
              <w:pStyle w:val="Compact"/>
              <w:rPr>
                <w:b w:val="0"/>
                <w:sz w:val="20"/>
                <w:szCs w:val="20"/>
              </w:rPr>
            </w:pPr>
            <w:r w:rsidRPr="00B87C95">
              <w:rPr>
                <w:b w:val="0"/>
                <w:sz w:val="20"/>
                <w:szCs w:val="20"/>
              </w:rPr>
              <w:t>Confounder</w:t>
            </w:r>
          </w:p>
        </w:tc>
        <w:tc>
          <w:tcPr>
            <w:tcW w:w="865" w:type="pct"/>
          </w:tcPr>
          <w:p w14:paraId="3BAABC21" w14:textId="77777777" w:rsidR="00441A7B" w:rsidRPr="00B87C95" w:rsidRDefault="00A1412B">
            <w:pPr>
              <w:pStyle w:val="Compact"/>
              <w:rPr>
                <w:b w:val="0"/>
                <w:sz w:val="20"/>
                <w:szCs w:val="20"/>
              </w:rPr>
            </w:pPr>
            <w:r w:rsidRPr="00B87C95">
              <w:rPr>
                <w:b w:val="0"/>
                <w:sz w:val="20"/>
                <w:szCs w:val="20"/>
              </w:rPr>
              <w:t>Total</w:t>
            </w:r>
          </w:p>
        </w:tc>
        <w:tc>
          <w:tcPr>
            <w:tcW w:w="777" w:type="pct"/>
          </w:tcPr>
          <w:p w14:paraId="20002372" w14:textId="77777777" w:rsidR="00441A7B" w:rsidRPr="00B87C95" w:rsidRDefault="00A1412B">
            <w:pPr>
              <w:pStyle w:val="Compact"/>
              <w:rPr>
                <w:b w:val="0"/>
                <w:sz w:val="20"/>
                <w:szCs w:val="20"/>
              </w:rPr>
            </w:pPr>
            <w:r w:rsidRPr="00B87C95">
              <w:rPr>
                <w:b w:val="0"/>
                <w:sz w:val="20"/>
                <w:szCs w:val="20"/>
              </w:rPr>
              <w:t>Vaccinated</w:t>
            </w:r>
          </w:p>
        </w:tc>
        <w:tc>
          <w:tcPr>
            <w:tcW w:w="0" w:type="auto"/>
          </w:tcPr>
          <w:p w14:paraId="405C7DA4" w14:textId="77777777" w:rsidR="00441A7B" w:rsidRPr="00B87C95" w:rsidRDefault="00A1412B">
            <w:pPr>
              <w:pStyle w:val="Compact"/>
              <w:rPr>
                <w:b w:val="0"/>
                <w:sz w:val="20"/>
                <w:szCs w:val="20"/>
              </w:rPr>
            </w:pPr>
            <w:r w:rsidRPr="00B87C95">
              <w:rPr>
                <w:b w:val="0"/>
                <w:sz w:val="20"/>
                <w:szCs w:val="20"/>
              </w:rPr>
              <w:t>Unvaccinated</w:t>
            </w:r>
          </w:p>
        </w:tc>
        <w:tc>
          <w:tcPr>
            <w:tcW w:w="0" w:type="auto"/>
          </w:tcPr>
          <w:p w14:paraId="374CE361" w14:textId="77777777" w:rsidR="00441A7B" w:rsidRPr="00B87C95" w:rsidRDefault="00A1412B">
            <w:pPr>
              <w:pStyle w:val="Compact"/>
              <w:rPr>
                <w:b w:val="0"/>
                <w:sz w:val="20"/>
                <w:szCs w:val="20"/>
              </w:rPr>
            </w:pPr>
            <w:r w:rsidRPr="00B87C95">
              <w:rPr>
                <w:b w:val="0"/>
                <w:sz w:val="20"/>
                <w:szCs w:val="20"/>
              </w:rPr>
              <w:t>Unknown vaccine status</w:t>
            </w:r>
          </w:p>
        </w:tc>
      </w:tr>
      <w:tr w:rsidR="00B87C95" w:rsidRPr="002F79F0" w14:paraId="2B80A4E2" w14:textId="77777777" w:rsidTr="00B87C95">
        <w:tc>
          <w:tcPr>
            <w:tcW w:w="1683" w:type="pct"/>
          </w:tcPr>
          <w:p w14:paraId="11E074F9" w14:textId="77777777" w:rsidR="00441A7B" w:rsidRPr="002F79F0" w:rsidRDefault="00A1412B">
            <w:pPr>
              <w:pStyle w:val="Compact"/>
              <w:rPr>
                <w:sz w:val="20"/>
                <w:szCs w:val="20"/>
              </w:rPr>
            </w:pPr>
            <w:r w:rsidRPr="002F79F0">
              <w:rPr>
                <w:sz w:val="20"/>
                <w:szCs w:val="20"/>
              </w:rPr>
              <w:t>Total, all cases</w:t>
            </w:r>
          </w:p>
        </w:tc>
        <w:tc>
          <w:tcPr>
            <w:tcW w:w="865" w:type="pct"/>
          </w:tcPr>
          <w:p w14:paraId="6AF436C4" w14:textId="77777777" w:rsidR="00441A7B" w:rsidRPr="002F79F0" w:rsidRDefault="00A1412B">
            <w:pPr>
              <w:pStyle w:val="Compact"/>
              <w:rPr>
                <w:sz w:val="20"/>
                <w:szCs w:val="20"/>
              </w:rPr>
            </w:pPr>
            <w:r w:rsidRPr="002F79F0">
              <w:rPr>
                <w:sz w:val="20"/>
                <w:szCs w:val="20"/>
              </w:rPr>
              <w:t>51645</w:t>
            </w:r>
          </w:p>
        </w:tc>
        <w:tc>
          <w:tcPr>
            <w:tcW w:w="777" w:type="pct"/>
          </w:tcPr>
          <w:p w14:paraId="35E5F3E4" w14:textId="77777777" w:rsidR="00441A7B" w:rsidRPr="002F79F0" w:rsidRDefault="00A1412B">
            <w:pPr>
              <w:pStyle w:val="Compact"/>
              <w:rPr>
                <w:sz w:val="20"/>
                <w:szCs w:val="20"/>
              </w:rPr>
            </w:pPr>
            <w:r w:rsidRPr="002F79F0">
              <w:rPr>
                <w:sz w:val="20"/>
                <w:szCs w:val="20"/>
              </w:rPr>
              <w:t>24354 {47}</w:t>
            </w:r>
          </w:p>
        </w:tc>
        <w:tc>
          <w:tcPr>
            <w:tcW w:w="0" w:type="auto"/>
          </w:tcPr>
          <w:p w14:paraId="51CA40E0" w14:textId="77777777" w:rsidR="00441A7B" w:rsidRPr="002F79F0" w:rsidRDefault="00A1412B">
            <w:pPr>
              <w:pStyle w:val="Compact"/>
              <w:rPr>
                <w:sz w:val="20"/>
                <w:szCs w:val="20"/>
              </w:rPr>
            </w:pPr>
            <w:r w:rsidRPr="002F79F0">
              <w:rPr>
                <w:sz w:val="20"/>
                <w:szCs w:val="20"/>
              </w:rPr>
              <w:t>10158 {20}</w:t>
            </w:r>
          </w:p>
        </w:tc>
        <w:tc>
          <w:tcPr>
            <w:tcW w:w="0" w:type="auto"/>
          </w:tcPr>
          <w:p w14:paraId="5727C36A" w14:textId="77777777" w:rsidR="00441A7B" w:rsidRPr="002F79F0" w:rsidRDefault="00A1412B">
            <w:pPr>
              <w:pStyle w:val="Compact"/>
              <w:rPr>
                <w:sz w:val="20"/>
                <w:szCs w:val="20"/>
              </w:rPr>
            </w:pPr>
            <w:r w:rsidRPr="002F79F0">
              <w:rPr>
                <w:sz w:val="20"/>
                <w:szCs w:val="20"/>
              </w:rPr>
              <w:t>17133 {33}</w:t>
            </w:r>
          </w:p>
        </w:tc>
      </w:tr>
      <w:tr w:rsidR="00B87C95" w:rsidRPr="002F79F0" w14:paraId="4563A95A" w14:textId="77777777" w:rsidTr="00B87C95">
        <w:tc>
          <w:tcPr>
            <w:tcW w:w="1683" w:type="pct"/>
          </w:tcPr>
          <w:p w14:paraId="014230BF" w14:textId="77777777" w:rsidR="00441A7B" w:rsidRPr="002F79F0" w:rsidRDefault="00A1412B">
            <w:pPr>
              <w:pStyle w:val="Compact"/>
              <w:rPr>
                <w:sz w:val="20"/>
                <w:szCs w:val="20"/>
              </w:rPr>
            </w:pPr>
            <w:r w:rsidRPr="002F79F0">
              <w:rPr>
                <w:sz w:val="20"/>
                <w:szCs w:val="20"/>
              </w:rPr>
              <w:t>Age</w:t>
            </w:r>
          </w:p>
        </w:tc>
        <w:tc>
          <w:tcPr>
            <w:tcW w:w="865" w:type="pct"/>
          </w:tcPr>
          <w:p w14:paraId="6354BD2B" w14:textId="77777777" w:rsidR="00441A7B" w:rsidRPr="002F79F0" w:rsidRDefault="00A1412B">
            <w:pPr>
              <w:pStyle w:val="Compact"/>
              <w:rPr>
                <w:sz w:val="20"/>
                <w:szCs w:val="20"/>
              </w:rPr>
            </w:pPr>
            <w:r w:rsidRPr="002F79F0">
              <w:rPr>
                <w:sz w:val="20"/>
                <w:szCs w:val="20"/>
              </w:rPr>
              <w:t>51645 (100)</w:t>
            </w:r>
          </w:p>
        </w:tc>
        <w:tc>
          <w:tcPr>
            <w:tcW w:w="777" w:type="pct"/>
          </w:tcPr>
          <w:p w14:paraId="44E9F3C9" w14:textId="77777777" w:rsidR="00441A7B" w:rsidRPr="002F79F0" w:rsidRDefault="00A1412B">
            <w:pPr>
              <w:pStyle w:val="Compact"/>
              <w:rPr>
                <w:sz w:val="20"/>
                <w:szCs w:val="20"/>
              </w:rPr>
            </w:pPr>
            <w:r w:rsidRPr="002F79F0">
              <w:rPr>
                <w:sz w:val="20"/>
                <w:szCs w:val="20"/>
              </w:rPr>
              <w:t>24354 (100)</w:t>
            </w:r>
          </w:p>
        </w:tc>
        <w:tc>
          <w:tcPr>
            <w:tcW w:w="0" w:type="auto"/>
          </w:tcPr>
          <w:p w14:paraId="5E3A512A" w14:textId="77777777" w:rsidR="00441A7B" w:rsidRPr="002F79F0" w:rsidRDefault="00A1412B">
            <w:pPr>
              <w:pStyle w:val="Compact"/>
              <w:rPr>
                <w:sz w:val="20"/>
                <w:szCs w:val="20"/>
              </w:rPr>
            </w:pPr>
            <w:r w:rsidRPr="002F79F0">
              <w:rPr>
                <w:sz w:val="20"/>
                <w:szCs w:val="20"/>
              </w:rPr>
              <w:t>10158 (100)</w:t>
            </w:r>
          </w:p>
        </w:tc>
        <w:tc>
          <w:tcPr>
            <w:tcW w:w="0" w:type="auto"/>
          </w:tcPr>
          <w:p w14:paraId="7E48AEB7" w14:textId="77777777" w:rsidR="00441A7B" w:rsidRPr="002F79F0" w:rsidRDefault="00A1412B">
            <w:pPr>
              <w:pStyle w:val="Compact"/>
              <w:rPr>
                <w:sz w:val="20"/>
                <w:szCs w:val="20"/>
              </w:rPr>
            </w:pPr>
            <w:r w:rsidRPr="002F79F0">
              <w:rPr>
                <w:sz w:val="20"/>
                <w:szCs w:val="20"/>
              </w:rPr>
              <w:t>17133 (100)</w:t>
            </w:r>
          </w:p>
        </w:tc>
      </w:tr>
      <w:tr w:rsidR="00B87C95" w:rsidRPr="002F79F0" w14:paraId="2D534140" w14:textId="77777777" w:rsidTr="00B87C95">
        <w:tc>
          <w:tcPr>
            <w:tcW w:w="1683" w:type="pct"/>
          </w:tcPr>
          <w:p w14:paraId="1B64B9BD" w14:textId="77777777" w:rsidR="00441A7B" w:rsidRPr="002F79F0" w:rsidRDefault="00A1412B">
            <w:pPr>
              <w:pStyle w:val="Compact"/>
              <w:rPr>
                <w:sz w:val="20"/>
                <w:szCs w:val="20"/>
              </w:rPr>
            </w:pPr>
            <w:r w:rsidRPr="002F79F0">
              <w:rPr>
                <w:sz w:val="20"/>
                <w:szCs w:val="20"/>
              </w:rPr>
              <w:t xml:space="preserve">   Mean </w:t>
            </w:r>
            <w:r w:rsidRPr="002F79F0">
              <w:rPr>
                <w:b/>
                <w:sz w:val="20"/>
                <w:szCs w:val="20"/>
              </w:rPr>
              <w:t>[SD]</w:t>
            </w:r>
          </w:p>
        </w:tc>
        <w:tc>
          <w:tcPr>
            <w:tcW w:w="865" w:type="pct"/>
          </w:tcPr>
          <w:p w14:paraId="02364B8D" w14:textId="77777777" w:rsidR="00441A7B" w:rsidRPr="002F79F0" w:rsidRDefault="00A1412B">
            <w:pPr>
              <w:pStyle w:val="Compact"/>
              <w:rPr>
                <w:sz w:val="20"/>
                <w:szCs w:val="20"/>
              </w:rPr>
            </w:pPr>
            <w:r w:rsidRPr="002F79F0">
              <w:rPr>
                <w:sz w:val="20"/>
                <w:szCs w:val="20"/>
              </w:rPr>
              <w:t xml:space="preserve">   40 </w:t>
            </w:r>
            <w:r w:rsidRPr="002F79F0">
              <w:rPr>
                <w:b/>
                <w:sz w:val="20"/>
                <w:szCs w:val="20"/>
              </w:rPr>
              <w:t>[19]</w:t>
            </w:r>
          </w:p>
        </w:tc>
        <w:tc>
          <w:tcPr>
            <w:tcW w:w="777" w:type="pct"/>
          </w:tcPr>
          <w:p w14:paraId="77FD0310" w14:textId="77777777" w:rsidR="00441A7B" w:rsidRPr="002F79F0" w:rsidRDefault="00A1412B">
            <w:pPr>
              <w:pStyle w:val="Compact"/>
              <w:rPr>
                <w:sz w:val="20"/>
                <w:szCs w:val="20"/>
              </w:rPr>
            </w:pPr>
            <w:r w:rsidRPr="002F79F0">
              <w:rPr>
                <w:sz w:val="20"/>
                <w:szCs w:val="20"/>
              </w:rPr>
              <w:t xml:space="preserve">   36 </w:t>
            </w:r>
            <w:r w:rsidRPr="002F79F0">
              <w:rPr>
                <w:b/>
                <w:sz w:val="20"/>
                <w:szCs w:val="20"/>
              </w:rPr>
              <w:t>[16]</w:t>
            </w:r>
          </w:p>
        </w:tc>
        <w:tc>
          <w:tcPr>
            <w:tcW w:w="0" w:type="auto"/>
          </w:tcPr>
          <w:p w14:paraId="406B686A" w14:textId="77777777" w:rsidR="00441A7B" w:rsidRPr="002F79F0" w:rsidRDefault="00A1412B">
            <w:pPr>
              <w:pStyle w:val="Compact"/>
              <w:rPr>
                <w:sz w:val="20"/>
                <w:szCs w:val="20"/>
              </w:rPr>
            </w:pPr>
            <w:r w:rsidRPr="002F79F0">
              <w:rPr>
                <w:sz w:val="20"/>
                <w:szCs w:val="20"/>
              </w:rPr>
              <w:t xml:space="preserve">   44 </w:t>
            </w:r>
            <w:r w:rsidRPr="002F79F0">
              <w:rPr>
                <w:b/>
                <w:sz w:val="20"/>
                <w:szCs w:val="20"/>
              </w:rPr>
              <w:t>[22]</w:t>
            </w:r>
          </w:p>
        </w:tc>
        <w:tc>
          <w:tcPr>
            <w:tcW w:w="0" w:type="auto"/>
          </w:tcPr>
          <w:p w14:paraId="73916EC4" w14:textId="77777777" w:rsidR="00441A7B" w:rsidRPr="002F79F0" w:rsidRDefault="00A1412B">
            <w:pPr>
              <w:pStyle w:val="Compact"/>
              <w:rPr>
                <w:sz w:val="20"/>
                <w:szCs w:val="20"/>
              </w:rPr>
            </w:pPr>
            <w:r w:rsidRPr="002F79F0">
              <w:rPr>
                <w:sz w:val="20"/>
                <w:szCs w:val="20"/>
              </w:rPr>
              <w:t xml:space="preserve">   45 </w:t>
            </w:r>
            <w:r w:rsidRPr="002F79F0">
              <w:rPr>
                <w:b/>
                <w:sz w:val="20"/>
                <w:szCs w:val="20"/>
              </w:rPr>
              <w:t>[20]</w:t>
            </w:r>
          </w:p>
        </w:tc>
      </w:tr>
      <w:tr w:rsidR="00B87C95" w:rsidRPr="002F79F0" w14:paraId="4FFFDBD0" w14:textId="77777777" w:rsidTr="00B87C95">
        <w:tc>
          <w:tcPr>
            <w:tcW w:w="1683" w:type="pct"/>
          </w:tcPr>
          <w:p w14:paraId="6DFB0B64" w14:textId="77777777" w:rsidR="00441A7B" w:rsidRPr="002F79F0" w:rsidRDefault="00A1412B">
            <w:pPr>
              <w:pStyle w:val="Compact"/>
              <w:rPr>
                <w:sz w:val="20"/>
                <w:szCs w:val="20"/>
              </w:rPr>
            </w:pPr>
            <w:r w:rsidRPr="002F79F0">
              <w:rPr>
                <w:sz w:val="20"/>
                <w:szCs w:val="20"/>
              </w:rPr>
              <w:t xml:space="preserve">   Median </w:t>
            </w:r>
            <w:r w:rsidRPr="002F79F0">
              <w:rPr>
                <w:b/>
                <w:sz w:val="20"/>
                <w:szCs w:val="20"/>
              </w:rPr>
              <w:t>[25%, 75%]</w:t>
            </w:r>
          </w:p>
        </w:tc>
        <w:tc>
          <w:tcPr>
            <w:tcW w:w="865" w:type="pct"/>
          </w:tcPr>
          <w:p w14:paraId="52F0DEAF" w14:textId="77777777" w:rsidR="00441A7B" w:rsidRPr="002F79F0" w:rsidRDefault="00A1412B">
            <w:pPr>
              <w:pStyle w:val="Compact"/>
              <w:rPr>
                <w:sz w:val="20"/>
                <w:szCs w:val="20"/>
              </w:rPr>
            </w:pPr>
            <w:r w:rsidRPr="002F79F0">
              <w:rPr>
                <w:sz w:val="20"/>
                <w:szCs w:val="20"/>
              </w:rPr>
              <w:t xml:space="preserve">   36 </w:t>
            </w:r>
            <w:r w:rsidRPr="002F79F0">
              <w:rPr>
                <w:b/>
                <w:sz w:val="20"/>
                <w:szCs w:val="20"/>
              </w:rPr>
              <w:t>[27, 52]</w:t>
            </w:r>
          </w:p>
        </w:tc>
        <w:tc>
          <w:tcPr>
            <w:tcW w:w="777" w:type="pct"/>
          </w:tcPr>
          <w:p w14:paraId="7D9BB404" w14:textId="77777777" w:rsidR="00441A7B" w:rsidRPr="002F79F0" w:rsidRDefault="00A1412B">
            <w:pPr>
              <w:pStyle w:val="Compact"/>
              <w:rPr>
                <w:sz w:val="20"/>
                <w:szCs w:val="20"/>
              </w:rPr>
            </w:pPr>
            <w:r w:rsidRPr="002F79F0">
              <w:rPr>
                <w:sz w:val="20"/>
                <w:szCs w:val="20"/>
              </w:rPr>
              <w:t xml:space="preserve">   34 </w:t>
            </w:r>
            <w:r w:rsidRPr="002F79F0">
              <w:rPr>
                <w:b/>
                <w:sz w:val="20"/>
                <w:szCs w:val="20"/>
              </w:rPr>
              <w:t>[26, 45]</w:t>
            </w:r>
          </w:p>
        </w:tc>
        <w:tc>
          <w:tcPr>
            <w:tcW w:w="0" w:type="auto"/>
          </w:tcPr>
          <w:p w14:paraId="5955F27D" w14:textId="77777777" w:rsidR="00441A7B" w:rsidRPr="002F79F0" w:rsidRDefault="00A1412B">
            <w:pPr>
              <w:pStyle w:val="Compact"/>
              <w:rPr>
                <w:sz w:val="20"/>
                <w:szCs w:val="20"/>
              </w:rPr>
            </w:pPr>
            <w:r w:rsidRPr="002F79F0">
              <w:rPr>
                <w:sz w:val="20"/>
                <w:szCs w:val="20"/>
              </w:rPr>
              <w:t xml:space="preserve">   38 </w:t>
            </w:r>
            <w:r w:rsidRPr="002F79F0">
              <w:rPr>
                <w:b/>
                <w:sz w:val="20"/>
                <w:szCs w:val="20"/>
              </w:rPr>
              <w:t>[26, 62]</w:t>
            </w:r>
          </w:p>
        </w:tc>
        <w:tc>
          <w:tcPr>
            <w:tcW w:w="0" w:type="auto"/>
          </w:tcPr>
          <w:p w14:paraId="51449B1F" w14:textId="77777777" w:rsidR="00441A7B" w:rsidRPr="002F79F0" w:rsidRDefault="00A1412B">
            <w:pPr>
              <w:pStyle w:val="Compact"/>
              <w:rPr>
                <w:sz w:val="20"/>
                <w:szCs w:val="20"/>
              </w:rPr>
            </w:pPr>
            <w:r w:rsidRPr="002F79F0">
              <w:rPr>
                <w:sz w:val="20"/>
                <w:szCs w:val="20"/>
              </w:rPr>
              <w:t xml:space="preserve">   41 </w:t>
            </w:r>
            <w:r w:rsidRPr="002F79F0">
              <w:rPr>
                <w:b/>
                <w:sz w:val="20"/>
                <w:szCs w:val="20"/>
              </w:rPr>
              <w:t>[29, 59]</w:t>
            </w:r>
          </w:p>
        </w:tc>
      </w:tr>
      <w:tr w:rsidR="00B87C95" w:rsidRPr="002F79F0" w14:paraId="1A9AA50E" w14:textId="77777777" w:rsidTr="00B87C95">
        <w:tc>
          <w:tcPr>
            <w:tcW w:w="1683" w:type="pct"/>
          </w:tcPr>
          <w:p w14:paraId="25A09574" w14:textId="77777777" w:rsidR="00441A7B" w:rsidRPr="002F79F0" w:rsidRDefault="00A1412B">
            <w:pPr>
              <w:pStyle w:val="Compact"/>
              <w:rPr>
                <w:sz w:val="20"/>
                <w:szCs w:val="20"/>
              </w:rPr>
            </w:pPr>
            <w:r w:rsidRPr="002F79F0">
              <w:rPr>
                <w:sz w:val="20"/>
                <w:szCs w:val="20"/>
              </w:rPr>
              <w:t>Sex</w:t>
            </w:r>
          </w:p>
        </w:tc>
        <w:tc>
          <w:tcPr>
            <w:tcW w:w="865" w:type="pct"/>
          </w:tcPr>
          <w:p w14:paraId="1C924348" w14:textId="77777777" w:rsidR="00441A7B" w:rsidRPr="002F79F0" w:rsidRDefault="00A1412B">
            <w:pPr>
              <w:pStyle w:val="Compact"/>
              <w:rPr>
                <w:sz w:val="20"/>
                <w:szCs w:val="20"/>
              </w:rPr>
            </w:pPr>
            <w:r w:rsidRPr="002F79F0">
              <w:rPr>
                <w:sz w:val="20"/>
                <w:szCs w:val="20"/>
              </w:rPr>
              <w:t>51535 (100)</w:t>
            </w:r>
          </w:p>
        </w:tc>
        <w:tc>
          <w:tcPr>
            <w:tcW w:w="777" w:type="pct"/>
          </w:tcPr>
          <w:p w14:paraId="322BE737" w14:textId="77777777" w:rsidR="00441A7B" w:rsidRPr="002F79F0" w:rsidRDefault="00A1412B">
            <w:pPr>
              <w:pStyle w:val="Compact"/>
              <w:rPr>
                <w:sz w:val="20"/>
                <w:szCs w:val="20"/>
              </w:rPr>
            </w:pPr>
            <w:r w:rsidRPr="002F79F0">
              <w:rPr>
                <w:sz w:val="20"/>
                <w:szCs w:val="20"/>
              </w:rPr>
              <w:t>24320 (100)</w:t>
            </w:r>
          </w:p>
        </w:tc>
        <w:tc>
          <w:tcPr>
            <w:tcW w:w="0" w:type="auto"/>
          </w:tcPr>
          <w:p w14:paraId="5951FC73" w14:textId="77777777" w:rsidR="00441A7B" w:rsidRPr="002F79F0" w:rsidRDefault="00A1412B">
            <w:pPr>
              <w:pStyle w:val="Compact"/>
              <w:rPr>
                <w:sz w:val="20"/>
                <w:szCs w:val="20"/>
              </w:rPr>
            </w:pPr>
            <w:r w:rsidRPr="002F79F0">
              <w:rPr>
                <w:sz w:val="20"/>
                <w:szCs w:val="20"/>
              </w:rPr>
              <w:t>10136 (100)</w:t>
            </w:r>
          </w:p>
        </w:tc>
        <w:tc>
          <w:tcPr>
            <w:tcW w:w="0" w:type="auto"/>
          </w:tcPr>
          <w:p w14:paraId="394EAEF4" w14:textId="77777777" w:rsidR="00441A7B" w:rsidRPr="002F79F0" w:rsidRDefault="00A1412B">
            <w:pPr>
              <w:pStyle w:val="Compact"/>
              <w:rPr>
                <w:sz w:val="20"/>
                <w:szCs w:val="20"/>
              </w:rPr>
            </w:pPr>
            <w:r w:rsidRPr="002F79F0">
              <w:rPr>
                <w:sz w:val="20"/>
                <w:szCs w:val="20"/>
              </w:rPr>
              <w:t>17079 (100)</w:t>
            </w:r>
          </w:p>
        </w:tc>
      </w:tr>
      <w:tr w:rsidR="00B87C95" w:rsidRPr="002F79F0" w14:paraId="1F296DC2" w14:textId="77777777" w:rsidTr="00B87C95">
        <w:tc>
          <w:tcPr>
            <w:tcW w:w="1683" w:type="pct"/>
          </w:tcPr>
          <w:p w14:paraId="39BAB878" w14:textId="77777777" w:rsidR="00441A7B" w:rsidRPr="002F79F0" w:rsidRDefault="00A1412B">
            <w:pPr>
              <w:pStyle w:val="Compact"/>
              <w:rPr>
                <w:sz w:val="20"/>
                <w:szCs w:val="20"/>
              </w:rPr>
            </w:pPr>
            <w:r w:rsidRPr="002F79F0">
              <w:rPr>
                <w:sz w:val="20"/>
                <w:szCs w:val="20"/>
              </w:rPr>
              <w:t>   Female</w:t>
            </w:r>
          </w:p>
        </w:tc>
        <w:tc>
          <w:tcPr>
            <w:tcW w:w="865" w:type="pct"/>
          </w:tcPr>
          <w:p w14:paraId="4B4397C7" w14:textId="77777777" w:rsidR="00441A7B" w:rsidRPr="002F79F0" w:rsidRDefault="00A1412B">
            <w:pPr>
              <w:pStyle w:val="Compact"/>
              <w:rPr>
                <w:sz w:val="20"/>
                <w:szCs w:val="20"/>
              </w:rPr>
            </w:pPr>
            <w:r w:rsidRPr="002F79F0">
              <w:rPr>
                <w:sz w:val="20"/>
                <w:szCs w:val="20"/>
              </w:rPr>
              <w:t>   22066 [</w:t>
            </w:r>
            <w:r w:rsidRPr="002F79F0">
              <w:rPr>
                <w:i/>
                <w:sz w:val="20"/>
                <w:szCs w:val="20"/>
              </w:rPr>
              <w:t>43</w:t>
            </w:r>
            <w:r w:rsidRPr="002F79F0">
              <w:rPr>
                <w:sz w:val="20"/>
                <w:szCs w:val="20"/>
              </w:rPr>
              <w:t>]</w:t>
            </w:r>
          </w:p>
        </w:tc>
        <w:tc>
          <w:tcPr>
            <w:tcW w:w="777" w:type="pct"/>
          </w:tcPr>
          <w:p w14:paraId="7B22925E" w14:textId="77777777" w:rsidR="00441A7B" w:rsidRPr="002F79F0" w:rsidRDefault="00A1412B">
            <w:pPr>
              <w:pStyle w:val="Compact"/>
              <w:rPr>
                <w:sz w:val="20"/>
                <w:szCs w:val="20"/>
              </w:rPr>
            </w:pPr>
            <w:r w:rsidRPr="002F79F0">
              <w:rPr>
                <w:sz w:val="20"/>
                <w:szCs w:val="20"/>
              </w:rPr>
              <w:t>   10791 [</w:t>
            </w:r>
            <w:r w:rsidRPr="002F79F0">
              <w:rPr>
                <w:i/>
                <w:sz w:val="20"/>
                <w:szCs w:val="20"/>
              </w:rPr>
              <w:t>44</w:t>
            </w:r>
            <w:r w:rsidRPr="002F79F0">
              <w:rPr>
                <w:sz w:val="20"/>
                <w:szCs w:val="20"/>
              </w:rPr>
              <w:t>]</w:t>
            </w:r>
          </w:p>
        </w:tc>
        <w:tc>
          <w:tcPr>
            <w:tcW w:w="0" w:type="auto"/>
          </w:tcPr>
          <w:p w14:paraId="7856219F" w14:textId="77777777" w:rsidR="00441A7B" w:rsidRPr="002F79F0" w:rsidRDefault="00A1412B">
            <w:pPr>
              <w:pStyle w:val="Compact"/>
              <w:rPr>
                <w:sz w:val="20"/>
                <w:szCs w:val="20"/>
              </w:rPr>
            </w:pPr>
            <w:r w:rsidRPr="002F79F0">
              <w:rPr>
                <w:sz w:val="20"/>
                <w:szCs w:val="20"/>
              </w:rPr>
              <w:t>   4312 [</w:t>
            </w:r>
            <w:r w:rsidRPr="002F79F0">
              <w:rPr>
                <w:i/>
                <w:sz w:val="20"/>
                <w:szCs w:val="20"/>
              </w:rPr>
              <w:t>43</w:t>
            </w:r>
            <w:r w:rsidRPr="002F79F0">
              <w:rPr>
                <w:sz w:val="20"/>
                <w:szCs w:val="20"/>
              </w:rPr>
              <w:t>]</w:t>
            </w:r>
          </w:p>
        </w:tc>
        <w:tc>
          <w:tcPr>
            <w:tcW w:w="0" w:type="auto"/>
          </w:tcPr>
          <w:p w14:paraId="1B54CC2C" w14:textId="77777777" w:rsidR="00441A7B" w:rsidRPr="002F79F0" w:rsidRDefault="00A1412B">
            <w:pPr>
              <w:pStyle w:val="Compact"/>
              <w:rPr>
                <w:sz w:val="20"/>
                <w:szCs w:val="20"/>
              </w:rPr>
            </w:pPr>
            <w:r w:rsidRPr="002F79F0">
              <w:rPr>
                <w:sz w:val="20"/>
                <w:szCs w:val="20"/>
              </w:rPr>
              <w:t>   6963 [</w:t>
            </w:r>
            <w:r w:rsidRPr="002F79F0">
              <w:rPr>
                <w:i/>
                <w:sz w:val="20"/>
                <w:szCs w:val="20"/>
              </w:rPr>
              <w:t>41</w:t>
            </w:r>
            <w:r w:rsidRPr="002F79F0">
              <w:rPr>
                <w:sz w:val="20"/>
                <w:szCs w:val="20"/>
              </w:rPr>
              <w:t>]</w:t>
            </w:r>
          </w:p>
        </w:tc>
      </w:tr>
      <w:tr w:rsidR="00B87C95" w:rsidRPr="002F79F0" w14:paraId="060B0FBF" w14:textId="77777777" w:rsidTr="00B87C95">
        <w:tc>
          <w:tcPr>
            <w:tcW w:w="1683" w:type="pct"/>
          </w:tcPr>
          <w:p w14:paraId="136460AE" w14:textId="77777777" w:rsidR="00441A7B" w:rsidRPr="002F79F0" w:rsidRDefault="00A1412B">
            <w:pPr>
              <w:pStyle w:val="Compact"/>
              <w:rPr>
                <w:sz w:val="20"/>
                <w:szCs w:val="20"/>
              </w:rPr>
            </w:pPr>
            <w:r w:rsidRPr="002F79F0">
              <w:rPr>
                <w:sz w:val="20"/>
                <w:szCs w:val="20"/>
              </w:rPr>
              <w:t>   Male</w:t>
            </w:r>
          </w:p>
        </w:tc>
        <w:tc>
          <w:tcPr>
            <w:tcW w:w="865" w:type="pct"/>
          </w:tcPr>
          <w:p w14:paraId="0CDDA557" w14:textId="77777777" w:rsidR="00441A7B" w:rsidRPr="002F79F0" w:rsidRDefault="00A1412B">
            <w:pPr>
              <w:pStyle w:val="Compact"/>
              <w:rPr>
                <w:sz w:val="20"/>
                <w:szCs w:val="20"/>
              </w:rPr>
            </w:pPr>
            <w:r w:rsidRPr="002F79F0">
              <w:rPr>
                <w:sz w:val="20"/>
                <w:szCs w:val="20"/>
              </w:rPr>
              <w:t>   29469 [</w:t>
            </w:r>
            <w:r w:rsidRPr="002F79F0">
              <w:rPr>
                <w:i/>
                <w:sz w:val="20"/>
                <w:szCs w:val="20"/>
              </w:rPr>
              <w:t>57</w:t>
            </w:r>
            <w:r w:rsidRPr="002F79F0">
              <w:rPr>
                <w:sz w:val="20"/>
                <w:szCs w:val="20"/>
              </w:rPr>
              <w:t>]</w:t>
            </w:r>
          </w:p>
        </w:tc>
        <w:tc>
          <w:tcPr>
            <w:tcW w:w="777" w:type="pct"/>
          </w:tcPr>
          <w:p w14:paraId="2E1CC1F0" w14:textId="77777777" w:rsidR="00441A7B" w:rsidRPr="002F79F0" w:rsidRDefault="00A1412B">
            <w:pPr>
              <w:pStyle w:val="Compact"/>
              <w:rPr>
                <w:sz w:val="20"/>
                <w:szCs w:val="20"/>
              </w:rPr>
            </w:pPr>
            <w:r w:rsidRPr="002F79F0">
              <w:rPr>
                <w:sz w:val="20"/>
                <w:szCs w:val="20"/>
              </w:rPr>
              <w:t>   13529 [</w:t>
            </w:r>
            <w:r w:rsidRPr="002F79F0">
              <w:rPr>
                <w:i/>
                <w:sz w:val="20"/>
                <w:szCs w:val="20"/>
              </w:rPr>
              <w:t>56</w:t>
            </w:r>
            <w:r w:rsidRPr="002F79F0">
              <w:rPr>
                <w:sz w:val="20"/>
                <w:szCs w:val="20"/>
              </w:rPr>
              <w:t>]</w:t>
            </w:r>
          </w:p>
        </w:tc>
        <w:tc>
          <w:tcPr>
            <w:tcW w:w="0" w:type="auto"/>
          </w:tcPr>
          <w:p w14:paraId="2048EB08" w14:textId="77777777" w:rsidR="00441A7B" w:rsidRPr="002F79F0" w:rsidRDefault="00A1412B">
            <w:pPr>
              <w:pStyle w:val="Compact"/>
              <w:rPr>
                <w:sz w:val="20"/>
                <w:szCs w:val="20"/>
              </w:rPr>
            </w:pPr>
            <w:r w:rsidRPr="002F79F0">
              <w:rPr>
                <w:sz w:val="20"/>
                <w:szCs w:val="20"/>
              </w:rPr>
              <w:t>   5824 [</w:t>
            </w:r>
            <w:r w:rsidRPr="002F79F0">
              <w:rPr>
                <w:i/>
                <w:sz w:val="20"/>
                <w:szCs w:val="20"/>
              </w:rPr>
              <w:t>57</w:t>
            </w:r>
            <w:r w:rsidRPr="002F79F0">
              <w:rPr>
                <w:sz w:val="20"/>
                <w:szCs w:val="20"/>
              </w:rPr>
              <w:t>]</w:t>
            </w:r>
          </w:p>
        </w:tc>
        <w:tc>
          <w:tcPr>
            <w:tcW w:w="0" w:type="auto"/>
          </w:tcPr>
          <w:p w14:paraId="286D5964" w14:textId="77777777" w:rsidR="00441A7B" w:rsidRPr="002F79F0" w:rsidRDefault="00A1412B">
            <w:pPr>
              <w:pStyle w:val="Compact"/>
              <w:rPr>
                <w:sz w:val="20"/>
                <w:szCs w:val="20"/>
              </w:rPr>
            </w:pPr>
            <w:r w:rsidRPr="002F79F0">
              <w:rPr>
                <w:sz w:val="20"/>
                <w:szCs w:val="20"/>
              </w:rPr>
              <w:t>   10116 [</w:t>
            </w:r>
            <w:r w:rsidRPr="002F79F0">
              <w:rPr>
                <w:i/>
                <w:sz w:val="20"/>
                <w:szCs w:val="20"/>
              </w:rPr>
              <w:t>59</w:t>
            </w:r>
            <w:r w:rsidRPr="002F79F0">
              <w:rPr>
                <w:sz w:val="20"/>
                <w:szCs w:val="20"/>
              </w:rPr>
              <w:t>]</w:t>
            </w:r>
          </w:p>
        </w:tc>
      </w:tr>
      <w:tr w:rsidR="00B87C95" w:rsidRPr="002F79F0" w14:paraId="12F5C71F" w14:textId="77777777" w:rsidTr="00B87C95">
        <w:tc>
          <w:tcPr>
            <w:tcW w:w="1683" w:type="pct"/>
          </w:tcPr>
          <w:p w14:paraId="7167D1A0" w14:textId="77777777" w:rsidR="00441A7B" w:rsidRPr="002F79F0" w:rsidRDefault="00A1412B">
            <w:pPr>
              <w:pStyle w:val="Compact"/>
              <w:rPr>
                <w:sz w:val="20"/>
                <w:szCs w:val="20"/>
              </w:rPr>
            </w:pPr>
            <w:r w:rsidRPr="002F79F0">
              <w:rPr>
                <w:sz w:val="20"/>
                <w:szCs w:val="20"/>
              </w:rPr>
              <w:t>IMD rank (with 1 as most deprived and 5 as least deprived)</w:t>
            </w:r>
          </w:p>
        </w:tc>
        <w:tc>
          <w:tcPr>
            <w:tcW w:w="865" w:type="pct"/>
          </w:tcPr>
          <w:p w14:paraId="36E1CCA7" w14:textId="77777777" w:rsidR="00441A7B" w:rsidRPr="002F79F0" w:rsidRDefault="00A1412B">
            <w:pPr>
              <w:pStyle w:val="Compact"/>
              <w:rPr>
                <w:sz w:val="20"/>
                <w:szCs w:val="20"/>
              </w:rPr>
            </w:pPr>
            <w:r w:rsidRPr="002F79F0">
              <w:rPr>
                <w:sz w:val="20"/>
                <w:szCs w:val="20"/>
              </w:rPr>
              <w:t>43525 (84)</w:t>
            </w:r>
          </w:p>
        </w:tc>
        <w:tc>
          <w:tcPr>
            <w:tcW w:w="777" w:type="pct"/>
          </w:tcPr>
          <w:p w14:paraId="0F75014E" w14:textId="77777777" w:rsidR="00441A7B" w:rsidRPr="002F79F0" w:rsidRDefault="00A1412B">
            <w:pPr>
              <w:pStyle w:val="Compact"/>
              <w:rPr>
                <w:sz w:val="20"/>
                <w:szCs w:val="20"/>
              </w:rPr>
            </w:pPr>
            <w:r w:rsidRPr="002F79F0">
              <w:rPr>
                <w:sz w:val="20"/>
                <w:szCs w:val="20"/>
              </w:rPr>
              <w:t>21240 (87)</w:t>
            </w:r>
          </w:p>
        </w:tc>
        <w:tc>
          <w:tcPr>
            <w:tcW w:w="0" w:type="auto"/>
          </w:tcPr>
          <w:p w14:paraId="16BFD0A0" w14:textId="77777777" w:rsidR="00441A7B" w:rsidRPr="002F79F0" w:rsidRDefault="00A1412B">
            <w:pPr>
              <w:pStyle w:val="Compact"/>
              <w:rPr>
                <w:sz w:val="20"/>
                <w:szCs w:val="20"/>
              </w:rPr>
            </w:pPr>
            <w:r w:rsidRPr="002F79F0">
              <w:rPr>
                <w:sz w:val="20"/>
                <w:szCs w:val="20"/>
              </w:rPr>
              <w:t>8866 (87)</w:t>
            </w:r>
          </w:p>
        </w:tc>
        <w:tc>
          <w:tcPr>
            <w:tcW w:w="0" w:type="auto"/>
          </w:tcPr>
          <w:p w14:paraId="57B341F2" w14:textId="77777777" w:rsidR="00441A7B" w:rsidRPr="002F79F0" w:rsidRDefault="00A1412B">
            <w:pPr>
              <w:pStyle w:val="Compact"/>
              <w:rPr>
                <w:sz w:val="20"/>
                <w:szCs w:val="20"/>
              </w:rPr>
            </w:pPr>
            <w:r w:rsidRPr="002F79F0">
              <w:rPr>
                <w:sz w:val="20"/>
                <w:szCs w:val="20"/>
              </w:rPr>
              <w:t>13419 (78)</w:t>
            </w:r>
          </w:p>
        </w:tc>
      </w:tr>
      <w:tr w:rsidR="00B87C95" w:rsidRPr="002F79F0" w14:paraId="5ACC8EFC" w14:textId="77777777" w:rsidTr="00B87C95">
        <w:tc>
          <w:tcPr>
            <w:tcW w:w="1683" w:type="pct"/>
          </w:tcPr>
          <w:p w14:paraId="79E49A71" w14:textId="77777777" w:rsidR="00441A7B" w:rsidRPr="002F79F0" w:rsidRDefault="00A1412B">
            <w:pPr>
              <w:pStyle w:val="Compact"/>
              <w:rPr>
                <w:sz w:val="20"/>
                <w:szCs w:val="20"/>
              </w:rPr>
            </w:pPr>
            <w:r w:rsidRPr="002F79F0">
              <w:rPr>
                <w:sz w:val="20"/>
                <w:szCs w:val="20"/>
              </w:rPr>
              <w:t>   1</w:t>
            </w:r>
          </w:p>
        </w:tc>
        <w:tc>
          <w:tcPr>
            <w:tcW w:w="865" w:type="pct"/>
          </w:tcPr>
          <w:p w14:paraId="5205EB5E" w14:textId="77777777" w:rsidR="00441A7B" w:rsidRPr="002F79F0" w:rsidRDefault="00A1412B">
            <w:pPr>
              <w:pStyle w:val="Compact"/>
              <w:rPr>
                <w:sz w:val="20"/>
                <w:szCs w:val="20"/>
              </w:rPr>
            </w:pPr>
            <w:r w:rsidRPr="002F79F0">
              <w:rPr>
                <w:sz w:val="20"/>
                <w:szCs w:val="20"/>
              </w:rPr>
              <w:t>   16800 [</w:t>
            </w:r>
            <w:r w:rsidRPr="002F79F0">
              <w:rPr>
                <w:i/>
                <w:sz w:val="20"/>
                <w:szCs w:val="20"/>
              </w:rPr>
              <w:t>39</w:t>
            </w:r>
            <w:r w:rsidRPr="002F79F0">
              <w:rPr>
                <w:sz w:val="20"/>
                <w:szCs w:val="20"/>
              </w:rPr>
              <w:t>]</w:t>
            </w:r>
          </w:p>
        </w:tc>
        <w:tc>
          <w:tcPr>
            <w:tcW w:w="777" w:type="pct"/>
          </w:tcPr>
          <w:p w14:paraId="48235AFA" w14:textId="77777777" w:rsidR="00441A7B" w:rsidRPr="002F79F0" w:rsidRDefault="00A1412B">
            <w:pPr>
              <w:pStyle w:val="Compact"/>
              <w:rPr>
                <w:sz w:val="20"/>
                <w:szCs w:val="20"/>
              </w:rPr>
            </w:pPr>
            <w:r w:rsidRPr="002F79F0">
              <w:rPr>
                <w:sz w:val="20"/>
                <w:szCs w:val="20"/>
              </w:rPr>
              <w:t>   7779 [</w:t>
            </w:r>
            <w:r w:rsidRPr="002F79F0">
              <w:rPr>
                <w:i/>
                <w:sz w:val="20"/>
                <w:szCs w:val="20"/>
              </w:rPr>
              <w:t>37</w:t>
            </w:r>
            <w:r w:rsidRPr="002F79F0">
              <w:rPr>
                <w:sz w:val="20"/>
                <w:szCs w:val="20"/>
              </w:rPr>
              <w:t>]</w:t>
            </w:r>
          </w:p>
        </w:tc>
        <w:tc>
          <w:tcPr>
            <w:tcW w:w="0" w:type="auto"/>
          </w:tcPr>
          <w:p w14:paraId="0F65FCE5" w14:textId="77777777" w:rsidR="00441A7B" w:rsidRPr="002F79F0" w:rsidRDefault="00A1412B">
            <w:pPr>
              <w:pStyle w:val="Compact"/>
              <w:rPr>
                <w:sz w:val="20"/>
                <w:szCs w:val="20"/>
              </w:rPr>
            </w:pPr>
            <w:r w:rsidRPr="002F79F0">
              <w:rPr>
                <w:sz w:val="20"/>
                <w:szCs w:val="20"/>
              </w:rPr>
              <w:t>   3665 [</w:t>
            </w:r>
            <w:r w:rsidRPr="002F79F0">
              <w:rPr>
                <w:i/>
                <w:sz w:val="20"/>
                <w:szCs w:val="20"/>
              </w:rPr>
              <w:t>41</w:t>
            </w:r>
            <w:r w:rsidRPr="002F79F0">
              <w:rPr>
                <w:sz w:val="20"/>
                <w:szCs w:val="20"/>
              </w:rPr>
              <w:t>]</w:t>
            </w:r>
          </w:p>
        </w:tc>
        <w:tc>
          <w:tcPr>
            <w:tcW w:w="0" w:type="auto"/>
          </w:tcPr>
          <w:p w14:paraId="56A38906" w14:textId="77777777" w:rsidR="00441A7B" w:rsidRPr="002F79F0" w:rsidRDefault="00A1412B">
            <w:pPr>
              <w:pStyle w:val="Compact"/>
              <w:rPr>
                <w:sz w:val="20"/>
                <w:szCs w:val="20"/>
              </w:rPr>
            </w:pPr>
            <w:r w:rsidRPr="002F79F0">
              <w:rPr>
                <w:sz w:val="20"/>
                <w:szCs w:val="20"/>
              </w:rPr>
              <w:t>   5356 [</w:t>
            </w:r>
            <w:r w:rsidRPr="002F79F0">
              <w:rPr>
                <w:i/>
                <w:sz w:val="20"/>
                <w:szCs w:val="20"/>
              </w:rPr>
              <w:t>40</w:t>
            </w:r>
            <w:r w:rsidRPr="002F79F0">
              <w:rPr>
                <w:sz w:val="20"/>
                <w:szCs w:val="20"/>
              </w:rPr>
              <w:t>]</w:t>
            </w:r>
          </w:p>
        </w:tc>
      </w:tr>
      <w:tr w:rsidR="00B87C95" w:rsidRPr="002F79F0" w14:paraId="45DF4A6C" w14:textId="77777777" w:rsidTr="00B87C95">
        <w:tc>
          <w:tcPr>
            <w:tcW w:w="1683" w:type="pct"/>
          </w:tcPr>
          <w:p w14:paraId="74963149" w14:textId="77777777" w:rsidR="00441A7B" w:rsidRPr="002F79F0" w:rsidRDefault="00A1412B">
            <w:pPr>
              <w:pStyle w:val="Compact"/>
              <w:rPr>
                <w:sz w:val="20"/>
                <w:szCs w:val="20"/>
              </w:rPr>
            </w:pPr>
            <w:r w:rsidRPr="002F79F0">
              <w:rPr>
                <w:sz w:val="20"/>
                <w:szCs w:val="20"/>
              </w:rPr>
              <w:t>   2</w:t>
            </w:r>
          </w:p>
        </w:tc>
        <w:tc>
          <w:tcPr>
            <w:tcW w:w="865" w:type="pct"/>
          </w:tcPr>
          <w:p w14:paraId="40EDB242" w14:textId="77777777" w:rsidR="00441A7B" w:rsidRPr="002F79F0" w:rsidRDefault="00A1412B">
            <w:pPr>
              <w:pStyle w:val="Compact"/>
              <w:rPr>
                <w:sz w:val="20"/>
                <w:szCs w:val="20"/>
              </w:rPr>
            </w:pPr>
            <w:r w:rsidRPr="002F79F0">
              <w:rPr>
                <w:sz w:val="20"/>
                <w:szCs w:val="20"/>
              </w:rPr>
              <w:t>   13057 [</w:t>
            </w:r>
            <w:r w:rsidRPr="002F79F0">
              <w:rPr>
                <w:i/>
                <w:sz w:val="20"/>
                <w:szCs w:val="20"/>
              </w:rPr>
              <w:t>30</w:t>
            </w:r>
            <w:r w:rsidRPr="002F79F0">
              <w:rPr>
                <w:sz w:val="20"/>
                <w:szCs w:val="20"/>
              </w:rPr>
              <w:t>]</w:t>
            </w:r>
          </w:p>
        </w:tc>
        <w:tc>
          <w:tcPr>
            <w:tcW w:w="777" w:type="pct"/>
          </w:tcPr>
          <w:p w14:paraId="79DC67D0" w14:textId="77777777" w:rsidR="00441A7B" w:rsidRPr="002F79F0" w:rsidRDefault="00A1412B">
            <w:pPr>
              <w:pStyle w:val="Compact"/>
              <w:rPr>
                <w:sz w:val="20"/>
                <w:szCs w:val="20"/>
              </w:rPr>
            </w:pPr>
            <w:r w:rsidRPr="002F79F0">
              <w:rPr>
                <w:sz w:val="20"/>
                <w:szCs w:val="20"/>
              </w:rPr>
              <w:t>   6836 [</w:t>
            </w:r>
            <w:r w:rsidRPr="002F79F0">
              <w:rPr>
                <w:i/>
                <w:sz w:val="20"/>
                <w:szCs w:val="20"/>
              </w:rPr>
              <w:t>32</w:t>
            </w:r>
            <w:r w:rsidRPr="002F79F0">
              <w:rPr>
                <w:sz w:val="20"/>
                <w:szCs w:val="20"/>
              </w:rPr>
              <w:t>]</w:t>
            </w:r>
          </w:p>
        </w:tc>
        <w:tc>
          <w:tcPr>
            <w:tcW w:w="0" w:type="auto"/>
          </w:tcPr>
          <w:p w14:paraId="17878E9A" w14:textId="77777777" w:rsidR="00441A7B" w:rsidRPr="002F79F0" w:rsidRDefault="00A1412B">
            <w:pPr>
              <w:pStyle w:val="Compact"/>
              <w:rPr>
                <w:sz w:val="20"/>
                <w:szCs w:val="20"/>
              </w:rPr>
            </w:pPr>
            <w:r w:rsidRPr="002F79F0">
              <w:rPr>
                <w:sz w:val="20"/>
                <w:szCs w:val="20"/>
              </w:rPr>
              <w:t>   2564 [</w:t>
            </w:r>
            <w:r w:rsidRPr="002F79F0">
              <w:rPr>
                <w:i/>
                <w:sz w:val="20"/>
                <w:szCs w:val="20"/>
              </w:rPr>
              <w:t>29</w:t>
            </w:r>
            <w:r w:rsidRPr="002F79F0">
              <w:rPr>
                <w:sz w:val="20"/>
                <w:szCs w:val="20"/>
              </w:rPr>
              <w:t>]</w:t>
            </w:r>
          </w:p>
        </w:tc>
        <w:tc>
          <w:tcPr>
            <w:tcW w:w="0" w:type="auto"/>
          </w:tcPr>
          <w:p w14:paraId="46765D1F" w14:textId="77777777" w:rsidR="00441A7B" w:rsidRPr="002F79F0" w:rsidRDefault="00A1412B">
            <w:pPr>
              <w:pStyle w:val="Compact"/>
              <w:rPr>
                <w:sz w:val="20"/>
                <w:szCs w:val="20"/>
              </w:rPr>
            </w:pPr>
            <w:r w:rsidRPr="002F79F0">
              <w:rPr>
                <w:sz w:val="20"/>
                <w:szCs w:val="20"/>
              </w:rPr>
              <w:t>   3657 [</w:t>
            </w:r>
            <w:r w:rsidRPr="002F79F0">
              <w:rPr>
                <w:i/>
                <w:sz w:val="20"/>
                <w:szCs w:val="20"/>
              </w:rPr>
              <w:t>27</w:t>
            </w:r>
            <w:r w:rsidRPr="002F79F0">
              <w:rPr>
                <w:sz w:val="20"/>
                <w:szCs w:val="20"/>
              </w:rPr>
              <w:t>]</w:t>
            </w:r>
          </w:p>
        </w:tc>
      </w:tr>
      <w:tr w:rsidR="00B87C95" w:rsidRPr="002F79F0" w14:paraId="7E3B7792" w14:textId="77777777" w:rsidTr="00B87C95">
        <w:tc>
          <w:tcPr>
            <w:tcW w:w="1683" w:type="pct"/>
          </w:tcPr>
          <w:p w14:paraId="2236FB1C" w14:textId="77777777" w:rsidR="00441A7B" w:rsidRPr="002F79F0" w:rsidRDefault="00A1412B">
            <w:pPr>
              <w:pStyle w:val="Compact"/>
              <w:rPr>
                <w:sz w:val="20"/>
                <w:szCs w:val="20"/>
              </w:rPr>
            </w:pPr>
            <w:r w:rsidRPr="002F79F0">
              <w:rPr>
                <w:sz w:val="20"/>
                <w:szCs w:val="20"/>
              </w:rPr>
              <w:t>   3</w:t>
            </w:r>
          </w:p>
        </w:tc>
        <w:tc>
          <w:tcPr>
            <w:tcW w:w="865" w:type="pct"/>
          </w:tcPr>
          <w:p w14:paraId="324C2DE6" w14:textId="77777777" w:rsidR="00441A7B" w:rsidRPr="002F79F0" w:rsidRDefault="00A1412B">
            <w:pPr>
              <w:pStyle w:val="Compact"/>
              <w:rPr>
                <w:sz w:val="20"/>
                <w:szCs w:val="20"/>
              </w:rPr>
            </w:pPr>
            <w:r w:rsidRPr="002F79F0">
              <w:rPr>
                <w:sz w:val="20"/>
                <w:szCs w:val="20"/>
              </w:rPr>
              <w:t>   6838 [</w:t>
            </w:r>
            <w:r w:rsidRPr="002F79F0">
              <w:rPr>
                <w:i/>
                <w:sz w:val="20"/>
                <w:szCs w:val="20"/>
              </w:rPr>
              <w:t>16</w:t>
            </w:r>
            <w:r w:rsidRPr="002F79F0">
              <w:rPr>
                <w:sz w:val="20"/>
                <w:szCs w:val="20"/>
              </w:rPr>
              <w:t>]</w:t>
            </w:r>
          </w:p>
        </w:tc>
        <w:tc>
          <w:tcPr>
            <w:tcW w:w="777" w:type="pct"/>
          </w:tcPr>
          <w:p w14:paraId="2F89AA65" w14:textId="77777777" w:rsidR="00441A7B" w:rsidRPr="002F79F0" w:rsidRDefault="00A1412B">
            <w:pPr>
              <w:pStyle w:val="Compact"/>
              <w:rPr>
                <w:sz w:val="20"/>
                <w:szCs w:val="20"/>
              </w:rPr>
            </w:pPr>
            <w:r w:rsidRPr="002F79F0">
              <w:rPr>
                <w:sz w:val="20"/>
                <w:szCs w:val="20"/>
              </w:rPr>
              <w:t>   3459 [</w:t>
            </w:r>
            <w:r w:rsidRPr="002F79F0">
              <w:rPr>
                <w:i/>
                <w:sz w:val="20"/>
                <w:szCs w:val="20"/>
              </w:rPr>
              <w:t>16</w:t>
            </w:r>
            <w:r w:rsidRPr="002F79F0">
              <w:rPr>
                <w:sz w:val="20"/>
                <w:szCs w:val="20"/>
              </w:rPr>
              <w:t>]</w:t>
            </w:r>
          </w:p>
        </w:tc>
        <w:tc>
          <w:tcPr>
            <w:tcW w:w="0" w:type="auto"/>
          </w:tcPr>
          <w:p w14:paraId="4F5AB65D" w14:textId="77777777" w:rsidR="00441A7B" w:rsidRPr="002F79F0" w:rsidRDefault="00A1412B">
            <w:pPr>
              <w:pStyle w:val="Compact"/>
              <w:rPr>
                <w:sz w:val="20"/>
                <w:szCs w:val="20"/>
              </w:rPr>
            </w:pPr>
            <w:r w:rsidRPr="002F79F0">
              <w:rPr>
                <w:sz w:val="20"/>
                <w:szCs w:val="20"/>
              </w:rPr>
              <w:t>   1259 [</w:t>
            </w:r>
            <w:r w:rsidRPr="002F79F0">
              <w:rPr>
                <w:i/>
                <w:sz w:val="20"/>
                <w:szCs w:val="20"/>
              </w:rPr>
              <w:t>14</w:t>
            </w:r>
            <w:r w:rsidRPr="002F79F0">
              <w:rPr>
                <w:sz w:val="20"/>
                <w:szCs w:val="20"/>
              </w:rPr>
              <w:t>]</w:t>
            </w:r>
          </w:p>
        </w:tc>
        <w:tc>
          <w:tcPr>
            <w:tcW w:w="0" w:type="auto"/>
          </w:tcPr>
          <w:p w14:paraId="6612E72C" w14:textId="77777777" w:rsidR="00441A7B" w:rsidRPr="002F79F0" w:rsidRDefault="00A1412B">
            <w:pPr>
              <w:pStyle w:val="Compact"/>
              <w:rPr>
                <w:sz w:val="20"/>
                <w:szCs w:val="20"/>
              </w:rPr>
            </w:pPr>
            <w:r w:rsidRPr="002F79F0">
              <w:rPr>
                <w:sz w:val="20"/>
                <w:szCs w:val="20"/>
              </w:rPr>
              <w:t>   2120 [</w:t>
            </w:r>
            <w:r w:rsidRPr="002F79F0">
              <w:rPr>
                <w:i/>
                <w:sz w:val="20"/>
                <w:szCs w:val="20"/>
              </w:rPr>
              <w:t>16</w:t>
            </w:r>
            <w:r w:rsidRPr="002F79F0">
              <w:rPr>
                <w:sz w:val="20"/>
                <w:szCs w:val="20"/>
              </w:rPr>
              <w:t>]</w:t>
            </w:r>
          </w:p>
        </w:tc>
      </w:tr>
      <w:tr w:rsidR="00B87C95" w:rsidRPr="002F79F0" w14:paraId="1FC72B25" w14:textId="77777777" w:rsidTr="00B87C95">
        <w:tc>
          <w:tcPr>
            <w:tcW w:w="1683" w:type="pct"/>
          </w:tcPr>
          <w:p w14:paraId="4A670E28" w14:textId="77777777" w:rsidR="00441A7B" w:rsidRPr="002F79F0" w:rsidRDefault="00A1412B">
            <w:pPr>
              <w:pStyle w:val="Compact"/>
              <w:rPr>
                <w:sz w:val="20"/>
                <w:szCs w:val="20"/>
              </w:rPr>
            </w:pPr>
            <w:r w:rsidRPr="002F79F0">
              <w:rPr>
                <w:sz w:val="20"/>
                <w:szCs w:val="20"/>
              </w:rPr>
              <w:t>   4</w:t>
            </w:r>
          </w:p>
        </w:tc>
        <w:tc>
          <w:tcPr>
            <w:tcW w:w="865" w:type="pct"/>
          </w:tcPr>
          <w:p w14:paraId="6E96E095" w14:textId="77777777" w:rsidR="00441A7B" w:rsidRPr="002F79F0" w:rsidRDefault="00A1412B">
            <w:pPr>
              <w:pStyle w:val="Compact"/>
              <w:rPr>
                <w:sz w:val="20"/>
                <w:szCs w:val="20"/>
              </w:rPr>
            </w:pPr>
            <w:r w:rsidRPr="002F79F0">
              <w:rPr>
                <w:sz w:val="20"/>
                <w:szCs w:val="20"/>
              </w:rPr>
              <w:t>   4045 [</w:t>
            </w:r>
            <w:r w:rsidRPr="002F79F0">
              <w:rPr>
                <w:i/>
                <w:sz w:val="20"/>
                <w:szCs w:val="20"/>
              </w:rPr>
              <w:t>9</w:t>
            </w:r>
            <w:r w:rsidRPr="002F79F0">
              <w:rPr>
                <w:sz w:val="20"/>
                <w:szCs w:val="20"/>
              </w:rPr>
              <w:t>]</w:t>
            </w:r>
          </w:p>
        </w:tc>
        <w:tc>
          <w:tcPr>
            <w:tcW w:w="777" w:type="pct"/>
          </w:tcPr>
          <w:p w14:paraId="2D329BFB" w14:textId="77777777" w:rsidR="00441A7B" w:rsidRPr="002F79F0" w:rsidRDefault="00A1412B">
            <w:pPr>
              <w:pStyle w:val="Compact"/>
              <w:rPr>
                <w:sz w:val="20"/>
                <w:szCs w:val="20"/>
              </w:rPr>
            </w:pPr>
            <w:r w:rsidRPr="002F79F0">
              <w:rPr>
                <w:sz w:val="20"/>
                <w:szCs w:val="20"/>
              </w:rPr>
              <w:t>   1893 [</w:t>
            </w:r>
            <w:r w:rsidRPr="002F79F0">
              <w:rPr>
                <w:i/>
                <w:sz w:val="20"/>
                <w:szCs w:val="20"/>
              </w:rPr>
              <w:t>9</w:t>
            </w:r>
            <w:r w:rsidRPr="002F79F0">
              <w:rPr>
                <w:sz w:val="20"/>
                <w:szCs w:val="20"/>
              </w:rPr>
              <w:t>]</w:t>
            </w:r>
          </w:p>
        </w:tc>
        <w:tc>
          <w:tcPr>
            <w:tcW w:w="0" w:type="auto"/>
          </w:tcPr>
          <w:p w14:paraId="0996BCBC" w14:textId="77777777" w:rsidR="00441A7B" w:rsidRPr="002F79F0" w:rsidRDefault="00A1412B">
            <w:pPr>
              <w:pStyle w:val="Compact"/>
              <w:rPr>
                <w:sz w:val="20"/>
                <w:szCs w:val="20"/>
              </w:rPr>
            </w:pPr>
            <w:r w:rsidRPr="002F79F0">
              <w:rPr>
                <w:sz w:val="20"/>
                <w:szCs w:val="20"/>
              </w:rPr>
              <w:t>   836 [</w:t>
            </w:r>
            <w:r w:rsidRPr="002F79F0">
              <w:rPr>
                <w:i/>
                <w:sz w:val="20"/>
                <w:szCs w:val="20"/>
              </w:rPr>
              <w:t>9</w:t>
            </w:r>
            <w:r w:rsidRPr="002F79F0">
              <w:rPr>
                <w:sz w:val="20"/>
                <w:szCs w:val="20"/>
              </w:rPr>
              <w:t>]</w:t>
            </w:r>
          </w:p>
        </w:tc>
        <w:tc>
          <w:tcPr>
            <w:tcW w:w="0" w:type="auto"/>
          </w:tcPr>
          <w:p w14:paraId="76D335E3" w14:textId="77777777" w:rsidR="00441A7B" w:rsidRPr="002F79F0" w:rsidRDefault="00A1412B">
            <w:pPr>
              <w:pStyle w:val="Compact"/>
              <w:rPr>
                <w:sz w:val="20"/>
                <w:szCs w:val="20"/>
              </w:rPr>
            </w:pPr>
            <w:r w:rsidRPr="002F79F0">
              <w:rPr>
                <w:sz w:val="20"/>
                <w:szCs w:val="20"/>
              </w:rPr>
              <w:t>   1316 [</w:t>
            </w:r>
            <w:r w:rsidRPr="002F79F0">
              <w:rPr>
                <w:i/>
                <w:sz w:val="20"/>
                <w:szCs w:val="20"/>
              </w:rPr>
              <w:t>10</w:t>
            </w:r>
            <w:r w:rsidRPr="002F79F0">
              <w:rPr>
                <w:sz w:val="20"/>
                <w:szCs w:val="20"/>
              </w:rPr>
              <w:t>]</w:t>
            </w:r>
          </w:p>
        </w:tc>
      </w:tr>
      <w:tr w:rsidR="00B87C95" w:rsidRPr="002F79F0" w14:paraId="3A7511EA" w14:textId="77777777" w:rsidTr="00B87C95">
        <w:tc>
          <w:tcPr>
            <w:tcW w:w="1683" w:type="pct"/>
          </w:tcPr>
          <w:p w14:paraId="36CEF0A6" w14:textId="77777777" w:rsidR="00441A7B" w:rsidRPr="002F79F0" w:rsidRDefault="00A1412B">
            <w:pPr>
              <w:pStyle w:val="Compact"/>
              <w:rPr>
                <w:sz w:val="20"/>
                <w:szCs w:val="20"/>
              </w:rPr>
            </w:pPr>
            <w:r w:rsidRPr="002F79F0">
              <w:rPr>
                <w:sz w:val="20"/>
                <w:szCs w:val="20"/>
              </w:rPr>
              <w:t>   5</w:t>
            </w:r>
          </w:p>
        </w:tc>
        <w:tc>
          <w:tcPr>
            <w:tcW w:w="865" w:type="pct"/>
          </w:tcPr>
          <w:p w14:paraId="3BF2F1B6" w14:textId="77777777" w:rsidR="00441A7B" w:rsidRPr="002F79F0" w:rsidRDefault="00A1412B">
            <w:pPr>
              <w:pStyle w:val="Compact"/>
              <w:rPr>
                <w:sz w:val="20"/>
                <w:szCs w:val="20"/>
              </w:rPr>
            </w:pPr>
            <w:r w:rsidRPr="002F79F0">
              <w:rPr>
                <w:sz w:val="20"/>
                <w:szCs w:val="20"/>
              </w:rPr>
              <w:t>   2785 [</w:t>
            </w:r>
            <w:r w:rsidRPr="002F79F0">
              <w:rPr>
                <w:i/>
                <w:sz w:val="20"/>
                <w:szCs w:val="20"/>
              </w:rPr>
              <w:t>6</w:t>
            </w:r>
            <w:r w:rsidRPr="002F79F0">
              <w:rPr>
                <w:sz w:val="20"/>
                <w:szCs w:val="20"/>
              </w:rPr>
              <w:t>]</w:t>
            </w:r>
          </w:p>
        </w:tc>
        <w:tc>
          <w:tcPr>
            <w:tcW w:w="777" w:type="pct"/>
          </w:tcPr>
          <w:p w14:paraId="722FB20C" w14:textId="77777777" w:rsidR="00441A7B" w:rsidRPr="002F79F0" w:rsidRDefault="00A1412B">
            <w:pPr>
              <w:pStyle w:val="Compact"/>
              <w:rPr>
                <w:sz w:val="20"/>
                <w:szCs w:val="20"/>
              </w:rPr>
            </w:pPr>
            <w:r w:rsidRPr="002F79F0">
              <w:rPr>
                <w:sz w:val="20"/>
                <w:szCs w:val="20"/>
              </w:rPr>
              <w:t>   1273 [</w:t>
            </w:r>
            <w:r w:rsidRPr="002F79F0">
              <w:rPr>
                <w:i/>
                <w:sz w:val="20"/>
                <w:szCs w:val="20"/>
              </w:rPr>
              <w:t>6</w:t>
            </w:r>
            <w:r w:rsidRPr="002F79F0">
              <w:rPr>
                <w:sz w:val="20"/>
                <w:szCs w:val="20"/>
              </w:rPr>
              <w:t>]</w:t>
            </w:r>
          </w:p>
        </w:tc>
        <w:tc>
          <w:tcPr>
            <w:tcW w:w="0" w:type="auto"/>
          </w:tcPr>
          <w:p w14:paraId="2ACE7BE2" w14:textId="77777777" w:rsidR="00441A7B" w:rsidRPr="002F79F0" w:rsidRDefault="00A1412B">
            <w:pPr>
              <w:pStyle w:val="Compact"/>
              <w:rPr>
                <w:sz w:val="20"/>
                <w:szCs w:val="20"/>
              </w:rPr>
            </w:pPr>
            <w:r w:rsidRPr="002F79F0">
              <w:rPr>
                <w:sz w:val="20"/>
                <w:szCs w:val="20"/>
              </w:rPr>
              <w:t>   542 [</w:t>
            </w:r>
            <w:r w:rsidRPr="002F79F0">
              <w:rPr>
                <w:i/>
                <w:sz w:val="20"/>
                <w:szCs w:val="20"/>
              </w:rPr>
              <w:t>6</w:t>
            </w:r>
            <w:r w:rsidRPr="002F79F0">
              <w:rPr>
                <w:sz w:val="20"/>
                <w:szCs w:val="20"/>
              </w:rPr>
              <w:t>]</w:t>
            </w:r>
          </w:p>
        </w:tc>
        <w:tc>
          <w:tcPr>
            <w:tcW w:w="0" w:type="auto"/>
          </w:tcPr>
          <w:p w14:paraId="4E735AF4" w14:textId="77777777" w:rsidR="00441A7B" w:rsidRPr="002F79F0" w:rsidRDefault="00A1412B">
            <w:pPr>
              <w:pStyle w:val="Compact"/>
              <w:rPr>
                <w:sz w:val="20"/>
                <w:szCs w:val="20"/>
              </w:rPr>
            </w:pPr>
            <w:r w:rsidRPr="002F79F0">
              <w:rPr>
                <w:sz w:val="20"/>
                <w:szCs w:val="20"/>
              </w:rPr>
              <w:t>   970 [</w:t>
            </w:r>
            <w:r w:rsidRPr="002F79F0">
              <w:rPr>
                <w:i/>
                <w:sz w:val="20"/>
                <w:szCs w:val="20"/>
              </w:rPr>
              <w:t>7</w:t>
            </w:r>
            <w:r w:rsidRPr="002F79F0">
              <w:rPr>
                <w:sz w:val="20"/>
                <w:szCs w:val="20"/>
              </w:rPr>
              <w:t>]</w:t>
            </w:r>
          </w:p>
        </w:tc>
      </w:tr>
      <w:tr w:rsidR="00B87C95" w:rsidRPr="002F79F0" w14:paraId="0DDFEA7B" w14:textId="77777777" w:rsidTr="00B87C95">
        <w:tc>
          <w:tcPr>
            <w:tcW w:w="1683" w:type="pct"/>
          </w:tcPr>
          <w:p w14:paraId="383D1E97" w14:textId="77777777" w:rsidR="00441A7B" w:rsidRPr="002F79F0" w:rsidRDefault="00A1412B">
            <w:pPr>
              <w:pStyle w:val="Compact"/>
              <w:rPr>
                <w:sz w:val="20"/>
                <w:szCs w:val="20"/>
              </w:rPr>
            </w:pPr>
            <w:r w:rsidRPr="002F79F0">
              <w:rPr>
                <w:sz w:val="20"/>
                <w:szCs w:val="20"/>
              </w:rPr>
              <w:t>UK born</w:t>
            </w:r>
          </w:p>
        </w:tc>
        <w:tc>
          <w:tcPr>
            <w:tcW w:w="865" w:type="pct"/>
          </w:tcPr>
          <w:p w14:paraId="1BCB65DE" w14:textId="77777777" w:rsidR="00441A7B" w:rsidRPr="002F79F0" w:rsidRDefault="00A1412B">
            <w:pPr>
              <w:pStyle w:val="Compact"/>
              <w:rPr>
                <w:sz w:val="20"/>
                <w:szCs w:val="20"/>
              </w:rPr>
            </w:pPr>
            <w:r w:rsidRPr="002F79F0">
              <w:rPr>
                <w:sz w:val="20"/>
                <w:szCs w:val="20"/>
              </w:rPr>
              <w:t>49820 (96)</w:t>
            </w:r>
          </w:p>
        </w:tc>
        <w:tc>
          <w:tcPr>
            <w:tcW w:w="777" w:type="pct"/>
          </w:tcPr>
          <w:p w14:paraId="650FB569" w14:textId="77777777" w:rsidR="00441A7B" w:rsidRPr="002F79F0" w:rsidRDefault="00A1412B">
            <w:pPr>
              <w:pStyle w:val="Compact"/>
              <w:rPr>
                <w:sz w:val="20"/>
                <w:szCs w:val="20"/>
              </w:rPr>
            </w:pPr>
            <w:r w:rsidRPr="002F79F0">
              <w:rPr>
                <w:sz w:val="20"/>
                <w:szCs w:val="20"/>
              </w:rPr>
              <w:t>24084 (99)</w:t>
            </w:r>
          </w:p>
        </w:tc>
        <w:tc>
          <w:tcPr>
            <w:tcW w:w="0" w:type="auto"/>
          </w:tcPr>
          <w:p w14:paraId="26AF6D17" w14:textId="77777777" w:rsidR="00441A7B" w:rsidRPr="002F79F0" w:rsidRDefault="00A1412B">
            <w:pPr>
              <w:pStyle w:val="Compact"/>
              <w:rPr>
                <w:sz w:val="20"/>
                <w:szCs w:val="20"/>
              </w:rPr>
            </w:pPr>
            <w:r w:rsidRPr="002F79F0">
              <w:rPr>
                <w:sz w:val="20"/>
                <w:szCs w:val="20"/>
              </w:rPr>
              <w:t>9958 (98)</w:t>
            </w:r>
          </w:p>
        </w:tc>
        <w:tc>
          <w:tcPr>
            <w:tcW w:w="0" w:type="auto"/>
          </w:tcPr>
          <w:p w14:paraId="32F8CD12" w14:textId="77777777" w:rsidR="00441A7B" w:rsidRPr="002F79F0" w:rsidRDefault="00A1412B">
            <w:pPr>
              <w:pStyle w:val="Compact"/>
              <w:rPr>
                <w:sz w:val="20"/>
                <w:szCs w:val="20"/>
              </w:rPr>
            </w:pPr>
            <w:r w:rsidRPr="002F79F0">
              <w:rPr>
                <w:sz w:val="20"/>
                <w:szCs w:val="20"/>
              </w:rPr>
              <w:t>15778 (92)</w:t>
            </w:r>
          </w:p>
        </w:tc>
      </w:tr>
      <w:tr w:rsidR="00B87C95" w:rsidRPr="002F79F0" w14:paraId="085DE746" w14:textId="77777777" w:rsidTr="00B87C95">
        <w:tc>
          <w:tcPr>
            <w:tcW w:w="1683" w:type="pct"/>
          </w:tcPr>
          <w:p w14:paraId="62333A56" w14:textId="77777777" w:rsidR="00441A7B" w:rsidRPr="002F79F0" w:rsidRDefault="00A1412B">
            <w:pPr>
              <w:pStyle w:val="Compact"/>
              <w:rPr>
                <w:sz w:val="20"/>
                <w:szCs w:val="20"/>
              </w:rPr>
            </w:pPr>
            <w:r w:rsidRPr="002F79F0">
              <w:rPr>
                <w:sz w:val="20"/>
                <w:szCs w:val="20"/>
              </w:rPr>
              <w:t>   Non-UK Born</w:t>
            </w:r>
          </w:p>
        </w:tc>
        <w:tc>
          <w:tcPr>
            <w:tcW w:w="865" w:type="pct"/>
          </w:tcPr>
          <w:p w14:paraId="6251E449" w14:textId="77777777" w:rsidR="00441A7B" w:rsidRPr="002F79F0" w:rsidRDefault="00A1412B">
            <w:pPr>
              <w:pStyle w:val="Compact"/>
              <w:rPr>
                <w:sz w:val="20"/>
                <w:szCs w:val="20"/>
              </w:rPr>
            </w:pPr>
            <w:r w:rsidRPr="002F79F0">
              <w:rPr>
                <w:sz w:val="20"/>
                <w:szCs w:val="20"/>
              </w:rPr>
              <w:t>   36988 [</w:t>
            </w:r>
            <w:r w:rsidRPr="002F79F0">
              <w:rPr>
                <w:i/>
                <w:sz w:val="20"/>
                <w:szCs w:val="20"/>
              </w:rPr>
              <w:t>74</w:t>
            </w:r>
            <w:r w:rsidRPr="002F79F0">
              <w:rPr>
                <w:sz w:val="20"/>
                <w:szCs w:val="20"/>
              </w:rPr>
              <w:t>]</w:t>
            </w:r>
          </w:p>
        </w:tc>
        <w:tc>
          <w:tcPr>
            <w:tcW w:w="777" w:type="pct"/>
          </w:tcPr>
          <w:p w14:paraId="7AAFA5B3" w14:textId="77777777" w:rsidR="00441A7B" w:rsidRPr="002F79F0" w:rsidRDefault="00A1412B">
            <w:pPr>
              <w:pStyle w:val="Compact"/>
              <w:rPr>
                <w:sz w:val="20"/>
                <w:szCs w:val="20"/>
              </w:rPr>
            </w:pPr>
            <w:r w:rsidRPr="002F79F0">
              <w:rPr>
                <w:sz w:val="20"/>
                <w:szCs w:val="20"/>
              </w:rPr>
              <w:t>   18297 [</w:t>
            </w:r>
            <w:r w:rsidRPr="002F79F0">
              <w:rPr>
                <w:i/>
                <w:sz w:val="20"/>
                <w:szCs w:val="20"/>
              </w:rPr>
              <w:t>76</w:t>
            </w:r>
            <w:r w:rsidRPr="002F79F0">
              <w:rPr>
                <w:sz w:val="20"/>
                <w:szCs w:val="20"/>
              </w:rPr>
              <w:t>]</w:t>
            </w:r>
          </w:p>
        </w:tc>
        <w:tc>
          <w:tcPr>
            <w:tcW w:w="0" w:type="auto"/>
          </w:tcPr>
          <w:p w14:paraId="3F74B46C" w14:textId="77777777" w:rsidR="00441A7B" w:rsidRPr="002F79F0" w:rsidRDefault="00A1412B">
            <w:pPr>
              <w:pStyle w:val="Compact"/>
              <w:rPr>
                <w:sz w:val="20"/>
                <w:szCs w:val="20"/>
              </w:rPr>
            </w:pPr>
            <w:r w:rsidRPr="002F79F0">
              <w:rPr>
                <w:sz w:val="20"/>
                <w:szCs w:val="20"/>
              </w:rPr>
              <w:t>   6874 [</w:t>
            </w:r>
            <w:r w:rsidRPr="002F79F0">
              <w:rPr>
                <w:i/>
                <w:sz w:val="20"/>
                <w:szCs w:val="20"/>
              </w:rPr>
              <w:t>69</w:t>
            </w:r>
            <w:r w:rsidRPr="002F79F0">
              <w:rPr>
                <w:sz w:val="20"/>
                <w:szCs w:val="20"/>
              </w:rPr>
              <w:t>]</w:t>
            </w:r>
          </w:p>
        </w:tc>
        <w:tc>
          <w:tcPr>
            <w:tcW w:w="0" w:type="auto"/>
          </w:tcPr>
          <w:p w14:paraId="7B3A5864" w14:textId="77777777" w:rsidR="00441A7B" w:rsidRPr="002F79F0" w:rsidRDefault="00A1412B">
            <w:pPr>
              <w:pStyle w:val="Compact"/>
              <w:rPr>
                <w:sz w:val="20"/>
                <w:szCs w:val="20"/>
              </w:rPr>
            </w:pPr>
            <w:r w:rsidRPr="002F79F0">
              <w:rPr>
                <w:sz w:val="20"/>
                <w:szCs w:val="20"/>
              </w:rPr>
              <w:t>   11817 [</w:t>
            </w:r>
            <w:r w:rsidRPr="002F79F0">
              <w:rPr>
                <w:i/>
                <w:sz w:val="20"/>
                <w:szCs w:val="20"/>
              </w:rPr>
              <w:t>75</w:t>
            </w:r>
            <w:r w:rsidRPr="002F79F0">
              <w:rPr>
                <w:sz w:val="20"/>
                <w:szCs w:val="20"/>
              </w:rPr>
              <w:t>]</w:t>
            </w:r>
          </w:p>
        </w:tc>
      </w:tr>
      <w:tr w:rsidR="00B87C95" w:rsidRPr="002F79F0" w14:paraId="35CA1400" w14:textId="77777777" w:rsidTr="00B87C95">
        <w:tc>
          <w:tcPr>
            <w:tcW w:w="1683" w:type="pct"/>
          </w:tcPr>
          <w:p w14:paraId="157E0E1F" w14:textId="77777777" w:rsidR="00441A7B" w:rsidRPr="002F79F0" w:rsidRDefault="00A1412B">
            <w:pPr>
              <w:pStyle w:val="Compact"/>
              <w:rPr>
                <w:sz w:val="20"/>
                <w:szCs w:val="20"/>
              </w:rPr>
            </w:pPr>
            <w:r w:rsidRPr="002F79F0">
              <w:rPr>
                <w:sz w:val="20"/>
                <w:szCs w:val="20"/>
              </w:rPr>
              <w:t>   UK Born</w:t>
            </w:r>
          </w:p>
        </w:tc>
        <w:tc>
          <w:tcPr>
            <w:tcW w:w="865" w:type="pct"/>
          </w:tcPr>
          <w:p w14:paraId="1FF07CC0" w14:textId="77777777" w:rsidR="00441A7B" w:rsidRPr="002F79F0" w:rsidRDefault="00A1412B">
            <w:pPr>
              <w:pStyle w:val="Compact"/>
              <w:rPr>
                <w:sz w:val="20"/>
                <w:szCs w:val="20"/>
              </w:rPr>
            </w:pPr>
            <w:r w:rsidRPr="002F79F0">
              <w:rPr>
                <w:sz w:val="20"/>
                <w:szCs w:val="20"/>
              </w:rPr>
              <w:t>   12832 [</w:t>
            </w:r>
            <w:r w:rsidRPr="002F79F0">
              <w:rPr>
                <w:i/>
                <w:sz w:val="20"/>
                <w:szCs w:val="20"/>
              </w:rPr>
              <w:t>26</w:t>
            </w:r>
            <w:r w:rsidRPr="002F79F0">
              <w:rPr>
                <w:sz w:val="20"/>
                <w:szCs w:val="20"/>
              </w:rPr>
              <w:t>]</w:t>
            </w:r>
          </w:p>
        </w:tc>
        <w:tc>
          <w:tcPr>
            <w:tcW w:w="777" w:type="pct"/>
          </w:tcPr>
          <w:p w14:paraId="67EEA225" w14:textId="77777777" w:rsidR="00441A7B" w:rsidRPr="002F79F0" w:rsidRDefault="00A1412B">
            <w:pPr>
              <w:pStyle w:val="Compact"/>
              <w:rPr>
                <w:sz w:val="20"/>
                <w:szCs w:val="20"/>
              </w:rPr>
            </w:pPr>
            <w:r w:rsidRPr="002F79F0">
              <w:rPr>
                <w:sz w:val="20"/>
                <w:szCs w:val="20"/>
              </w:rPr>
              <w:t>   5787 [</w:t>
            </w:r>
            <w:r w:rsidRPr="002F79F0">
              <w:rPr>
                <w:i/>
                <w:sz w:val="20"/>
                <w:szCs w:val="20"/>
              </w:rPr>
              <w:t>24</w:t>
            </w:r>
            <w:r w:rsidRPr="002F79F0">
              <w:rPr>
                <w:sz w:val="20"/>
                <w:szCs w:val="20"/>
              </w:rPr>
              <w:t>]</w:t>
            </w:r>
          </w:p>
        </w:tc>
        <w:tc>
          <w:tcPr>
            <w:tcW w:w="0" w:type="auto"/>
          </w:tcPr>
          <w:p w14:paraId="48CF61D2" w14:textId="77777777" w:rsidR="00441A7B" w:rsidRPr="002F79F0" w:rsidRDefault="00A1412B">
            <w:pPr>
              <w:pStyle w:val="Compact"/>
              <w:rPr>
                <w:sz w:val="20"/>
                <w:szCs w:val="20"/>
              </w:rPr>
            </w:pPr>
            <w:r w:rsidRPr="002F79F0">
              <w:rPr>
                <w:sz w:val="20"/>
                <w:szCs w:val="20"/>
              </w:rPr>
              <w:t>   3084 [</w:t>
            </w:r>
            <w:r w:rsidRPr="002F79F0">
              <w:rPr>
                <w:i/>
                <w:sz w:val="20"/>
                <w:szCs w:val="20"/>
              </w:rPr>
              <w:t>31</w:t>
            </w:r>
            <w:r w:rsidRPr="002F79F0">
              <w:rPr>
                <w:sz w:val="20"/>
                <w:szCs w:val="20"/>
              </w:rPr>
              <w:t>]</w:t>
            </w:r>
          </w:p>
        </w:tc>
        <w:tc>
          <w:tcPr>
            <w:tcW w:w="0" w:type="auto"/>
          </w:tcPr>
          <w:p w14:paraId="56E8A335" w14:textId="77777777" w:rsidR="00441A7B" w:rsidRPr="002F79F0" w:rsidRDefault="00A1412B">
            <w:pPr>
              <w:pStyle w:val="Compact"/>
              <w:rPr>
                <w:sz w:val="20"/>
                <w:szCs w:val="20"/>
              </w:rPr>
            </w:pPr>
            <w:r w:rsidRPr="002F79F0">
              <w:rPr>
                <w:sz w:val="20"/>
                <w:szCs w:val="20"/>
              </w:rPr>
              <w:t>   3961 [</w:t>
            </w:r>
            <w:r w:rsidRPr="002F79F0">
              <w:rPr>
                <w:i/>
                <w:sz w:val="20"/>
                <w:szCs w:val="20"/>
              </w:rPr>
              <w:t>25</w:t>
            </w:r>
            <w:r w:rsidRPr="002F79F0">
              <w:rPr>
                <w:sz w:val="20"/>
                <w:szCs w:val="20"/>
              </w:rPr>
              <w:t>]</w:t>
            </w:r>
          </w:p>
        </w:tc>
      </w:tr>
      <w:tr w:rsidR="00B87C95" w:rsidRPr="002F79F0" w14:paraId="2D182182" w14:textId="77777777" w:rsidTr="00B87C95">
        <w:tc>
          <w:tcPr>
            <w:tcW w:w="1683" w:type="pct"/>
          </w:tcPr>
          <w:p w14:paraId="246E257C" w14:textId="77777777" w:rsidR="00441A7B" w:rsidRPr="002F79F0" w:rsidRDefault="00A1412B">
            <w:pPr>
              <w:pStyle w:val="Compact"/>
              <w:rPr>
                <w:sz w:val="20"/>
                <w:szCs w:val="20"/>
              </w:rPr>
            </w:pPr>
            <w:r w:rsidRPr="002F79F0">
              <w:rPr>
                <w:sz w:val="20"/>
                <w:szCs w:val="20"/>
              </w:rPr>
              <w:t>Ethnic group</w:t>
            </w:r>
          </w:p>
        </w:tc>
        <w:tc>
          <w:tcPr>
            <w:tcW w:w="865" w:type="pct"/>
          </w:tcPr>
          <w:p w14:paraId="30A0C596" w14:textId="77777777" w:rsidR="00441A7B" w:rsidRPr="002F79F0" w:rsidRDefault="00A1412B">
            <w:pPr>
              <w:pStyle w:val="Compact"/>
              <w:rPr>
                <w:sz w:val="20"/>
                <w:szCs w:val="20"/>
              </w:rPr>
            </w:pPr>
            <w:r w:rsidRPr="002F79F0">
              <w:rPr>
                <w:sz w:val="20"/>
                <w:szCs w:val="20"/>
              </w:rPr>
              <w:t>50416 (98)</w:t>
            </w:r>
          </w:p>
        </w:tc>
        <w:tc>
          <w:tcPr>
            <w:tcW w:w="777" w:type="pct"/>
          </w:tcPr>
          <w:p w14:paraId="22C8E688" w14:textId="77777777" w:rsidR="00441A7B" w:rsidRPr="002F79F0" w:rsidRDefault="00A1412B">
            <w:pPr>
              <w:pStyle w:val="Compact"/>
              <w:rPr>
                <w:sz w:val="20"/>
                <w:szCs w:val="20"/>
              </w:rPr>
            </w:pPr>
            <w:r w:rsidRPr="002F79F0">
              <w:rPr>
                <w:sz w:val="20"/>
                <w:szCs w:val="20"/>
              </w:rPr>
              <w:t>24074 (99)</w:t>
            </w:r>
          </w:p>
        </w:tc>
        <w:tc>
          <w:tcPr>
            <w:tcW w:w="0" w:type="auto"/>
          </w:tcPr>
          <w:p w14:paraId="1040BD7C" w14:textId="77777777" w:rsidR="00441A7B" w:rsidRPr="002F79F0" w:rsidRDefault="00A1412B">
            <w:pPr>
              <w:pStyle w:val="Compact"/>
              <w:rPr>
                <w:sz w:val="20"/>
                <w:szCs w:val="20"/>
              </w:rPr>
            </w:pPr>
            <w:r w:rsidRPr="002F79F0">
              <w:rPr>
                <w:sz w:val="20"/>
                <w:szCs w:val="20"/>
              </w:rPr>
              <w:t>10024 (99)</w:t>
            </w:r>
          </w:p>
        </w:tc>
        <w:tc>
          <w:tcPr>
            <w:tcW w:w="0" w:type="auto"/>
          </w:tcPr>
          <w:p w14:paraId="1EB1FBDD" w14:textId="77777777" w:rsidR="00441A7B" w:rsidRPr="002F79F0" w:rsidRDefault="00A1412B">
            <w:pPr>
              <w:pStyle w:val="Compact"/>
              <w:rPr>
                <w:sz w:val="20"/>
                <w:szCs w:val="20"/>
              </w:rPr>
            </w:pPr>
            <w:r w:rsidRPr="002F79F0">
              <w:rPr>
                <w:sz w:val="20"/>
                <w:szCs w:val="20"/>
              </w:rPr>
              <w:t>16318 (95)</w:t>
            </w:r>
          </w:p>
        </w:tc>
      </w:tr>
      <w:tr w:rsidR="00B87C95" w:rsidRPr="002F79F0" w14:paraId="77848EC9" w14:textId="77777777" w:rsidTr="00B87C95">
        <w:tc>
          <w:tcPr>
            <w:tcW w:w="1683" w:type="pct"/>
          </w:tcPr>
          <w:p w14:paraId="11CA3200" w14:textId="77777777" w:rsidR="00441A7B" w:rsidRPr="002F79F0" w:rsidRDefault="00A1412B">
            <w:pPr>
              <w:pStyle w:val="Compact"/>
              <w:rPr>
                <w:sz w:val="20"/>
                <w:szCs w:val="20"/>
              </w:rPr>
            </w:pPr>
            <w:r w:rsidRPr="002F79F0">
              <w:rPr>
                <w:sz w:val="20"/>
                <w:szCs w:val="20"/>
              </w:rPr>
              <w:t>   White</w:t>
            </w:r>
          </w:p>
        </w:tc>
        <w:tc>
          <w:tcPr>
            <w:tcW w:w="865" w:type="pct"/>
          </w:tcPr>
          <w:p w14:paraId="14ECDF34" w14:textId="77777777" w:rsidR="00441A7B" w:rsidRPr="002F79F0" w:rsidRDefault="00A1412B">
            <w:pPr>
              <w:pStyle w:val="Compact"/>
              <w:rPr>
                <w:sz w:val="20"/>
                <w:szCs w:val="20"/>
              </w:rPr>
            </w:pPr>
            <w:r w:rsidRPr="002F79F0">
              <w:rPr>
                <w:sz w:val="20"/>
                <w:szCs w:val="20"/>
              </w:rPr>
              <w:t>   10194 [</w:t>
            </w:r>
            <w:r w:rsidRPr="002F79F0">
              <w:rPr>
                <w:i/>
                <w:sz w:val="20"/>
                <w:szCs w:val="20"/>
              </w:rPr>
              <w:t>20</w:t>
            </w:r>
            <w:r w:rsidRPr="002F79F0">
              <w:rPr>
                <w:sz w:val="20"/>
                <w:szCs w:val="20"/>
              </w:rPr>
              <w:t>]</w:t>
            </w:r>
          </w:p>
        </w:tc>
        <w:tc>
          <w:tcPr>
            <w:tcW w:w="777" w:type="pct"/>
          </w:tcPr>
          <w:p w14:paraId="5E3B8004" w14:textId="77777777" w:rsidR="00441A7B" w:rsidRPr="002F79F0" w:rsidRDefault="00A1412B">
            <w:pPr>
              <w:pStyle w:val="Compact"/>
              <w:rPr>
                <w:sz w:val="20"/>
                <w:szCs w:val="20"/>
              </w:rPr>
            </w:pPr>
            <w:r w:rsidRPr="002F79F0">
              <w:rPr>
                <w:sz w:val="20"/>
                <w:szCs w:val="20"/>
              </w:rPr>
              <w:t>   3560 [</w:t>
            </w:r>
            <w:r w:rsidRPr="002F79F0">
              <w:rPr>
                <w:i/>
                <w:sz w:val="20"/>
                <w:szCs w:val="20"/>
              </w:rPr>
              <w:t>15</w:t>
            </w:r>
            <w:r w:rsidRPr="002F79F0">
              <w:rPr>
                <w:sz w:val="20"/>
                <w:szCs w:val="20"/>
              </w:rPr>
              <w:t>]</w:t>
            </w:r>
          </w:p>
        </w:tc>
        <w:tc>
          <w:tcPr>
            <w:tcW w:w="0" w:type="auto"/>
          </w:tcPr>
          <w:p w14:paraId="2BAB0726" w14:textId="77777777" w:rsidR="00441A7B" w:rsidRPr="002F79F0" w:rsidRDefault="00A1412B">
            <w:pPr>
              <w:pStyle w:val="Compact"/>
              <w:rPr>
                <w:sz w:val="20"/>
                <w:szCs w:val="20"/>
              </w:rPr>
            </w:pPr>
            <w:r w:rsidRPr="002F79F0">
              <w:rPr>
                <w:sz w:val="20"/>
                <w:szCs w:val="20"/>
              </w:rPr>
              <w:t>   2695 [</w:t>
            </w:r>
            <w:r w:rsidRPr="002F79F0">
              <w:rPr>
                <w:i/>
                <w:sz w:val="20"/>
                <w:szCs w:val="20"/>
              </w:rPr>
              <w:t>27</w:t>
            </w:r>
            <w:r w:rsidRPr="002F79F0">
              <w:rPr>
                <w:sz w:val="20"/>
                <w:szCs w:val="20"/>
              </w:rPr>
              <w:t>]</w:t>
            </w:r>
          </w:p>
        </w:tc>
        <w:tc>
          <w:tcPr>
            <w:tcW w:w="0" w:type="auto"/>
          </w:tcPr>
          <w:p w14:paraId="5B3E13A5" w14:textId="77777777" w:rsidR="00441A7B" w:rsidRPr="002F79F0" w:rsidRDefault="00A1412B">
            <w:pPr>
              <w:pStyle w:val="Compact"/>
              <w:rPr>
                <w:sz w:val="20"/>
                <w:szCs w:val="20"/>
              </w:rPr>
            </w:pPr>
            <w:r w:rsidRPr="002F79F0">
              <w:rPr>
                <w:sz w:val="20"/>
                <w:szCs w:val="20"/>
              </w:rPr>
              <w:t>   3939 [</w:t>
            </w:r>
            <w:r w:rsidRPr="002F79F0">
              <w:rPr>
                <w:i/>
                <w:sz w:val="20"/>
                <w:szCs w:val="20"/>
              </w:rPr>
              <w:t>24</w:t>
            </w:r>
            <w:r w:rsidRPr="002F79F0">
              <w:rPr>
                <w:sz w:val="20"/>
                <w:szCs w:val="20"/>
              </w:rPr>
              <w:t>]</w:t>
            </w:r>
          </w:p>
        </w:tc>
      </w:tr>
      <w:tr w:rsidR="00B87C95" w:rsidRPr="002F79F0" w14:paraId="0E253EB0" w14:textId="77777777" w:rsidTr="00B87C95">
        <w:tc>
          <w:tcPr>
            <w:tcW w:w="1683" w:type="pct"/>
          </w:tcPr>
          <w:p w14:paraId="336699CD" w14:textId="77777777" w:rsidR="00441A7B" w:rsidRPr="002F79F0" w:rsidRDefault="00A1412B">
            <w:pPr>
              <w:pStyle w:val="Compact"/>
              <w:rPr>
                <w:sz w:val="20"/>
                <w:szCs w:val="20"/>
              </w:rPr>
            </w:pPr>
            <w:r w:rsidRPr="002F79F0">
              <w:rPr>
                <w:sz w:val="20"/>
                <w:szCs w:val="20"/>
              </w:rPr>
              <w:t>   Black-Caribbean</w:t>
            </w:r>
          </w:p>
        </w:tc>
        <w:tc>
          <w:tcPr>
            <w:tcW w:w="865" w:type="pct"/>
          </w:tcPr>
          <w:p w14:paraId="02270CCB" w14:textId="77777777" w:rsidR="00441A7B" w:rsidRPr="002F79F0" w:rsidRDefault="00A1412B">
            <w:pPr>
              <w:pStyle w:val="Compact"/>
              <w:rPr>
                <w:sz w:val="20"/>
                <w:szCs w:val="20"/>
              </w:rPr>
            </w:pPr>
            <w:r w:rsidRPr="002F79F0">
              <w:rPr>
                <w:sz w:val="20"/>
                <w:szCs w:val="20"/>
              </w:rPr>
              <w:t>   1112 [</w:t>
            </w:r>
            <w:r w:rsidRPr="002F79F0">
              <w:rPr>
                <w:i/>
                <w:sz w:val="20"/>
                <w:szCs w:val="20"/>
              </w:rPr>
              <w:t>2</w:t>
            </w:r>
            <w:r w:rsidRPr="002F79F0">
              <w:rPr>
                <w:sz w:val="20"/>
                <w:szCs w:val="20"/>
              </w:rPr>
              <w:t>]</w:t>
            </w:r>
          </w:p>
        </w:tc>
        <w:tc>
          <w:tcPr>
            <w:tcW w:w="777" w:type="pct"/>
          </w:tcPr>
          <w:p w14:paraId="2F226784" w14:textId="77777777" w:rsidR="00441A7B" w:rsidRPr="002F79F0" w:rsidRDefault="00A1412B">
            <w:pPr>
              <w:pStyle w:val="Compact"/>
              <w:rPr>
                <w:sz w:val="20"/>
                <w:szCs w:val="20"/>
              </w:rPr>
            </w:pPr>
            <w:r w:rsidRPr="002F79F0">
              <w:rPr>
                <w:sz w:val="20"/>
                <w:szCs w:val="20"/>
              </w:rPr>
              <w:t>   559 [</w:t>
            </w:r>
            <w:r w:rsidRPr="002F79F0">
              <w:rPr>
                <w:i/>
                <w:sz w:val="20"/>
                <w:szCs w:val="20"/>
              </w:rPr>
              <w:t>2</w:t>
            </w:r>
            <w:r w:rsidRPr="002F79F0">
              <w:rPr>
                <w:sz w:val="20"/>
                <w:szCs w:val="20"/>
              </w:rPr>
              <w:t>]</w:t>
            </w:r>
          </w:p>
        </w:tc>
        <w:tc>
          <w:tcPr>
            <w:tcW w:w="0" w:type="auto"/>
          </w:tcPr>
          <w:p w14:paraId="55EA0D65" w14:textId="77777777" w:rsidR="00441A7B" w:rsidRPr="002F79F0" w:rsidRDefault="00A1412B">
            <w:pPr>
              <w:pStyle w:val="Compact"/>
              <w:rPr>
                <w:sz w:val="20"/>
                <w:szCs w:val="20"/>
              </w:rPr>
            </w:pPr>
            <w:r w:rsidRPr="002F79F0">
              <w:rPr>
                <w:sz w:val="20"/>
                <w:szCs w:val="20"/>
              </w:rPr>
              <w:t>   242 [</w:t>
            </w:r>
            <w:r w:rsidRPr="002F79F0">
              <w:rPr>
                <w:i/>
                <w:sz w:val="20"/>
                <w:szCs w:val="20"/>
              </w:rPr>
              <w:t>2</w:t>
            </w:r>
            <w:r w:rsidRPr="002F79F0">
              <w:rPr>
                <w:sz w:val="20"/>
                <w:szCs w:val="20"/>
              </w:rPr>
              <w:t>]</w:t>
            </w:r>
          </w:p>
        </w:tc>
        <w:tc>
          <w:tcPr>
            <w:tcW w:w="0" w:type="auto"/>
          </w:tcPr>
          <w:p w14:paraId="0F10AF64" w14:textId="77777777" w:rsidR="00441A7B" w:rsidRPr="002F79F0" w:rsidRDefault="00A1412B">
            <w:pPr>
              <w:pStyle w:val="Compact"/>
              <w:rPr>
                <w:sz w:val="20"/>
                <w:szCs w:val="20"/>
              </w:rPr>
            </w:pPr>
            <w:r w:rsidRPr="002F79F0">
              <w:rPr>
                <w:sz w:val="20"/>
                <w:szCs w:val="20"/>
              </w:rPr>
              <w:t>   311 [</w:t>
            </w:r>
            <w:r w:rsidRPr="002F79F0">
              <w:rPr>
                <w:i/>
                <w:sz w:val="20"/>
                <w:szCs w:val="20"/>
              </w:rPr>
              <w:t>2</w:t>
            </w:r>
            <w:r w:rsidRPr="002F79F0">
              <w:rPr>
                <w:sz w:val="20"/>
                <w:szCs w:val="20"/>
              </w:rPr>
              <w:t>]</w:t>
            </w:r>
          </w:p>
        </w:tc>
      </w:tr>
      <w:tr w:rsidR="00B87C95" w:rsidRPr="002F79F0" w14:paraId="3F4EA5DE" w14:textId="77777777" w:rsidTr="00B87C95">
        <w:tc>
          <w:tcPr>
            <w:tcW w:w="1683" w:type="pct"/>
          </w:tcPr>
          <w:p w14:paraId="45E2919F" w14:textId="77777777" w:rsidR="00441A7B" w:rsidRPr="002F79F0" w:rsidRDefault="00A1412B">
            <w:pPr>
              <w:pStyle w:val="Compact"/>
              <w:rPr>
                <w:sz w:val="20"/>
                <w:szCs w:val="20"/>
              </w:rPr>
            </w:pPr>
            <w:r w:rsidRPr="002F79F0">
              <w:rPr>
                <w:sz w:val="20"/>
                <w:szCs w:val="20"/>
              </w:rPr>
              <w:t>   Black-African</w:t>
            </w:r>
          </w:p>
        </w:tc>
        <w:tc>
          <w:tcPr>
            <w:tcW w:w="865" w:type="pct"/>
          </w:tcPr>
          <w:p w14:paraId="1FF956A2" w14:textId="77777777" w:rsidR="00441A7B" w:rsidRPr="002F79F0" w:rsidRDefault="00A1412B">
            <w:pPr>
              <w:pStyle w:val="Compact"/>
              <w:rPr>
                <w:sz w:val="20"/>
                <w:szCs w:val="20"/>
              </w:rPr>
            </w:pPr>
            <w:r w:rsidRPr="002F79F0">
              <w:rPr>
                <w:sz w:val="20"/>
                <w:szCs w:val="20"/>
              </w:rPr>
              <w:t>   8942 [</w:t>
            </w:r>
            <w:r w:rsidRPr="002F79F0">
              <w:rPr>
                <w:i/>
                <w:sz w:val="20"/>
                <w:szCs w:val="20"/>
              </w:rPr>
              <w:t>18</w:t>
            </w:r>
            <w:r w:rsidRPr="002F79F0">
              <w:rPr>
                <w:sz w:val="20"/>
                <w:szCs w:val="20"/>
              </w:rPr>
              <w:t>]</w:t>
            </w:r>
          </w:p>
        </w:tc>
        <w:tc>
          <w:tcPr>
            <w:tcW w:w="777" w:type="pct"/>
          </w:tcPr>
          <w:p w14:paraId="3B7D3E79" w14:textId="77777777" w:rsidR="00441A7B" w:rsidRPr="002F79F0" w:rsidRDefault="00A1412B">
            <w:pPr>
              <w:pStyle w:val="Compact"/>
              <w:rPr>
                <w:sz w:val="20"/>
                <w:szCs w:val="20"/>
              </w:rPr>
            </w:pPr>
            <w:r w:rsidRPr="002F79F0">
              <w:rPr>
                <w:sz w:val="20"/>
                <w:szCs w:val="20"/>
              </w:rPr>
              <w:t>   4620 [</w:t>
            </w:r>
            <w:r w:rsidRPr="002F79F0">
              <w:rPr>
                <w:i/>
                <w:sz w:val="20"/>
                <w:szCs w:val="20"/>
              </w:rPr>
              <w:t>19</w:t>
            </w:r>
            <w:r w:rsidRPr="002F79F0">
              <w:rPr>
                <w:sz w:val="20"/>
                <w:szCs w:val="20"/>
              </w:rPr>
              <w:t>]</w:t>
            </w:r>
          </w:p>
        </w:tc>
        <w:tc>
          <w:tcPr>
            <w:tcW w:w="0" w:type="auto"/>
          </w:tcPr>
          <w:p w14:paraId="4ED27595" w14:textId="77777777" w:rsidR="00441A7B" w:rsidRPr="002F79F0" w:rsidRDefault="00A1412B">
            <w:pPr>
              <w:pStyle w:val="Compact"/>
              <w:rPr>
                <w:sz w:val="20"/>
                <w:szCs w:val="20"/>
              </w:rPr>
            </w:pPr>
            <w:r w:rsidRPr="002F79F0">
              <w:rPr>
                <w:sz w:val="20"/>
                <w:szCs w:val="20"/>
              </w:rPr>
              <w:t>   1602 [</w:t>
            </w:r>
            <w:r w:rsidRPr="002F79F0">
              <w:rPr>
                <w:i/>
                <w:sz w:val="20"/>
                <w:szCs w:val="20"/>
              </w:rPr>
              <w:t>16</w:t>
            </w:r>
            <w:r w:rsidRPr="002F79F0">
              <w:rPr>
                <w:sz w:val="20"/>
                <w:szCs w:val="20"/>
              </w:rPr>
              <w:t>]</w:t>
            </w:r>
          </w:p>
        </w:tc>
        <w:tc>
          <w:tcPr>
            <w:tcW w:w="0" w:type="auto"/>
          </w:tcPr>
          <w:p w14:paraId="7AF5B5DC" w14:textId="77777777" w:rsidR="00441A7B" w:rsidRPr="002F79F0" w:rsidRDefault="00A1412B">
            <w:pPr>
              <w:pStyle w:val="Compact"/>
              <w:rPr>
                <w:sz w:val="20"/>
                <w:szCs w:val="20"/>
              </w:rPr>
            </w:pPr>
            <w:r w:rsidRPr="002F79F0">
              <w:rPr>
                <w:sz w:val="20"/>
                <w:szCs w:val="20"/>
              </w:rPr>
              <w:t>   2720 [</w:t>
            </w:r>
            <w:r w:rsidRPr="002F79F0">
              <w:rPr>
                <w:i/>
                <w:sz w:val="20"/>
                <w:szCs w:val="20"/>
              </w:rPr>
              <w:t>17</w:t>
            </w:r>
            <w:r w:rsidRPr="002F79F0">
              <w:rPr>
                <w:sz w:val="20"/>
                <w:szCs w:val="20"/>
              </w:rPr>
              <w:t>]</w:t>
            </w:r>
          </w:p>
        </w:tc>
      </w:tr>
      <w:tr w:rsidR="00B87C95" w:rsidRPr="002F79F0" w14:paraId="7F84BA7C" w14:textId="77777777" w:rsidTr="00B87C95">
        <w:tc>
          <w:tcPr>
            <w:tcW w:w="1683" w:type="pct"/>
          </w:tcPr>
          <w:p w14:paraId="473E13AF" w14:textId="77777777" w:rsidR="00441A7B" w:rsidRPr="002F79F0" w:rsidRDefault="00A1412B">
            <w:pPr>
              <w:pStyle w:val="Compact"/>
              <w:rPr>
                <w:sz w:val="20"/>
                <w:szCs w:val="20"/>
              </w:rPr>
            </w:pPr>
            <w:r w:rsidRPr="002F79F0">
              <w:rPr>
                <w:sz w:val="20"/>
                <w:szCs w:val="20"/>
              </w:rPr>
              <w:t>   Black-Other</w:t>
            </w:r>
          </w:p>
        </w:tc>
        <w:tc>
          <w:tcPr>
            <w:tcW w:w="865" w:type="pct"/>
          </w:tcPr>
          <w:p w14:paraId="3385F8D7" w14:textId="77777777" w:rsidR="00441A7B" w:rsidRPr="002F79F0" w:rsidRDefault="00A1412B">
            <w:pPr>
              <w:pStyle w:val="Compact"/>
              <w:rPr>
                <w:sz w:val="20"/>
                <w:szCs w:val="20"/>
              </w:rPr>
            </w:pPr>
            <w:r w:rsidRPr="002F79F0">
              <w:rPr>
                <w:sz w:val="20"/>
                <w:szCs w:val="20"/>
              </w:rPr>
              <w:t>   462 [</w:t>
            </w:r>
            <w:r w:rsidRPr="002F79F0">
              <w:rPr>
                <w:i/>
                <w:sz w:val="20"/>
                <w:szCs w:val="20"/>
              </w:rPr>
              <w:t>1</w:t>
            </w:r>
            <w:r w:rsidRPr="002F79F0">
              <w:rPr>
                <w:sz w:val="20"/>
                <w:szCs w:val="20"/>
              </w:rPr>
              <w:t>]</w:t>
            </w:r>
          </w:p>
        </w:tc>
        <w:tc>
          <w:tcPr>
            <w:tcW w:w="777" w:type="pct"/>
          </w:tcPr>
          <w:p w14:paraId="35A828E5" w14:textId="77777777" w:rsidR="00441A7B" w:rsidRPr="002F79F0" w:rsidRDefault="00A1412B">
            <w:pPr>
              <w:pStyle w:val="Compact"/>
              <w:rPr>
                <w:sz w:val="20"/>
                <w:szCs w:val="20"/>
              </w:rPr>
            </w:pPr>
            <w:r w:rsidRPr="002F79F0">
              <w:rPr>
                <w:sz w:val="20"/>
                <w:szCs w:val="20"/>
              </w:rPr>
              <w:t>   261 [</w:t>
            </w:r>
            <w:r w:rsidRPr="002F79F0">
              <w:rPr>
                <w:i/>
                <w:sz w:val="20"/>
                <w:szCs w:val="20"/>
              </w:rPr>
              <w:t>1</w:t>
            </w:r>
            <w:r w:rsidRPr="002F79F0">
              <w:rPr>
                <w:sz w:val="20"/>
                <w:szCs w:val="20"/>
              </w:rPr>
              <w:t>]</w:t>
            </w:r>
          </w:p>
        </w:tc>
        <w:tc>
          <w:tcPr>
            <w:tcW w:w="0" w:type="auto"/>
          </w:tcPr>
          <w:p w14:paraId="0F35BC66" w14:textId="77777777" w:rsidR="00441A7B" w:rsidRPr="002F79F0" w:rsidRDefault="00A1412B">
            <w:pPr>
              <w:pStyle w:val="Compact"/>
              <w:rPr>
                <w:sz w:val="20"/>
                <w:szCs w:val="20"/>
              </w:rPr>
            </w:pPr>
            <w:r w:rsidRPr="002F79F0">
              <w:rPr>
                <w:sz w:val="20"/>
                <w:szCs w:val="20"/>
              </w:rPr>
              <w:t>   80 [</w:t>
            </w:r>
            <w:r w:rsidRPr="002F79F0">
              <w:rPr>
                <w:i/>
                <w:sz w:val="20"/>
                <w:szCs w:val="20"/>
              </w:rPr>
              <w:t>1</w:t>
            </w:r>
            <w:r w:rsidRPr="002F79F0">
              <w:rPr>
                <w:sz w:val="20"/>
                <w:szCs w:val="20"/>
              </w:rPr>
              <w:t>]</w:t>
            </w:r>
          </w:p>
        </w:tc>
        <w:tc>
          <w:tcPr>
            <w:tcW w:w="0" w:type="auto"/>
          </w:tcPr>
          <w:p w14:paraId="1B895B6A" w14:textId="77777777" w:rsidR="00441A7B" w:rsidRPr="002F79F0" w:rsidRDefault="00A1412B">
            <w:pPr>
              <w:pStyle w:val="Compact"/>
              <w:rPr>
                <w:sz w:val="20"/>
                <w:szCs w:val="20"/>
              </w:rPr>
            </w:pPr>
            <w:r w:rsidRPr="002F79F0">
              <w:rPr>
                <w:sz w:val="20"/>
                <w:szCs w:val="20"/>
              </w:rPr>
              <w:t>   121 [</w:t>
            </w:r>
            <w:r w:rsidRPr="002F79F0">
              <w:rPr>
                <w:i/>
                <w:sz w:val="20"/>
                <w:szCs w:val="20"/>
              </w:rPr>
              <w:t>1</w:t>
            </w:r>
            <w:r w:rsidRPr="002F79F0">
              <w:rPr>
                <w:sz w:val="20"/>
                <w:szCs w:val="20"/>
              </w:rPr>
              <w:t>]</w:t>
            </w:r>
          </w:p>
        </w:tc>
      </w:tr>
      <w:tr w:rsidR="00B87C95" w:rsidRPr="002F79F0" w14:paraId="6FA7086C" w14:textId="77777777" w:rsidTr="00B87C95">
        <w:tc>
          <w:tcPr>
            <w:tcW w:w="1683" w:type="pct"/>
          </w:tcPr>
          <w:p w14:paraId="21F3241B" w14:textId="77777777" w:rsidR="00441A7B" w:rsidRPr="002F79F0" w:rsidRDefault="00A1412B">
            <w:pPr>
              <w:pStyle w:val="Compact"/>
              <w:rPr>
                <w:sz w:val="20"/>
                <w:szCs w:val="20"/>
              </w:rPr>
            </w:pPr>
            <w:r w:rsidRPr="002F79F0">
              <w:rPr>
                <w:sz w:val="20"/>
                <w:szCs w:val="20"/>
              </w:rPr>
              <w:t>   Indian</w:t>
            </w:r>
          </w:p>
        </w:tc>
        <w:tc>
          <w:tcPr>
            <w:tcW w:w="865" w:type="pct"/>
          </w:tcPr>
          <w:p w14:paraId="07BCD96F" w14:textId="77777777" w:rsidR="00441A7B" w:rsidRPr="002F79F0" w:rsidRDefault="00A1412B">
            <w:pPr>
              <w:pStyle w:val="Compact"/>
              <w:rPr>
                <w:sz w:val="20"/>
                <w:szCs w:val="20"/>
              </w:rPr>
            </w:pPr>
            <w:r w:rsidRPr="002F79F0">
              <w:rPr>
                <w:sz w:val="20"/>
                <w:szCs w:val="20"/>
              </w:rPr>
              <w:t>   12994 [</w:t>
            </w:r>
            <w:r w:rsidRPr="002F79F0">
              <w:rPr>
                <w:i/>
                <w:sz w:val="20"/>
                <w:szCs w:val="20"/>
              </w:rPr>
              <w:t>26</w:t>
            </w:r>
            <w:r w:rsidRPr="002F79F0">
              <w:rPr>
                <w:sz w:val="20"/>
                <w:szCs w:val="20"/>
              </w:rPr>
              <w:t>]</w:t>
            </w:r>
          </w:p>
        </w:tc>
        <w:tc>
          <w:tcPr>
            <w:tcW w:w="777" w:type="pct"/>
          </w:tcPr>
          <w:p w14:paraId="72EE1E95" w14:textId="77777777" w:rsidR="00441A7B" w:rsidRPr="002F79F0" w:rsidRDefault="00A1412B">
            <w:pPr>
              <w:pStyle w:val="Compact"/>
              <w:rPr>
                <w:sz w:val="20"/>
                <w:szCs w:val="20"/>
              </w:rPr>
            </w:pPr>
            <w:r w:rsidRPr="002F79F0">
              <w:rPr>
                <w:sz w:val="20"/>
                <w:szCs w:val="20"/>
              </w:rPr>
              <w:t>   7176 [</w:t>
            </w:r>
            <w:r w:rsidRPr="002F79F0">
              <w:rPr>
                <w:i/>
                <w:sz w:val="20"/>
                <w:szCs w:val="20"/>
              </w:rPr>
              <w:t>30</w:t>
            </w:r>
            <w:r w:rsidRPr="002F79F0">
              <w:rPr>
                <w:sz w:val="20"/>
                <w:szCs w:val="20"/>
              </w:rPr>
              <w:t>]</w:t>
            </w:r>
          </w:p>
        </w:tc>
        <w:tc>
          <w:tcPr>
            <w:tcW w:w="0" w:type="auto"/>
          </w:tcPr>
          <w:p w14:paraId="3418413A" w14:textId="77777777" w:rsidR="00441A7B" w:rsidRPr="002F79F0" w:rsidRDefault="00A1412B">
            <w:pPr>
              <w:pStyle w:val="Compact"/>
              <w:rPr>
                <w:sz w:val="20"/>
                <w:szCs w:val="20"/>
              </w:rPr>
            </w:pPr>
            <w:r w:rsidRPr="002F79F0">
              <w:rPr>
                <w:sz w:val="20"/>
                <w:szCs w:val="20"/>
              </w:rPr>
              <w:t>   2061 [</w:t>
            </w:r>
            <w:r w:rsidRPr="002F79F0">
              <w:rPr>
                <w:i/>
                <w:sz w:val="20"/>
                <w:szCs w:val="20"/>
              </w:rPr>
              <w:t>21</w:t>
            </w:r>
            <w:r w:rsidRPr="002F79F0">
              <w:rPr>
                <w:sz w:val="20"/>
                <w:szCs w:val="20"/>
              </w:rPr>
              <w:t>]</w:t>
            </w:r>
          </w:p>
        </w:tc>
        <w:tc>
          <w:tcPr>
            <w:tcW w:w="0" w:type="auto"/>
          </w:tcPr>
          <w:p w14:paraId="218B14BB" w14:textId="77777777" w:rsidR="00441A7B" w:rsidRPr="002F79F0" w:rsidRDefault="00A1412B">
            <w:pPr>
              <w:pStyle w:val="Compact"/>
              <w:rPr>
                <w:sz w:val="20"/>
                <w:szCs w:val="20"/>
              </w:rPr>
            </w:pPr>
            <w:r w:rsidRPr="002F79F0">
              <w:rPr>
                <w:sz w:val="20"/>
                <w:szCs w:val="20"/>
              </w:rPr>
              <w:t>   3757 [</w:t>
            </w:r>
            <w:r w:rsidRPr="002F79F0">
              <w:rPr>
                <w:i/>
                <w:sz w:val="20"/>
                <w:szCs w:val="20"/>
              </w:rPr>
              <w:t>23</w:t>
            </w:r>
            <w:r w:rsidRPr="002F79F0">
              <w:rPr>
                <w:sz w:val="20"/>
                <w:szCs w:val="20"/>
              </w:rPr>
              <w:t>]</w:t>
            </w:r>
          </w:p>
        </w:tc>
      </w:tr>
      <w:tr w:rsidR="00B87C95" w:rsidRPr="002F79F0" w14:paraId="4B6B95DA" w14:textId="77777777" w:rsidTr="00B87C95">
        <w:tc>
          <w:tcPr>
            <w:tcW w:w="1683" w:type="pct"/>
          </w:tcPr>
          <w:p w14:paraId="75FB03CD" w14:textId="77777777" w:rsidR="00441A7B" w:rsidRPr="002F79F0" w:rsidRDefault="00A1412B">
            <w:pPr>
              <w:pStyle w:val="Compact"/>
              <w:rPr>
                <w:sz w:val="20"/>
                <w:szCs w:val="20"/>
              </w:rPr>
            </w:pPr>
            <w:r w:rsidRPr="002F79F0">
              <w:rPr>
                <w:sz w:val="20"/>
                <w:szCs w:val="20"/>
              </w:rPr>
              <w:t>   Pakistani</w:t>
            </w:r>
          </w:p>
        </w:tc>
        <w:tc>
          <w:tcPr>
            <w:tcW w:w="865" w:type="pct"/>
          </w:tcPr>
          <w:p w14:paraId="39CDD751" w14:textId="77777777" w:rsidR="00441A7B" w:rsidRPr="002F79F0" w:rsidRDefault="00A1412B">
            <w:pPr>
              <w:pStyle w:val="Compact"/>
              <w:rPr>
                <w:sz w:val="20"/>
                <w:szCs w:val="20"/>
              </w:rPr>
            </w:pPr>
            <w:r w:rsidRPr="002F79F0">
              <w:rPr>
                <w:sz w:val="20"/>
                <w:szCs w:val="20"/>
              </w:rPr>
              <w:t>   8237 [</w:t>
            </w:r>
            <w:r w:rsidRPr="002F79F0">
              <w:rPr>
                <w:i/>
                <w:sz w:val="20"/>
                <w:szCs w:val="20"/>
              </w:rPr>
              <w:t>16</w:t>
            </w:r>
            <w:r w:rsidRPr="002F79F0">
              <w:rPr>
                <w:sz w:val="20"/>
                <w:szCs w:val="20"/>
              </w:rPr>
              <w:t>]</w:t>
            </w:r>
          </w:p>
        </w:tc>
        <w:tc>
          <w:tcPr>
            <w:tcW w:w="777" w:type="pct"/>
          </w:tcPr>
          <w:p w14:paraId="28CA2468" w14:textId="77777777" w:rsidR="00441A7B" w:rsidRPr="002F79F0" w:rsidRDefault="00A1412B">
            <w:pPr>
              <w:pStyle w:val="Compact"/>
              <w:rPr>
                <w:sz w:val="20"/>
                <w:szCs w:val="20"/>
              </w:rPr>
            </w:pPr>
            <w:r w:rsidRPr="002F79F0">
              <w:rPr>
                <w:sz w:val="20"/>
                <w:szCs w:val="20"/>
              </w:rPr>
              <w:t>   3512 [</w:t>
            </w:r>
            <w:r w:rsidRPr="002F79F0">
              <w:rPr>
                <w:i/>
                <w:sz w:val="20"/>
                <w:szCs w:val="20"/>
              </w:rPr>
              <w:t>15</w:t>
            </w:r>
            <w:r w:rsidRPr="002F79F0">
              <w:rPr>
                <w:sz w:val="20"/>
                <w:szCs w:val="20"/>
              </w:rPr>
              <w:t>]</w:t>
            </w:r>
          </w:p>
        </w:tc>
        <w:tc>
          <w:tcPr>
            <w:tcW w:w="0" w:type="auto"/>
          </w:tcPr>
          <w:p w14:paraId="6DE3656C" w14:textId="77777777" w:rsidR="00441A7B" w:rsidRPr="002F79F0" w:rsidRDefault="00A1412B">
            <w:pPr>
              <w:pStyle w:val="Compact"/>
              <w:rPr>
                <w:sz w:val="20"/>
                <w:szCs w:val="20"/>
              </w:rPr>
            </w:pPr>
            <w:r w:rsidRPr="002F79F0">
              <w:rPr>
                <w:sz w:val="20"/>
                <w:szCs w:val="20"/>
              </w:rPr>
              <w:t>   1720 [</w:t>
            </w:r>
            <w:r w:rsidRPr="002F79F0">
              <w:rPr>
                <w:i/>
                <w:sz w:val="20"/>
                <w:szCs w:val="20"/>
              </w:rPr>
              <w:t>17</w:t>
            </w:r>
            <w:r w:rsidRPr="002F79F0">
              <w:rPr>
                <w:sz w:val="20"/>
                <w:szCs w:val="20"/>
              </w:rPr>
              <w:t>]</w:t>
            </w:r>
          </w:p>
        </w:tc>
        <w:tc>
          <w:tcPr>
            <w:tcW w:w="0" w:type="auto"/>
          </w:tcPr>
          <w:p w14:paraId="47B6D08D" w14:textId="77777777" w:rsidR="00441A7B" w:rsidRPr="002F79F0" w:rsidRDefault="00A1412B">
            <w:pPr>
              <w:pStyle w:val="Compact"/>
              <w:rPr>
                <w:sz w:val="20"/>
                <w:szCs w:val="20"/>
              </w:rPr>
            </w:pPr>
            <w:r w:rsidRPr="002F79F0">
              <w:rPr>
                <w:sz w:val="20"/>
                <w:szCs w:val="20"/>
              </w:rPr>
              <w:t>   3005 [</w:t>
            </w:r>
            <w:r w:rsidRPr="002F79F0">
              <w:rPr>
                <w:i/>
                <w:sz w:val="20"/>
                <w:szCs w:val="20"/>
              </w:rPr>
              <w:t>18</w:t>
            </w:r>
            <w:r w:rsidRPr="002F79F0">
              <w:rPr>
                <w:sz w:val="20"/>
                <w:szCs w:val="20"/>
              </w:rPr>
              <w:t>]</w:t>
            </w:r>
          </w:p>
        </w:tc>
      </w:tr>
      <w:tr w:rsidR="00B87C95" w:rsidRPr="002F79F0" w14:paraId="28990341" w14:textId="77777777" w:rsidTr="00B87C95">
        <w:tc>
          <w:tcPr>
            <w:tcW w:w="1683" w:type="pct"/>
          </w:tcPr>
          <w:p w14:paraId="7960A3DC" w14:textId="77777777" w:rsidR="00441A7B" w:rsidRPr="002F79F0" w:rsidRDefault="00A1412B">
            <w:pPr>
              <w:pStyle w:val="Compact"/>
              <w:rPr>
                <w:sz w:val="20"/>
                <w:szCs w:val="20"/>
              </w:rPr>
            </w:pPr>
            <w:r w:rsidRPr="002F79F0">
              <w:rPr>
                <w:sz w:val="20"/>
                <w:szCs w:val="20"/>
              </w:rPr>
              <w:t>   Bangladeshi</w:t>
            </w:r>
          </w:p>
        </w:tc>
        <w:tc>
          <w:tcPr>
            <w:tcW w:w="865" w:type="pct"/>
          </w:tcPr>
          <w:p w14:paraId="0B7B1CB2" w14:textId="77777777" w:rsidR="00441A7B" w:rsidRPr="002F79F0" w:rsidRDefault="00A1412B">
            <w:pPr>
              <w:pStyle w:val="Compact"/>
              <w:rPr>
                <w:sz w:val="20"/>
                <w:szCs w:val="20"/>
              </w:rPr>
            </w:pPr>
            <w:r w:rsidRPr="002F79F0">
              <w:rPr>
                <w:sz w:val="20"/>
                <w:szCs w:val="20"/>
              </w:rPr>
              <w:t>   2025 [</w:t>
            </w:r>
            <w:r w:rsidRPr="002F79F0">
              <w:rPr>
                <w:i/>
                <w:sz w:val="20"/>
                <w:szCs w:val="20"/>
              </w:rPr>
              <w:t>4</w:t>
            </w:r>
            <w:r w:rsidRPr="002F79F0">
              <w:rPr>
                <w:sz w:val="20"/>
                <w:szCs w:val="20"/>
              </w:rPr>
              <w:t>]</w:t>
            </w:r>
          </w:p>
        </w:tc>
        <w:tc>
          <w:tcPr>
            <w:tcW w:w="777" w:type="pct"/>
          </w:tcPr>
          <w:p w14:paraId="0D089030" w14:textId="77777777" w:rsidR="00441A7B" w:rsidRPr="002F79F0" w:rsidRDefault="00A1412B">
            <w:pPr>
              <w:pStyle w:val="Compact"/>
              <w:rPr>
                <w:sz w:val="20"/>
                <w:szCs w:val="20"/>
              </w:rPr>
            </w:pPr>
            <w:r w:rsidRPr="002F79F0">
              <w:rPr>
                <w:sz w:val="20"/>
                <w:szCs w:val="20"/>
              </w:rPr>
              <w:t>   918 [</w:t>
            </w:r>
            <w:r w:rsidRPr="002F79F0">
              <w:rPr>
                <w:i/>
                <w:sz w:val="20"/>
                <w:szCs w:val="20"/>
              </w:rPr>
              <w:t>4</w:t>
            </w:r>
            <w:r w:rsidRPr="002F79F0">
              <w:rPr>
                <w:sz w:val="20"/>
                <w:szCs w:val="20"/>
              </w:rPr>
              <w:t>]</w:t>
            </w:r>
          </w:p>
        </w:tc>
        <w:tc>
          <w:tcPr>
            <w:tcW w:w="0" w:type="auto"/>
          </w:tcPr>
          <w:p w14:paraId="1C904BC5" w14:textId="77777777" w:rsidR="00441A7B" w:rsidRPr="002F79F0" w:rsidRDefault="00A1412B">
            <w:pPr>
              <w:pStyle w:val="Compact"/>
              <w:rPr>
                <w:sz w:val="20"/>
                <w:szCs w:val="20"/>
              </w:rPr>
            </w:pPr>
            <w:r w:rsidRPr="002F79F0">
              <w:rPr>
                <w:sz w:val="20"/>
                <w:szCs w:val="20"/>
              </w:rPr>
              <w:t>   480 [</w:t>
            </w:r>
            <w:r w:rsidRPr="002F79F0">
              <w:rPr>
                <w:i/>
                <w:sz w:val="20"/>
                <w:szCs w:val="20"/>
              </w:rPr>
              <w:t>5</w:t>
            </w:r>
            <w:r w:rsidRPr="002F79F0">
              <w:rPr>
                <w:sz w:val="20"/>
                <w:szCs w:val="20"/>
              </w:rPr>
              <w:t>]</w:t>
            </w:r>
          </w:p>
        </w:tc>
        <w:tc>
          <w:tcPr>
            <w:tcW w:w="0" w:type="auto"/>
          </w:tcPr>
          <w:p w14:paraId="66B77F3C" w14:textId="77777777" w:rsidR="00441A7B" w:rsidRPr="002F79F0" w:rsidRDefault="00A1412B">
            <w:pPr>
              <w:pStyle w:val="Compact"/>
              <w:rPr>
                <w:sz w:val="20"/>
                <w:szCs w:val="20"/>
              </w:rPr>
            </w:pPr>
            <w:r w:rsidRPr="002F79F0">
              <w:rPr>
                <w:sz w:val="20"/>
                <w:szCs w:val="20"/>
              </w:rPr>
              <w:t>   627 [</w:t>
            </w:r>
            <w:r w:rsidRPr="002F79F0">
              <w:rPr>
                <w:i/>
                <w:sz w:val="20"/>
                <w:szCs w:val="20"/>
              </w:rPr>
              <w:t>4</w:t>
            </w:r>
            <w:r w:rsidRPr="002F79F0">
              <w:rPr>
                <w:sz w:val="20"/>
                <w:szCs w:val="20"/>
              </w:rPr>
              <w:t>]</w:t>
            </w:r>
          </w:p>
        </w:tc>
      </w:tr>
      <w:tr w:rsidR="00B87C95" w:rsidRPr="002F79F0" w14:paraId="536943ED" w14:textId="77777777" w:rsidTr="00B87C95">
        <w:tc>
          <w:tcPr>
            <w:tcW w:w="1683" w:type="pct"/>
          </w:tcPr>
          <w:p w14:paraId="111EA204" w14:textId="77777777" w:rsidR="00441A7B" w:rsidRPr="002F79F0" w:rsidRDefault="00A1412B">
            <w:pPr>
              <w:pStyle w:val="Compact"/>
              <w:rPr>
                <w:sz w:val="20"/>
                <w:szCs w:val="20"/>
              </w:rPr>
            </w:pPr>
            <w:r w:rsidRPr="002F79F0">
              <w:rPr>
                <w:sz w:val="20"/>
                <w:szCs w:val="20"/>
              </w:rPr>
              <w:t>   Chinese</w:t>
            </w:r>
          </w:p>
        </w:tc>
        <w:tc>
          <w:tcPr>
            <w:tcW w:w="865" w:type="pct"/>
          </w:tcPr>
          <w:p w14:paraId="5F3A3F47" w14:textId="77777777" w:rsidR="00441A7B" w:rsidRPr="002F79F0" w:rsidRDefault="00A1412B">
            <w:pPr>
              <w:pStyle w:val="Compact"/>
              <w:rPr>
                <w:sz w:val="20"/>
                <w:szCs w:val="20"/>
              </w:rPr>
            </w:pPr>
            <w:r w:rsidRPr="002F79F0">
              <w:rPr>
                <w:sz w:val="20"/>
                <w:szCs w:val="20"/>
              </w:rPr>
              <w:t>   601 [</w:t>
            </w:r>
            <w:r w:rsidRPr="002F79F0">
              <w:rPr>
                <w:i/>
                <w:sz w:val="20"/>
                <w:szCs w:val="20"/>
              </w:rPr>
              <w:t>1</w:t>
            </w:r>
            <w:r w:rsidRPr="002F79F0">
              <w:rPr>
                <w:sz w:val="20"/>
                <w:szCs w:val="20"/>
              </w:rPr>
              <w:t>]</w:t>
            </w:r>
          </w:p>
        </w:tc>
        <w:tc>
          <w:tcPr>
            <w:tcW w:w="777" w:type="pct"/>
          </w:tcPr>
          <w:p w14:paraId="589A801A" w14:textId="77777777" w:rsidR="00441A7B" w:rsidRPr="002F79F0" w:rsidRDefault="00A1412B">
            <w:pPr>
              <w:pStyle w:val="Compact"/>
              <w:rPr>
                <w:sz w:val="20"/>
                <w:szCs w:val="20"/>
              </w:rPr>
            </w:pPr>
            <w:r w:rsidRPr="002F79F0">
              <w:rPr>
                <w:sz w:val="20"/>
                <w:szCs w:val="20"/>
              </w:rPr>
              <w:t>   289 [</w:t>
            </w:r>
            <w:r w:rsidRPr="002F79F0">
              <w:rPr>
                <w:i/>
                <w:sz w:val="20"/>
                <w:szCs w:val="20"/>
              </w:rPr>
              <w:t>1</w:t>
            </w:r>
            <w:r w:rsidRPr="002F79F0">
              <w:rPr>
                <w:sz w:val="20"/>
                <w:szCs w:val="20"/>
              </w:rPr>
              <w:t>]</w:t>
            </w:r>
          </w:p>
        </w:tc>
        <w:tc>
          <w:tcPr>
            <w:tcW w:w="0" w:type="auto"/>
          </w:tcPr>
          <w:p w14:paraId="3A314235" w14:textId="77777777" w:rsidR="00441A7B" w:rsidRPr="002F79F0" w:rsidRDefault="00A1412B">
            <w:pPr>
              <w:pStyle w:val="Compact"/>
              <w:rPr>
                <w:sz w:val="20"/>
                <w:szCs w:val="20"/>
              </w:rPr>
            </w:pPr>
            <w:r w:rsidRPr="002F79F0">
              <w:rPr>
                <w:sz w:val="20"/>
                <w:szCs w:val="20"/>
              </w:rPr>
              <w:t>   101 [</w:t>
            </w:r>
            <w:r w:rsidRPr="002F79F0">
              <w:rPr>
                <w:i/>
                <w:sz w:val="20"/>
                <w:szCs w:val="20"/>
              </w:rPr>
              <w:t>1</w:t>
            </w:r>
            <w:r w:rsidRPr="002F79F0">
              <w:rPr>
                <w:sz w:val="20"/>
                <w:szCs w:val="20"/>
              </w:rPr>
              <w:t>]</w:t>
            </w:r>
          </w:p>
        </w:tc>
        <w:tc>
          <w:tcPr>
            <w:tcW w:w="0" w:type="auto"/>
          </w:tcPr>
          <w:p w14:paraId="0EC5C027" w14:textId="77777777" w:rsidR="00441A7B" w:rsidRPr="002F79F0" w:rsidRDefault="00A1412B">
            <w:pPr>
              <w:pStyle w:val="Compact"/>
              <w:rPr>
                <w:sz w:val="20"/>
                <w:szCs w:val="20"/>
              </w:rPr>
            </w:pPr>
            <w:r w:rsidRPr="002F79F0">
              <w:rPr>
                <w:sz w:val="20"/>
                <w:szCs w:val="20"/>
              </w:rPr>
              <w:t>   211 [</w:t>
            </w:r>
            <w:r w:rsidRPr="002F79F0">
              <w:rPr>
                <w:i/>
                <w:sz w:val="20"/>
                <w:szCs w:val="20"/>
              </w:rPr>
              <w:t>1</w:t>
            </w:r>
            <w:r w:rsidRPr="002F79F0">
              <w:rPr>
                <w:sz w:val="20"/>
                <w:szCs w:val="20"/>
              </w:rPr>
              <w:t>]</w:t>
            </w:r>
          </w:p>
        </w:tc>
      </w:tr>
      <w:tr w:rsidR="00B87C95" w:rsidRPr="002F79F0" w14:paraId="21F12B74" w14:textId="77777777" w:rsidTr="00B87C95">
        <w:tc>
          <w:tcPr>
            <w:tcW w:w="1683" w:type="pct"/>
          </w:tcPr>
          <w:p w14:paraId="085FB7F0" w14:textId="77777777" w:rsidR="00441A7B" w:rsidRPr="002F79F0" w:rsidRDefault="00A1412B">
            <w:pPr>
              <w:pStyle w:val="Compact"/>
              <w:rPr>
                <w:sz w:val="20"/>
                <w:szCs w:val="20"/>
              </w:rPr>
            </w:pPr>
            <w:r w:rsidRPr="002F79F0">
              <w:rPr>
                <w:sz w:val="20"/>
                <w:szCs w:val="20"/>
              </w:rPr>
              <w:t>   Mixed / Other</w:t>
            </w:r>
          </w:p>
        </w:tc>
        <w:tc>
          <w:tcPr>
            <w:tcW w:w="865" w:type="pct"/>
          </w:tcPr>
          <w:p w14:paraId="5B2027AF" w14:textId="77777777" w:rsidR="00441A7B" w:rsidRPr="002F79F0" w:rsidRDefault="00A1412B">
            <w:pPr>
              <w:pStyle w:val="Compact"/>
              <w:rPr>
                <w:sz w:val="20"/>
                <w:szCs w:val="20"/>
              </w:rPr>
            </w:pPr>
            <w:r w:rsidRPr="002F79F0">
              <w:rPr>
                <w:sz w:val="20"/>
                <w:szCs w:val="20"/>
              </w:rPr>
              <w:t>   5849 [</w:t>
            </w:r>
            <w:r w:rsidRPr="002F79F0">
              <w:rPr>
                <w:i/>
                <w:sz w:val="20"/>
                <w:szCs w:val="20"/>
              </w:rPr>
              <w:t>12</w:t>
            </w:r>
            <w:r w:rsidRPr="002F79F0">
              <w:rPr>
                <w:sz w:val="20"/>
                <w:szCs w:val="20"/>
              </w:rPr>
              <w:t>]</w:t>
            </w:r>
          </w:p>
        </w:tc>
        <w:tc>
          <w:tcPr>
            <w:tcW w:w="777" w:type="pct"/>
          </w:tcPr>
          <w:p w14:paraId="7B9F58EF" w14:textId="77777777" w:rsidR="00441A7B" w:rsidRPr="002F79F0" w:rsidRDefault="00A1412B">
            <w:pPr>
              <w:pStyle w:val="Compact"/>
              <w:rPr>
                <w:sz w:val="20"/>
                <w:szCs w:val="20"/>
              </w:rPr>
            </w:pPr>
            <w:r w:rsidRPr="002F79F0">
              <w:rPr>
                <w:sz w:val="20"/>
                <w:szCs w:val="20"/>
              </w:rPr>
              <w:t>   3179 [</w:t>
            </w:r>
            <w:r w:rsidRPr="002F79F0">
              <w:rPr>
                <w:i/>
                <w:sz w:val="20"/>
                <w:szCs w:val="20"/>
              </w:rPr>
              <w:t>13</w:t>
            </w:r>
            <w:r w:rsidRPr="002F79F0">
              <w:rPr>
                <w:sz w:val="20"/>
                <w:szCs w:val="20"/>
              </w:rPr>
              <w:t>]</w:t>
            </w:r>
          </w:p>
        </w:tc>
        <w:tc>
          <w:tcPr>
            <w:tcW w:w="0" w:type="auto"/>
          </w:tcPr>
          <w:p w14:paraId="2B23CC66" w14:textId="77777777" w:rsidR="00441A7B" w:rsidRPr="002F79F0" w:rsidRDefault="00A1412B">
            <w:pPr>
              <w:pStyle w:val="Compact"/>
              <w:rPr>
                <w:sz w:val="20"/>
                <w:szCs w:val="20"/>
              </w:rPr>
            </w:pPr>
            <w:r w:rsidRPr="002F79F0">
              <w:rPr>
                <w:sz w:val="20"/>
                <w:szCs w:val="20"/>
              </w:rPr>
              <w:t>   1043 [</w:t>
            </w:r>
            <w:r w:rsidRPr="002F79F0">
              <w:rPr>
                <w:i/>
                <w:sz w:val="20"/>
                <w:szCs w:val="20"/>
              </w:rPr>
              <w:t>10</w:t>
            </w:r>
            <w:r w:rsidRPr="002F79F0">
              <w:rPr>
                <w:sz w:val="20"/>
                <w:szCs w:val="20"/>
              </w:rPr>
              <w:t>]</w:t>
            </w:r>
          </w:p>
        </w:tc>
        <w:tc>
          <w:tcPr>
            <w:tcW w:w="0" w:type="auto"/>
          </w:tcPr>
          <w:p w14:paraId="17653D66" w14:textId="77777777" w:rsidR="00441A7B" w:rsidRPr="002F79F0" w:rsidRDefault="00A1412B">
            <w:pPr>
              <w:pStyle w:val="Compact"/>
              <w:rPr>
                <w:sz w:val="20"/>
                <w:szCs w:val="20"/>
              </w:rPr>
            </w:pPr>
            <w:r w:rsidRPr="002F79F0">
              <w:rPr>
                <w:sz w:val="20"/>
                <w:szCs w:val="20"/>
              </w:rPr>
              <w:t>   1627 [</w:t>
            </w:r>
            <w:r w:rsidRPr="002F79F0">
              <w:rPr>
                <w:i/>
                <w:sz w:val="20"/>
                <w:szCs w:val="20"/>
              </w:rPr>
              <w:t>10</w:t>
            </w:r>
            <w:r w:rsidRPr="002F79F0">
              <w:rPr>
                <w:sz w:val="20"/>
                <w:szCs w:val="20"/>
              </w:rPr>
              <w:t>]</w:t>
            </w:r>
          </w:p>
        </w:tc>
      </w:tr>
      <w:tr w:rsidR="00B87C95" w:rsidRPr="002F79F0" w14:paraId="45ED7EBB" w14:textId="77777777" w:rsidTr="00B87C95">
        <w:tc>
          <w:tcPr>
            <w:tcW w:w="1683" w:type="pct"/>
          </w:tcPr>
          <w:p w14:paraId="3C1CB9DD" w14:textId="77777777" w:rsidR="00441A7B" w:rsidRPr="002F79F0" w:rsidRDefault="00A1412B">
            <w:pPr>
              <w:pStyle w:val="Compact"/>
              <w:rPr>
                <w:sz w:val="20"/>
                <w:szCs w:val="20"/>
              </w:rPr>
            </w:pPr>
            <w:r w:rsidRPr="002F79F0">
              <w:rPr>
                <w:sz w:val="20"/>
                <w:szCs w:val="20"/>
              </w:rPr>
              <w:t>Calendar year</w:t>
            </w:r>
          </w:p>
        </w:tc>
        <w:tc>
          <w:tcPr>
            <w:tcW w:w="865" w:type="pct"/>
          </w:tcPr>
          <w:p w14:paraId="35131A05" w14:textId="77777777" w:rsidR="00441A7B" w:rsidRPr="002F79F0" w:rsidRDefault="00A1412B">
            <w:pPr>
              <w:pStyle w:val="Compact"/>
              <w:rPr>
                <w:sz w:val="20"/>
                <w:szCs w:val="20"/>
              </w:rPr>
            </w:pPr>
            <w:r w:rsidRPr="002F79F0">
              <w:rPr>
                <w:sz w:val="20"/>
                <w:szCs w:val="20"/>
              </w:rPr>
              <w:t>51645 (100)</w:t>
            </w:r>
          </w:p>
        </w:tc>
        <w:tc>
          <w:tcPr>
            <w:tcW w:w="777" w:type="pct"/>
          </w:tcPr>
          <w:p w14:paraId="38D9F747" w14:textId="77777777" w:rsidR="00441A7B" w:rsidRPr="002F79F0" w:rsidRDefault="00A1412B">
            <w:pPr>
              <w:pStyle w:val="Compact"/>
              <w:rPr>
                <w:sz w:val="20"/>
                <w:szCs w:val="20"/>
              </w:rPr>
            </w:pPr>
            <w:r w:rsidRPr="002F79F0">
              <w:rPr>
                <w:sz w:val="20"/>
                <w:szCs w:val="20"/>
              </w:rPr>
              <w:t>24354 (100)</w:t>
            </w:r>
          </w:p>
        </w:tc>
        <w:tc>
          <w:tcPr>
            <w:tcW w:w="0" w:type="auto"/>
          </w:tcPr>
          <w:p w14:paraId="1CF020E2" w14:textId="77777777" w:rsidR="00441A7B" w:rsidRPr="002F79F0" w:rsidRDefault="00A1412B">
            <w:pPr>
              <w:pStyle w:val="Compact"/>
              <w:rPr>
                <w:sz w:val="20"/>
                <w:szCs w:val="20"/>
              </w:rPr>
            </w:pPr>
            <w:r w:rsidRPr="002F79F0">
              <w:rPr>
                <w:sz w:val="20"/>
                <w:szCs w:val="20"/>
              </w:rPr>
              <w:t>10158 (100)</w:t>
            </w:r>
          </w:p>
        </w:tc>
        <w:tc>
          <w:tcPr>
            <w:tcW w:w="0" w:type="auto"/>
          </w:tcPr>
          <w:p w14:paraId="432A3985" w14:textId="77777777" w:rsidR="00441A7B" w:rsidRPr="002F79F0" w:rsidRDefault="00A1412B">
            <w:pPr>
              <w:pStyle w:val="Compact"/>
              <w:rPr>
                <w:sz w:val="20"/>
                <w:szCs w:val="20"/>
              </w:rPr>
            </w:pPr>
            <w:r w:rsidRPr="002F79F0">
              <w:rPr>
                <w:sz w:val="20"/>
                <w:szCs w:val="20"/>
              </w:rPr>
              <w:t>17133 (100)</w:t>
            </w:r>
          </w:p>
        </w:tc>
      </w:tr>
      <w:tr w:rsidR="002F79F0" w:rsidRPr="002F79F0" w14:paraId="74308464" w14:textId="77777777" w:rsidTr="002F79F0">
        <w:trPr>
          <w:cnfStyle w:val="010000000000" w:firstRow="0" w:lastRow="1" w:firstColumn="0" w:lastColumn="0" w:oddVBand="0" w:evenVBand="0" w:oddHBand="0" w:evenHBand="0" w:firstRowFirstColumn="0" w:firstRowLastColumn="0" w:lastRowFirstColumn="0" w:lastRowLastColumn="0"/>
        </w:trPr>
        <w:tc>
          <w:tcPr>
            <w:tcW w:w="0" w:type="auto"/>
            <w:gridSpan w:val="5"/>
          </w:tcPr>
          <w:p w14:paraId="2DA382E6" w14:textId="77777777" w:rsidR="002F79F0" w:rsidRDefault="002F79F0">
            <w:pPr>
              <w:pStyle w:val="Compact"/>
              <w:rPr>
                <w:b w:val="0"/>
                <w:sz w:val="20"/>
                <w:szCs w:val="20"/>
              </w:rPr>
            </w:pPr>
            <w:r w:rsidRPr="002F79F0">
              <w:rPr>
                <w:b w:val="0"/>
                <w:sz w:val="20"/>
                <w:szCs w:val="20"/>
              </w:rPr>
              <w:t xml:space="preserve">{% all cases}(% complete within vaccine status)[% </w:t>
            </w:r>
            <w:r w:rsidRPr="002F79F0">
              <w:rPr>
                <w:b w:val="0"/>
                <w:i/>
                <w:sz w:val="20"/>
                <w:szCs w:val="20"/>
              </w:rPr>
              <w:t>complete within category</w:t>
            </w:r>
            <w:r w:rsidRPr="002F79F0">
              <w:rPr>
                <w:b w:val="0"/>
                <w:sz w:val="20"/>
                <w:szCs w:val="20"/>
              </w:rPr>
              <w:t>],</w:t>
            </w:r>
          </w:p>
          <w:p w14:paraId="2BB5B013" w14:textId="74E18A31" w:rsidR="002F79F0" w:rsidRPr="002F79F0" w:rsidRDefault="002F79F0">
            <w:pPr>
              <w:pStyle w:val="Compact"/>
              <w:rPr>
                <w:b w:val="0"/>
                <w:sz w:val="20"/>
                <w:szCs w:val="20"/>
              </w:rPr>
            </w:pPr>
            <w:r w:rsidRPr="002F79F0">
              <w:rPr>
                <w:b w:val="0"/>
                <w:sz w:val="20"/>
                <w:szCs w:val="20"/>
              </w:rPr>
              <w:t xml:space="preserve"> * Death due to TB in those who died and where cause of death was known</w:t>
            </w:r>
          </w:p>
        </w:tc>
      </w:tr>
    </w:tbl>
    <w:p w14:paraId="0453F914" w14:textId="77777777" w:rsidR="00441A7B" w:rsidRDefault="00A1412B">
      <w:pPr>
        <w:pStyle w:val="Heading5"/>
      </w:pPr>
      <w:bookmarkStart w:id="73" w:name="pagebreak-6"/>
      <w:bookmarkEnd w:id="73"/>
      <w:r>
        <w:lastRenderedPageBreak/>
        <w:t>PAGEBREAK</w:t>
      </w:r>
    </w:p>
    <w:p w14:paraId="24871469" w14:textId="77777777" w:rsidR="00441A7B" w:rsidRDefault="00A1412B">
      <w:pPr>
        <w:pStyle w:val="FirstParagraph"/>
      </w:pPr>
      <w:r>
        <w:rPr>
          <w:b/>
        </w:rPr>
        <w:t>Model output: All-cause mortality</w:t>
      </w:r>
    </w:p>
    <w:p w14:paraId="6D26D70F" w14:textId="77777777" w:rsidR="00441A7B" w:rsidRDefault="00A1412B">
      <w:pPr>
        <w:pStyle w:val="TableCaption"/>
      </w:pPr>
      <w:r>
        <w:rPr>
          <w:b/>
        </w:rPr>
        <w:t>Supplementary table S3:</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A1412B" w:rsidRPr="00A1412B" w14:paraId="0C45F4EB" w14:textId="77777777" w:rsidTr="00A1412B">
        <w:trPr>
          <w:cnfStyle w:val="100000000000" w:firstRow="1" w:lastRow="0" w:firstColumn="0" w:lastColumn="0" w:oddVBand="0" w:evenVBand="0" w:oddHBand="0" w:evenHBand="0" w:firstRowFirstColumn="0" w:firstRowLastColumn="0" w:lastRowFirstColumn="0" w:lastRowLastColumn="0"/>
        </w:trPr>
        <w:tc>
          <w:tcPr>
            <w:tcW w:w="1202" w:type="pct"/>
            <w:vMerge w:val="restart"/>
          </w:tcPr>
          <w:p w14:paraId="3EE3F687" w14:textId="5F2E24F8" w:rsidR="00A1412B" w:rsidRPr="00A1412B" w:rsidRDefault="00A1412B" w:rsidP="00A1412B">
            <w:pPr>
              <w:pStyle w:val="Compact"/>
              <w:rPr>
                <w:b w:val="0"/>
                <w:sz w:val="20"/>
                <w:szCs w:val="20"/>
              </w:rPr>
            </w:pPr>
            <w:r w:rsidRPr="00A1412B">
              <w:rPr>
                <w:b w:val="0"/>
                <w:sz w:val="20"/>
                <w:szCs w:val="20"/>
              </w:rPr>
              <w:t>Variable</w:t>
            </w:r>
          </w:p>
        </w:tc>
        <w:tc>
          <w:tcPr>
            <w:tcW w:w="481" w:type="pct"/>
            <w:vMerge w:val="restart"/>
          </w:tcPr>
          <w:p w14:paraId="4A755DD4" w14:textId="49DE1B40" w:rsidR="00A1412B" w:rsidRPr="00A1412B" w:rsidRDefault="00A1412B" w:rsidP="00A1412B">
            <w:pPr>
              <w:pStyle w:val="Compact"/>
              <w:rPr>
                <w:b w:val="0"/>
                <w:sz w:val="20"/>
                <w:szCs w:val="20"/>
              </w:rPr>
            </w:pPr>
            <w:r w:rsidRPr="00A1412B">
              <w:rPr>
                <w:b w:val="0"/>
                <w:sz w:val="20"/>
                <w:szCs w:val="20"/>
              </w:rPr>
              <w:t>Total</w:t>
            </w:r>
          </w:p>
        </w:tc>
        <w:tc>
          <w:tcPr>
            <w:tcW w:w="577" w:type="pct"/>
            <w:vMerge w:val="restart"/>
          </w:tcPr>
          <w:p w14:paraId="139D5E1E" w14:textId="512FF2C9" w:rsidR="00A1412B" w:rsidRPr="00A1412B" w:rsidRDefault="00A1412B" w:rsidP="00A1412B">
            <w:pPr>
              <w:pStyle w:val="Compact"/>
              <w:rPr>
                <w:b w:val="0"/>
                <w:sz w:val="20"/>
                <w:szCs w:val="20"/>
              </w:rPr>
            </w:pPr>
            <w:r w:rsidRPr="00A1412B">
              <w:rPr>
                <w:b w:val="0"/>
                <w:sz w:val="20"/>
                <w:szCs w:val="20"/>
              </w:rPr>
              <w:t>All-cause mortality</w:t>
            </w:r>
          </w:p>
        </w:tc>
        <w:tc>
          <w:tcPr>
            <w:tcW w:w="1347" w:type="pct"/>
            <w:gridSpan w:val="2"/>
          </w:tcPr>
          <w:p w14:paraId="35BB010A" w14:textId="696E8566" w:rsidR="00A1412B" w:rsidRPr="00A1412B" w:rsidRDefault="00A1412B">
            <w:pPr>
              <w:pStyle w:val="Compact"/>
              <w:rPr>
                <w:b w:val="0"/>
                <w:sz w:val="20"/>
                <w:szCs w:val="20"/>
              </w:rPr>
            </w:pPr>
            <w:r w:rsidRPr="00A1412B">
              <w:rPr>
                <w:b w:val="0"/>
                <w:sz w:val="20"/>
                <w:szCs w:val="20"/>
              </w:rPr>
              <w:t>Univariable</w:t>
            </w:r>
          </w:p>
        </w:tc>
        <w:tc>
          <w:tcPr>
            <w:tcW w:w="1393" w:type="pct"/>
            <w:gridSpan w:val="2"/>
          </w:tcPr>
          <w:p w14:paraId="0BD1D786" w14:textId="52BDF29E" w:rsidR="00A1412B" w:rsidRPr="00A1412B" w:rsidRDefault="00A1412B">
            <w:pPr>
              <w:pStyle w:val="Compact"/>
              <w:rPr>
                <w:b w:val="0"/>
                <w:sz w:val="20"/>
                <w:szCs w:val="20"/>
              </w:rPr>
            </w:pPr>
            <w:r w:rsidRPr="00A1412B">
              <w:rPr>
                <w:b w:val="0"/>
                <w:sz w:val="20"/>
                <w:szCs w:val="20"/>
              </w:rPr>
              <w:t>Multivariable</w:t>
            </w:r>
          </w:p>
        </w:tc>
      </w:tr>
      <w:tr w:rsidR="00A1412B" w:rsidRPr="00A1412B" w14:paraId="7A31E8AF" w14:textId="77777777" w:rsidTr="00A1412B">
        <w:tc>
          <w:tcPr>
            <w:tcW w:w="1202" w:type="pct"/>
            <w:vMerge/>
            <w:tcBorders>
              <w:bottom w:val="single" w:sz="4" w:space="0" w:color="auto"/>
            </w:tcBorders>
          </w:tcPr>
          <w:p w14:paraId="06154F44" w14:textId="20F7D835" w:rsidR="00A1412B" w:rsidRPr="00A1412B" w:rsidRDefault="00A1412B">
            <w:pPr>
              <w:pStyle w:val="Compact"/>
              <w:rPr>
                <w:sz w:val="20"/>
                <w:szCs w:val="20"/>
              </w:rPr>
            </w:pPr>
          </w:p>
        </w:tc>
        <w:tc>
          <w:tcPr>
            <w:tcW w:w="481" w:type="pct"/>
            <w:vMerge/>
            <w:tcBorders>
              <w:bottom w:val="single" w:sz="4" w:space="0" w:color="auto"/>
            </w:tcBorders>
          </w:tcPr>
          <w:p w14:paraId="7A8E9E12" w14:textId="4DA4E47B" w:rsidR="00A1412B" w:rsidRPr="00A1412B" w:rsidRDefault="00A1412B">
            <w:pPr>
              <w:pStyle w:val="Compact"/>
              <w:rPr>
                <w:sz w:val="20"/>
                <w:szCs w:val="20"/>
              </w:rPr>
            </w:pPr>
          </w:p>
        </w:tc>
        <w:tc>
          <w:tcPr>
            <w:tcW w:w="577" w:type="pct"/>
            <w:vMerge/>
            <w:tcBorders>
              <w:bottom w:val="single" w:sz="4" w:space="0" w:color="auto"/>
            </w:tcBorders>
          </w:tcPr>
          <w:p w14:paraId="4C53057C" w14:textId="684F9C66" w:rsidR="00A1412B" w:rsidRPr="00A1412B" w:rsidRDefault="00A1412B">
            <w:pPr>
              <w:pStyle w:val="Compact"/>
              <w:rPr>
                <w:sz w:val="20"/>
                <w:szCs w:val="20"/>
              </w:rPr>
            </w:pPr>
          </w:p>
        </w:tc>
        <w:tc>
          <w:tcPr>
            <w:tcW w:w="913" w:type="pct"/>
            <w:tcBorders>
              <w:bottom w:val="single" w:sz="4" w:space="0" w:color="auto"/>
            </w:tcBorders>
          </w:tcPr>
          <w:p w14:paraId="28064415" w14:textId="77777777" w:rsidR="00A1412B" w:rsidRPr="00A1412B" w:rsidRDefault="00A1412B">
            <w:pPr>
              <w:pStyle w:val="Compact"/>
              <w:rPr>
                <w:sz w:val="20"/>
                <w:szCs w:val="20"/>
              </w:rPr>
            </w:pPr>
            <w:r w:rsidRPr="00A1412B">
              <w:rPr>
                <w:sz w:val="20"/>
                <w:szCs w:val="20"/>
              </w:rPr>
              <w:t>OR (95% CI)</w:t>
            </w:r>
          </w:p>
        </w:tc>
        <w:tc>
          <w:tcPr>
            <w:tcW w:w="434" w:type="pct"/>
            <w:tcBorders>
              <w:bottom w:val="single" w:sz="4" w:space="0" w:color="auto"/>
            </w:tcBorders>
          </w:tcPr>
          <w:p w14:paraId="136EB1E6" w14:textId="77777777" w:rsidR="00A1412B" w:rsidRPr="00A1412B" w:rsidRDefault="00A1412B">
            <w:pPr>
              <w:pStyle w:val="Compact"/>
              <w:rPr>
                <w:sz w:val="20"/>
                <w:szCs w:val="20"/>
              </w:rPr>
            </w:pPr>
            <w:r w:rsidRPr="00A1412B">
              <w:rPr>
                <w:sz w:val="20"/>
                <w:szCs w:val="20"/>
              </w:rPr>
              <w:t>P-value</w:t>
            </w:r>
          </w:p>
        </w:tc>
        <w:tc>
          <w:tcPr>
            <w:tcW w:w="913" w:type="pct"/>
            <w:tcBorders>
              <w:bottom w:val="single" w:sz="4" w:space="0" w:color="auto"/>
            </w:tcBorders>
          </w:tcPr>
          <w:p w14:paraId="18AB76FC" w14:textId="77777777" w:rsidR="00A1412B" w:rsidRPr="00A1412B" w:rsidRDefault="00A1412B">
            <w:pPr>
              <w:pStyle w:val="Compact"/>
              <w:rPr>
                <w:sz w:val="20"/>
                <w:szCs w:val="20"/>
              </w:rPr>
            </w:pPr>
            <w:r w:rsidRPr="00A1412B">
              <w:rPr>
                <w:sz w:val="20"/>
                <w:szCs w:val="20"/>
              </w:rPr>
              <w:t>aOR (95% CI)</w:t>
            </w:r>
          </w:p>
        </w:tc>
        <w:tc>
          <w:tcPr>
            <w:tcW w:w="480" w:type="pct"/>
            <w:tcBorders>
              <w:bottom w:val="single" w:sz="4" w:space="0" w:color="auto"/>
            </w:tcBorders>
          </w:tcPr>
          <w:p w14:paraId="05005E64" w14:textId="77777777" w:rsidR="00A1412B" w:rsidRPr="00A1412B" w:rsidRDefault="00A1412B">
            <w:pPr>
              <w:pStyle w:val="Compact"/>
              <w:rPr>
                <w:sz w:val="20"/>
                <w:szCs w:val="20"/>
              </w:rPr>
            </w:pPr>
            <w:r w:rsidRPr="00A1412B">
              <w:rPr>
                <w:sz w:val="20"/>
                <w:szCs w:val="20"/>
              </w:rPr>
              <w:t>P-value</w:t>
            </w:r>
          </w:p>
        </w:tc>
      </w:tr>
      <w:tr w:rsidR="00A1412B" w:rsidRPr="00A1412B" w14:paraId="0C01D756" w14:textId="77777777" w:rsidTr="00A1412B">
        <w:tc>
          <w:tcPr>
            <w:tcW w:w="1202" w:type="pct"/>
            <w:tcBorders>
              <w:top w:val="single" w:sz="4" w:space="0" w:color="auto"/>
            </w:tcBorders>
          </w:tcPr>
          <w:p w14:paraId="67B870EA" w14:textId="77777777" w:rsidR="00441A7B" w:rsidRPr="00A1412B" w:rsidRDefault="00A1412B">
            <w:pPr>
              <w:pStyle w:val="Compact"/>
              <w:rPr>
                <w:sz w:val="20"/>
                <w:szCs w:val="20"/>
              </w:rPr>
            </w:pPr>
            <w:r w:rsidRPr="00A1412B">
              <w:rPr>
                <w:sz w:val="20"/>
                <w:szCs w:val="20"/>
              </w:rPr>
              <w:t>Total cases</w:t>
            </w:r>
          </w:p>
        </w:tc>
        <w:tc>
          <w:tcPr>
            <w:tcW w:w="481" w:type="pct"/>
            <w:tcBorders>
              <w:top w:val="single" w:sz="4" w:space="0" w:color="auto"/>
            </w:tcBorders>
          </w:tcPr>
          <w:p w14:paraId="29D0BE37" w14:textId="77777777" w:rsidR="00441A7B" w:rsidRPr="00A1412B" w:rsidRDefault="00A1412B">
            <w:pPr>
              <w:pStyle w:val="Compact"/>
              <w:rPr>
                <w:sz w:val="20"/>
                <w:szCs w:val="20"/>
              </w:rPr>
            </w:pPr>
            <w:r w:rsidRPr="00A1412B">
              <w:rPr>
                <w:sz w:val="20"/>
                <w:szCs w:val="20"/>
              </w:rPr>
              <w:t>25993</w:t>
            </w:r>
          </w:p>
        </w:tc>
        <w:tc>
          <w:tcPr>
            <w:tcW w:w="577" w:type="pct"/>
            <w:tcBorders>
              <w:top w:val="single" w:sz="4" w:space="0" w:color="auto"/>
            </w:tcBorders>
          </w:tcPr>
          <w:p w14:paraId="481E0B76" w14:textId="77777777" w:rsidR="00441A7B" w:rsidRPr="00A1412B" w:rsidRDefault="00A1412B">
            <w:pPr>
              <w:pStyle w:val="Compact"/>
              <w:rPr>
                <w:sz w:val="20"/>
                <w:szCs w:val="20"/>
              </w:rPr>
            </w:pPr>
            <w:r w:rsidRPr="00A1412B">
              <w:rPr>
                <w:sz w:val="20"/>
                <w:szCs w:val="20"/>
              </w:rPr>
              <w:t>807 (3)</w:t>
            </w:r>
          </w:p>
        </w:tc>
        <w:tc>
          <w:tcPr>
            <w:tcW w:w="913" w:type="pct"/>
            <w:tcBorders>
              <w:top w:val="single" w:sz="4" w:space="0" w:color="auto"/>
            </w:tcBorders>
          </w:tcPr>
          <w:p w14:paraId="43AA92A5" w14:textId="77777777" w:rsidR="00441A7B" w:rsidRPr="00A1412B" w:rsidRDefault="00441A7B">
            <w:pPr>
              <w:pStyle w:val="Compact"/>
              <w:rPr>
                <w:sz w:val="20"/>
                <w:szCs w:val="20"/>
              </w:rPr>
            </w:pPr>
          </w:p>
        </w:tc>
        <w:tc>
          <w:tcPr>
            <w:tcW w:w="434" w:type="pct"/>
            <w:tcBorders>
              <w:top w:val="single" w:sz="4" w:space="0" w:color="auto"/>
            </w:tcBorders>
          </w:tcPr>
          <w:p w14:paraId="01C8A98C" w14:textId="77777777" w:rsidR="00441A7B" w:rsidRPr="00A1412B" w:rsidRDefault="00441A7B">
            <w:pPr>
              <w:pStyle w:val="Compact"/>
              <w:rPr>
                <w:sz w:val="20"/>
                <w:szCs w:val="20"/>
              </w:rPr>
            </w:pPr>
          </w:p>
        </w:tc>
        <w:tc>
          <w:tcPr>
            <w:tcW w:w="913" w:type="pct"/>
            <w:tcBorders>
              <w:top w:val="single" w:sz="4" w:space="0" w:color="auto"/>
            </w:tcBorders>
          </w:tcPr>
          <w:p w14:paraId="0A1D1F07" w14:textId="77777777" w:rsidR="00441A7B" w:rsidRPr="00A1412B" w:rsidRDefault="00441A7B">
            <w:pPr>
              <w:pStyle w:val="Compact"/>
              <w:rPr>
                <w:sz w:val="20"/>
                <w:szCs w:val="20"/>
              </w:rPr>
            </w:pPr>
          </w:p>
        </w:tc>
        <w:tc>
          <w:tcPr>
            <w:tcW w:w="480" w:type="pct"/>
            <w:tcBorders>
              <w:top w:val="single" w:sz="4" w:space="0" w:color="auto"/>
            </w:tcBorders>
          </w:tcPr>
          <w:p w14:paraId="1A3C07BF" w14:textId="77777777" w:rsidR="00441A7B" w:rsidRPr="00A1412B" w:rsidRDefault="00441A7B">
            <w:pPr>
              <w:pStyle w:val="Compact"/>
              <w:rPr>
                <w:sz w:val="20"/>
                <w:szCs w:val="20"/>
              </w:rPr>
            </w:pPr>
          </w:p>
        </w:tc>
      </w:tr>
      <w:tr w:rsidR="00A1412B" w:rsidRPr="00A1412B" w14:paraId="3377D516" w14:textId="77777777" w:rsidTr="00A1412B">
        <w:tc>
          <w:tcPr>
            <w:tcW w:w="1202" w:type="pct"/>
          </w:tcPr>
          <w:p w14:paraId="3DAEC83C" w14:textId="77777777" w:rsidR="00441A7B" w:rsidRPr="00A1412B" w:rsidRDefault="00A1412B">
            <w:pPr>
              <w:pStyle w:val="Compact"/>
              <w:rPr>
                <w:sz w:val="20"/>
                <w:szCs w:val="20"/>
              </w:rPr>
            </w:pPr>
            <w:r w:rsidRPr="00A1412B">
              <w:rPr>
                <w:sz w:val="20"/>
                <w:szCs w:val="20"/>
              </w:rPr>
              <w:t>BCG vaccination</w:t>
            </w:r>
          </w:p>
        </w:tc>
        <w:tc>
          <w:tcPr>
            <w:tcW w:w="481" w:type="pct"/>
          </w:tcPr>
          <w:p w14:paraId="75447AA6" w14:textId="77777777" w:rsidR="00441A7B" w:rsidRPr="00A1412B" w:rsidRDefault="00441A7B">
            <w:pPr>
              <w:pStyle w:val="Compact"/>
              <w:rPr>
                <w:sz w:val="20"/>
                <w:szCs w:val="20"/>
              </w:rPr>
            </w:pPr>
          </w:p>
        </w:tc>
        <w:tc>
          <w:tcPr>
            <w:tcW w:w="577" w:type="pct"/>
          </w:tcPr>
          <w:p w14:paraId="5F223A86" w14:textId="77777777" w:rsidR="00441A7B" w:rsidRPr="00A1412B" w:rsidRDefault="00441A7B">
            <w:pPr>
              <w:pStyle w:val="Compact"/>
              <w:rPr>
                <w:sz w:val="20"/>
                <w:szCs w:val="20"/>
              </w:rPr>
            </w:pPr>
          </w:p>
        </w:tc>
        <w:tc>
          <w:tcPr>
            <w:tcW w:w="913" w:type="pct"/>
          </w:tcPr>
          <w:p w14:paraId="3F2C0936" w14:textId="77777777" w:rsidR="00441A7B" w:rsidRPr="00A1412B" w:rsidRDefault="00441A7B">
            <w:pPr>
              <w:pStyle w:val="Compact"/>
              <w:rPr>
                <w:sz w:val="20"/>
                <w:szCs w:val="20"/>
              </w:rPr>
            </w:pPr>
          </w:p>
        </w:tc>
        <w:tc>
          <w:tcPr>
            <w:tcW w:w="434" w:type="pct"/>
          </w:tcPr>
          <w:p w14:paraId="176A30FD" w14:textId="77777777" w:rsidR="00441A7B" w:rsidRPr="00A1412B" w:rsidRDefault="00A1412B">
            <w:pPr>
              <w:pStyle w:val="Compact"/>
              <w:rPr>
                <w:sz w:val="20"/>
                <w:szCs w:val="20"/>
              </w:rPr>
            </w:pPr>
            <w:r w:rsidRPr="00A1412B">
              <w:rPr>
                <w:sz w:val="20"/>
                <w:szCs w:val="20"/>
              </w:rPr>
              <w:t>&lt;0.001</w:t>
            </w:r>
          </w:p>
        </w:tc>
        <w:tc>
          <w:tcPr>
            <w:tcW w:w="913" w:type="pct"/>
          </w:tcPr>
          <w:p w14:paraId="5FE6219D" w14:textId="77777777" w:rsidR="00441A7B" w:rsidRPr="00A1412B" w:rsidRDefault="00441A7B">
            <w:pPr>
              <w:pStyle w:val="Compact"/>
              <w:rPr>
                <w:sz w:val="20"/>
                <w:szCs w:val="20"/>
              </w:rPr>
            </w:pPr>
          </w:p>
        </w:tc>
        <w:tc>
          <w:tcPr>
            <w:tcW w:w="480" w:type="pct"/>
          </w:tcPr>
          <w:p w14:paraId="1AA47DB9" w14:textId="77777777" w:rsidR="00441A7B" w:rsidRPr="00A1412B" w:rsidRDefault="00A1412B">
            <w:pPr>
              <w:pStyle w:val="Compact"/>
              <w:rPr>
                <w:sz w:val="20"/>
                <w:szCs w:val="20"/>
              </w:rPr>
            </w:pPr>
            <w:r w:rsidRPr="00A1412B">
              <w:rPr>
                <w:sz w:val="20"/>
                <w:szCs w:val="20"/>
              </w:rPr>
              <w:t>0.001</w:t>
            </w:r>
          </w:p>
        </w:tc>
      </w:tr>
      <w:tr w:rsidR="00A1412B" w:rsidRPr="00A1412B" w14:paraId="20A680F9" w14:textId="77777777" w:rsidTr="00A1412B">
        <w:tc>
          <w:tcPr>
            <w:tcW w:w="1202" w:type="pct"/>
          </w:tcPr>
          <w:p w14:paraId="17366D49" w14:textId="77777777" w:rsidR="00441A7B" w:rsidRPr="00A1412B" w:rsidRDefault="00A1412B">
            <w:pPr>
              <w:pStyle w:val="Compact"/>
              <w:rPr>
                <w:sz w:val="20"/>
                <w:szCs w:val="20"/>
              </w:rPr>
            </w:pPr>
            <w:r w:rsidRPr="00A1412B">
              <w:rPr>
                <w:sz w:val="20"/>
                <w:szCs w:val="20"/>
              </w:rPr>
              <w:t>   No</w:t>
            </w:r>
          </w:p>
        </w:tc>
        <w:tc>
          <w:tcPr>
            <w:tcW w:w="481" w:type="pct"/>
          </w:tcPr>
          <w:p w14:paraId="1E0B3727" w14:textId="77777777" w:rsidR="00441A7B" w:rsidRPr="00A1412B" w:rsidRDefault="00A1412B">
            <w:pPr>
              <w:pStyle w:val="Compact"/>
              <w:rPr>
                <w:sz w:val="20"/>
                <w:szCs w:val="20"/>
              </w:rPr>
            </w:pPr>
            <w:r w:rsidRPr="00A1412B">
              <w:rPr>
                <w:sz w:val="20"/>
                <w:szCs w:val="20"/>
              </w:rPr>
              <w:t>7620</w:t>
            </w:r>
          </w:p>
        </w:tc>
        <w:tc>
          <w:tcPr>
            <w:tcW w:w="577" w:type="pct"/>
          </w:tcPr>
          <w:p w14:paraId="2F4F9E66" w14:textId="77777777" w:rsidR="00441A7B" w:rsidRPr="00A1412B" w:rsidRDefault="00A1412B">
            <w:pPr>
              <w:pStyle w:val="Compact"/>
              <w:rPr>
                <w:sz w:val="20"/>
                <w:szCs w:val="20"/>
              </w:rPr>
            </w:pPr>
            <w:r w:rsidRPr="00A1412B">
              <w:rPr>
                <w:sz w:val="20"/>
                <w:szCs w:val="20"/>
              </w:rPr>
              <w:t>473 (6)</w:t>
            </w:r>
          </w:p>
        </w:tc>
        <w:tc>
          <w:tcPr>
            <w:tcW w:w="913" w:type="pct"/>
          </w:tcPr>
          <w:p w14:paraId="1C7C709F" w14:textId="77777777" w:rsidR="00441A7B" w:rsidRPr="00A1412B" w:rsidRDefault="00A1412B">
            <w:pPr>
              <w:pStyle w:val="Compact"/>
              <w:rPr>
                <w:sz w:val="20"/>
                <w:szCs w:val="20"/>
              </w:rPr>
            </w:pPr>
            <w:r w:rsidRPr="00A1412B">
              <w:rPr>
                <w:sz w:val="20"/>
                <w:szCs w:val="20"/>
              </w:rPr>
              <w:t>1</w:t>
            </w:r>
          </w:p>
        </w:tc>
        <w:tc>
          <w:tcPr>
            <w:tcW w:w="434" w:type="pct"/>
          </w:tcPr>
          <w:p w14:paraId="6CF934C3" w14:textId="77777777" w:rsidR="00441A7B" w:rsidRPr="00A1412B" w:rsidRDefault="00441A7B">
            <w:pPr>
              <w:pStyle w:val="Compact"/>
              <w:rPr>
                <w:sz w:val="20"/>
                <w:szCs w:val="20"/>
              </w:rPr>
            </w:pPr>
          </w:p>
        </w:tc>
        <w:tc>
          <w:tcPr>
            <w:tcW w:w="913" w:type="pct"/>
          </w:tcPr>
          <w:p w14:paraId="2F6A151A" w14:textId="77777777" w:rsidR="00441A7B" w:rsidRPr="00A1412B" w:rsidRDefault="00A1412B">
            <w:pPr>
              <w:pStyle w:val="Compact"/>
              <w:rPr>
                <w:sz w:val="20"/>
                <w:szCs w:val="20"/>
              </w:rPr>
            </w:pPr>
            <w:r w:rsidRPr="00A1412B">
              <w:rPr>
                <w:sz w:val="20"/>
                <w:szCs w:val="20"/>
              </w:rPr>
              <w:t>1</w:t>
            </w:r>
          </w:p>
        </w:tc>
        <w:tc>
          <w:tcPr>
            <w:tcW w:w="480" w:type="pct"/>
          </w:tcPr>
          <w:p w14:paraId="13B84E74" w14:textId="77777777" w:rsidR="00441A7B" w:rsidRPr="00A1412B" w:rsidRDefault="00441A7B">
            <w:pPr>
              <w:pStyle w:val="Compact"/>
              <w:rPr>
                <w:sz w:val="20"/>
                <w:szCs w:val="20"/>
              </w:rPr>
            </w:pPr>
          </w:p>
        </w:tc>
      </w:tr>
      <w:tr w:rsidR="00A1412B" w:rsidRPr="00A1412B" w14:paraId="137C6E8B" w14:textId="77777777" w:rsidTr="00A1412B">
        <w:tc>
          <w:tcPr>
            <w:tcW w:w="1202" w:type="pct"/>
          </w:tcPr>
          <w:p w14:paraId="2EAE9937" w14:textId="77777777" w:rsidR="00441A7B" w:rsidRPr="00A1412B" w:rsidRDefault="00A1412B">
            <w:pPr>
              <w:pStyle w:val="Compact"/>
              <w:rPr>
                <w:sz w:val="20"/>
                <w:szCs w:val="20"/>
              </w:rPr>
            </w:pPr>
            <w:r w:rsidRPr="00A1412B">
              <w:rPr>
                <w:sz w:val="20"/>
                <w:szCs w:val="20"/>
              </w:rPr>
              <w:t>   Yes</w:t>
            </w:r>
          </w:p>
        </w:tc>
        <w:tc>
          <w:tcPr>
            <w:tcW w:w="481" w:type="pct"/>
          </w:tcPr>
          <w:p w14:paraId="7B3894C4" w14:textId="77777777" w:rsidR="00441A7B" w:rsidRPr="00A1412B" w:rsidRDefault="00A1412B">
            <w:pPr>
              <w:pStyle w:val="Compact"/>
              <w:rPr>
                <w:sz w:val="20"/>
                <w:szCs w:val="20"/>
              </w:rPr>
            </w:pPr>
            <w:r w:rsidRPr="00A1412B">
              <w:rPr>
                <w:sz w:val="20"/>
                <w:szCs w:val="20"/>
              </w:rPr>
              <w:t>18373</w:t>
            </w:r>
          </w:p>
        </w:tc>
        <w:tc>
          <w:tcPr>
            <w:tcW w:w="577" w:type="pct"/>
          </w:tcPr>
          <w:p w14:paraId="44B00F79" w14:textId="77777777" w:rsidR="00441A7B" w:rsidRPr="00A1412B" w:rsidRDefault="00A1412B">
            <w:pPr>
              <w:pStyle w:val="Compact"/>
              <w:rPr>
                <w:sz w:val="20"/>
                <w:szCs w:val="20"/>
              </w:rPr>
            </w:pPr>
            <w:r w:rsidRPr="00A1412B">
              <w:rPr>
                <w:sz w:val="20"/>
                <w:szCs w:val="20"/>
              </w:rPr>
              <w:t>334 (2)</w:t>
            </w:r>
          </w:p>
        </w:tc>
        <w:tc>
          <w:tcPr>
            <w:tcW w:w="913" w:type="pct"/>
          </w:tcPr>
          <w:p w14:paraId="314E80EE" w14:textId="77777777" w:rsidR="00441A7B" w:rsidRPr="00A1412B" w:rsidRDefault="00A1412B">
            <w:pPr>
              <w:pStyle w:val="Compact"/>
              <w:rPr>
                <w:sz w:val="20"/>
                <w:szCs w:val="20"/>
              </w:rPr>
            </w:pPr>
            <w:r w:rsidRPr="00A1412B">
              <w:rPr>
                <w:sz w:val="20"/>
                <w:szCs w:val="20"/>
              </w:rPr>
              <w:t>0.28 (0.24 to 0.32)</w:t>
            </w:r>
          </w:p>
        </w:tc>
        <w:tc>
          <w:tcPr>
            <w:tcW w:w="434" w:type="pct"/>
          </w:tcPr>
          <w:p w14:paraId="2BB4FA7C" w14:textId="77777777" w:rsidR="00441A7B" w:rsidRPr="00A1412B" w:rsidRDefault="00441A7B">
            <w:pPr>
              <w:pStyle w:val="Compact"/>
              <w:rPr>
                <w:sz w:val="20"/>
                <w:szCs w:val="20"/>
              </w:rPr>
            </w:pPr>
          </w:p>
        </w:tc>
        <w:tc>
          <w:tcPr>
            <w:tcW w:w="913" w:type="pct"/>
          </w:tcPr>
          <w:p w14:paraId="58FA4096" w14:textId="77777777" w:rsidR="00441A7B" w:rsidRPr="00A1412B" w:rsidRDefault="00A1412B">
            <w:pPr>
              <w:pStyle w:val="Compact"/>
              <w:rPr>
                <w:sz w:val="20"/>
                <w:szCs w:val="20"/>
              </w:rPr>
            </w:pPr>
            <w:r w:rsidRPr="00A1412B">
              <w:rPr>
                <w:sz w:val="20"/>
                <w:szCs w:val="20"/>
              </w:rPr>
              <w:t>0.76 (0.64 to 0.89)</w:t>
            </w:r>
          </w:p>
        </w:tc>
        <w:tc>
          <w:tcPr>
            <w:tcW w:w="480" w:type="pct"/>
          </w:tcPr>
          <w:p w14:paraId="138C96A8" w14:textId="77777777" w:rsidR="00441A7B" w:rsidRPr="00A1412B" w:rsidRDefault="00441A7B">
            <w:pPr>
              <w:pStyle w:val="Compact"/>
              <w:rPr>
                <w:sz w:val="20"/>
                <w:szCs w:val="20"/>
              </w:rPr>
            </w:pPr>
          </w:p>
        </w:tc>
      </w:tr>
      <w:tr w:rsidR="00A1412B" w:rsidRPr="00A1412B" w14:paraId="15DA086C" w14:textId="77777777" w:rsidTr="00A1412B">
        <w:tc>
          <w:tcPr>
            <w:tcW w:w="1202" w:type="pct"/>
          </w:tcPr>
          <w:p w14:paraId="27A99739" w14:textId="77777777" w:rsidR="00441A7B" w:rsidRPr="00A1412B" w:rsidRDefault="00A1412B">
            <w:pPr>
              <w:pStyle w:val="Compact"/>
              <w:rPr>
                <w:sz w:val="20"/>
                <w:szCs w:val="20"/>
              </w:rPr>
            </w:pPr>
            <w:r w:rsidRPr="00A1412B">
              <w:rPr>
                <w:sz w:val="20"/>
                <w:szCs w:val="20"/>
              </w:rPr>
              <w:t>Age</w:t>
            </w:r>
          </w:p>
        </w:tc>
        <w:tc>
          <w:tcPr>
            <w:tcW w:w="481" w:type="pct"/>
          </w:tcPr>
          <w:p w14:paraId="301B3F8C" w14:textId="77777777" w:rsidR="00441A7B" w:rsidRPr="00A1412B" w:rsidRDefault="00441A7B">
            <w:pPr>
              <w:pStyle w:val="Compact"/>
              <w:rPr>
                <w:sz w:val="20"/>
                <w:szCs w:val="20"/>
              </w:rPr>
            </w:pPr>
          </w:p>
        </w:tc>
        <w:tc>
          <w:tcPr>
            <w:tcW w:w="577" w:type="pct"/>
          </w:tcPr>
          <w:p w14:paraId="2061AF89" w14:textId="77777777" w:rsidR="00441A7B" w:rsidRPr="00A1412B" w:rsidRDefault="00441A7B">
            <w:pPr>
              <w:pStyle w:val="Compact"/>
              <w:rPr>
                <w:sz w:val="20"/>
                <w:szCs w:val="20"/>
              </w:rPr>
            </w:pPr>
          </w:p>
        </w:tc>
        <w:tc>
          <w:tcPr>
            <w:tcW w:w="913" w:type="pct"/>
          </w:tcPr>
          <w:p w14:paraId="5E97CDCB" w14:textId="77777777" w:rsidR="00441A7B" w:rsidRPr="00A1412B" w:rsidRDefault="00441A7B">
            <w:pPr>
              <w:pStyle w:val="Compact"/>
              <w:rPr>
                <w:sz w:val="20"/>
                <w:szCs w:val="20"/>
              </w:rPr>
            </w:pPr>
          </w:p>
        </w:tc>
        <w:tc>
          <w:tcPr>
            <w:tcW w:w="434" w:type="pct"/>
          </w:tcPr>
          <w:p w14:paraId="00BED957" w14:textId="77777777" w:rsidR="00441A7B" w:rsidRPr="00A1412B" w:rsidRDefault="00A1412B">
            <w:pPr>
              <w:pStyle w:val="Compact"/>
              <w:rPr>
                <w:sz w:val="20"/>
                <w:szCs w:val="20"/>
              </w:rPr>
            </w:pPr>
            <w:r w:rsidRPr="00A1412B">
              <w:rPr>
                <w:sz w:val="20"/>
                <w:szCs w:val="20"/>
              </w:rPr>
              <w:t>&lt;0.001</w:t>
            </w:r>
          </w:p>
        </w:tc>
        <w:tc>
          <w:tcPr>
            <w:tcW w:w="913" w:type="pct"/>
          </w:tcPr>
          <w:p w14:paraId="34A483FF" w14:textId="77777777" w:rsidR="00441A7B" w:rsidRPr="00A1412B" w:rsidRDefault="00441A7B">
            <w:pPr>
              <w:pStyle w:val="Compact"/>
              <w:rPr>
                <w:sz w:val="20"/>
                <w:szCs w:val="20"/>
              </w:rPr>
            </w:pPr>
          </w:p>
        </w:tc>
        <w:tc>
          <w:tcPr>
            <w:tcW w:w="480" w:type="pct"/>
          </w:tcPr>
          <w:p w14:paraId="2668999E" w14:textId="77777777" w:rsidR="00441A7B" w:rsidRPr="00A1412B" w:rsidRDefault="00A1412B">
            <w:pPr>
              <w:pStyle w:val="Compact"/>
              <w:rPr>
                <w:sz w:val="20"/>
                <w:szCs w:val="20"/>
              </w:rPr>
            </w:pPr>
            <w:r w:rsidRPr="00A1412B">
              <w:rPr>
                <w:sz w:val="20"/>
                <w:szCs w:val="20"/>
              </w:rPr>
              <w:t>&lt;0.001</w:t>
            </w:r>
          </w:p>
        </w:tc>
      </w:tr>
      <w:tr w:rsidR="00A1412B" w:rsidRPr="00A1412B" w14:paraId="6076B2B7" w14:textId="77777777" w:rsidTr="00A1412B">
        <w:tc>
          <w:tcPr>
            <w:tcW w:w="1202" w:type="pct"/>
          </w:tcPr>
          <w:p w14:paraId="6881D409" w14:textId="77777777" w:rsidR="00441A7B" w:rsidRPr="00A1412B" w:rsidRDefault="00A1412B">
            <w:pPr>
              <w:pStyle w:val="Compact"/>
              <w:rPr>
                <w:sz w:val="20"/>
                <w:szCs w:val="20"/>
              </w:rPr>
            </w:pPr>
            <w:r w:rsidRPr="00A1412B">
              <w:rPr>
                <w:sz w:val="20"/>
                <w:szCs w:val="20"/>
              </w:rPr>
              <w:t>Sex</w:t>
            </w:r>
          </w:p>
        </w:tc>
        <w:tc>
          <w:tcPr>
            <w:tcW w:w="481" w:type="pct"/>
          </w:tcPr>
          <w:p w14:paraId="57B059B0" w14:textId="77777777" w:rsidR="00441A7B" w:rsidRPr="00A1412B" w:rsidRDefault="00441A7B">
            <w:pPr>
              <w:pStyle w:val="Compact"/>
              <w:rPr>
                <w:sz w:val="20"/>
                <w:szCs w:val="20"/>
              </w:rPr>
            </w:pPr>
          </w:p>
        </w:tc>
        <w:tc>
          <w:tcPr>
            <w:tcW w:w="577" w:type="pct"/>
          </w:tcPr>
          <w:p w14:paraId="236D9333" w14:textId="77777777" w:rsidR="00441A7B" w:rsidRPr="00A1412B" w:rsidRDefault="00441A7B">
            <w:pPr>
              <w:pStyle w:val="Compact"/>
              <w:rPr>
                <w:sz w:val="20"/>
                <w:szCs w:val="20"/>
              </w:rPr>
            </w:pPr>
          </w:p>
        </w:tc>
        <w:tc>
          <w:tcPr>
            <w:tcW w:w="913" w:type="pct"/>
          </w:tcPr>
          <w:p w14:paraId="3DB4D256" w14:textId="77777777" w:rsidR="00441A7B" w:rsidRPr="00A1412B" w:rsidRDefault="00441A7B">
            <w:pPr>
              <w:pStyle w:val="Compact"/>
              <w:rPr>
                <w:sz w:val="20"/>
                <w:szCs w:val="20"/>
              </w:rPr>
            </w:pPr>
          </w:p>
        </w:tc>
        <w:tc>
          <w:tcPr>
            <w:tcW w:w="434" w:type="pct"/>
          </w:tcPr>
          <w:p w14:paraId="5CF5F9AB" w14:textId="77777777" w:rsidR="00441A7B" w:rsidRPr="00A1412B" w:rsidRDefault="00A1412B">
            <w:pPr>
              <w:pStyle w:val="Compact"/>
              <w:rPr>
                <w:sz w:val="20"/>
                <w:szCs w:val="20"/>
              </w:rPr>
            </w:pPr>
            <w:r w:rsidRPr="00A1412B">
              <w:rPr>
                <w:sz w:val="20"/>
                <w:szCs w:val="20"/>
              </w:rPr>
              <w:t>&lt;0.001</w:t>
            </w:r>
          </w:p>
        </w:tc>
        <w:tc>
          <w:tcPr>
            <w:tcW w:w="913" w:type="pct"/>
          </w:tcPr>
          <w:p w14:paraId="6377F973" w14:textId="77777777" w:rsidR="00441A7B" w:rsidRPr="00A1412B" w:rsidRDefault="00441A7B">
            <w:pPr>
              <w:pStyle w:val="Compact"/>
              <w:rPr>
                <w:sz w:val="20"/>
                <w:szCs w:val="20"/>
              </w:rPr>
            </w:pPr>
          </w:p>
        </w:tc>
        <w:tc>
          <w:tcPr>
            <w:tcW w:w="480" w:type="pct"/>
          </w:tcPr>
          <w:p w14:paraId="0CA992F0" w14:textId="77777777" w:rsidR="00441A7B" w:rsidRPr="00A1412B" w:rsidRDefault="00A1412B">
            <w:pPr>
              <w:pStyle w:val="Compact"/>
              <w:rPr>
                <w:sz w:val="20"/>
                <w:szCs w:val="20"/>
              </w:rPr>
            </w:pPr>
            <w:r w:rsidRPr="00A1412B">
              <w:rPr>
                <w:sz w:val="20"/>
                <w:szCs w:val="20"/>
              </w:rPr>
              <w:t>&lt;0.001</w:t>
            </w:r>
          </w:p>
        </w:tc>
      </w:tr>
      <w:tr w:rsidR="00A1412B" w:rsidRPr="00A1412B" w14:paraId="5DAF025E" w14:textId="77777777" w:rsidTr="00A1412B">
        <w:tc>
          <w:tcPr>
            <w:tcW w:w="1202" w:type="pct"/>
          </w:tcPr>
          <w:p w14:paraId="44B2F2CB" w14:textId="77777777" w:rsidR="00441A7B" w:rsidRPr="00A1412B" w:rsidRDefault="00A1412B">
            <w:pPr>
              <w:pStyle w:val="Compact"/>
              <w:rPr>
                <w:sz w:val="20"/>
                <w:szCs w:val="20"/>
              </w:rPr>
            </w:pPr>
            <w:r w:rsidRPr="00A1412B">
              <w:rPr>
                <w:sz w:val="20"/>
                <w:szCs w:val="20"/>
              </w:rPr>
              <w:t>   Female</w:t>
            </w:r>
          </w:p>
        </w:tc>
        <w:tc>
          <w:tcPr>
            <w:tcW w:w="481" w:type="pct"/>
          </w:tcPr>
          <w:p w14:paraId="20192732" w14:textId="77777777" w:rsidR="00441A7B" w:rsidRPr="00A1412B" w:rsidRDefault="00A1412B">
            <w:pPr>
              <w:pStyle w:val="Compact"/>
              <w:rPr>
                <w:sz w:val="20"/>
                <w:szCs w:val="20"/>
              </w:rPr>
            </w:pPr>
            <w:r w:rsidRPr="00A1412B">
              <w:rPr>
                <w:sz w:val="20"/>
                <w:szCs w:val="20"/>
              </w:rPr>
              <w:t>11502</w:t>
            </w:r>
          </w:p>
        </w:tc>
        <w:tc>
          <w:tcPr>
            <w:tcW w:w="577" w:type="pct"/>
          </w:tcPr>
          <w:p w14:paraId="00016DA7" w14:textId="77777777" w:rsidR="00441A7B" w:rsidRPr="00A1412B" w:rsidRDefault="00A1412B">
            <w:pPr>
              <w:pStyle w:val="Compact"/>
              <w:rPr>
                <w:sz w:val="20"/>
                <w:szCs w:val="20"/>
              </w:rPr>
            </w:pPr>
            <w:r w:rsidRPr="00A1412B">
              <w:rPr>
                <w:sz w:val="20"/>
                <w:szCs w:val="20"/>
              </w:rPr>
              <w:t>296 (3)</w:t>
            </w:r>
          </w:p>
        </w:tc>
        <w:tc>
          <w:tcPr>
            <w:tcW w:w="913" w:type="pct"/>
          </w:tcPr>
          <w:p w14:paraId="51D853E4" w14:textId="77777777" w:rsidR="00441A7B" w:rsidRPr="00A1412B" w:rsidRDefault="00A1412B">
            <w:pPr>
              <w:pStyle w:val="Compact"/>
              <w:rPr>
                <w:sz w:val="20"/>
                <w:szCs w:val="20"/>
              </w:rPr>
            </w:pPr>
            <w:r w:rsidRPr="00A1412B">
              <w:rPr>
                <w:sz w:val="20"/>
                <w:szCs w:val="20"/>
              </w:rPr>
              <w:t>1</w:t>
            </w:r>
          </w:p>
        </w:tc>
        <w:tc>
          <w:tcPr>
            <w:tcW w:w="434" w:type="pct"/>
          </w:tcPr>
          <w:p w14:paraId="731742D2" w14:textId="77777777" w:rsidR="00441A7B" w:rsidRPr="00A1412B" w:rsidRDefault="00441A7B">
            <w:pPr>
              <w:pStyle w:val="Compact"/>
              <w:rPr>
                <w:sz w:val="20"/>
                <w:szCs w:val="20"/>
              </w:rPr>
            </w:pPr>
          </w:p>
        </w:tc>
        <w:tc>
          <w:tcPr>
            <w:tcW w:w="913" w:type="pct"/>
          </w:tcPr>
          <w:p w14:paraId="5E6B56B1" w14:textId="77777777" w:rsidR="00441A7B" w:rsidRPr="00A1412B" w:rsidRDefault="00A1412B">
            <w:pPr>
              <w:pStyle w:val="Compact"/>
              <w:rPr>
                <w:sz w:val="20"/>
                <w:szCs w:val="20"/>
              </w:rPr>
            </w:pPr>
            <w:r w:rsidRPr="00A1412B">
              <w:rPr>
                <w:sz w:val="20"/>
                <w:szCs w:val="20"/>
              </w:rPr>
              <w:t>1</w:t>
            </w:r>
          </w:p>
        </w:tc>
        <w:tc>
          <w:tcPr>
            <w:tcW w:w="480" w:type="pct"/>
          </w:tcPr>
          <w:p w14:paraId="56E9AD6D" w14:textId="77777777" w:rsidR="00441A7B" w:rsidRPr="00A1412B" w:rsidRDefault="00441A7B">
            <w:pPr>
              <w:pStyle w:val="Compact"/>
              <w:rPr>
                <w:sz w:val="20"/>
                <w:szCs w:val="20"/>
              </w:rPr>
            </w:pPr>
          </w:p>
        </w:tc>
      </w:tr>
      <w:tr w:rsidR="00A1412B" w:rsidRPr="00A1412B" w14:paraId="51C8DD3D" w14:textId="77777777" w:rsidTr="00A1412B">
        <w:tc>
          <w:tcPr>
            <w:tcW w:w="1202" w:type="pct"/>
          </w:tcPr>
          <w:p w14:paraId="1DFAACD6" w14:textId="77777777" w:rsidR="00441A7B" w:rsidRPr="00A1412B" w:rsidRDefault="00A1412B">
            <w:pPr>
              <w:pStyle w:val="Compact"/>
              <w:rPr>
                <w:sz w:val="20"/>
                <w:szCs w:val="20"/>
              </w:rPr>
            </w:pPr>
            <w:r w:rsidRPr="00A1412B">
              <w:rPr>
                <w:sz w:val="20"/>
                <w:szCs w:val="20"/>
              </w:rPr>
              <w:t>   Male</w:t>
            </w:r>
          </w:p>
        </w:tc>
        <w:tc>
          <w:tcPr>
            <w:tcW w:w="481" w:type="pct"/>
          </w:tcPr>
          <w:p w14:paraId="34C55BAB" w14:textId="77777777" w:rsidR="00441A7B" w:rsidRPr="00A1412B" w:rsidRDefault="00A1412B">
            <w:pPr>
              <w:pStyle w:val="Compact"/>
              <w:rPr>
                <w:sz w:val="20"/>
                <w:szCs w:val="20"/>
              </w:rPr>
            </w:pPr>
            <w:r w:rsidRPr="00A1412B">
              <w:rPr>
                <w:sz w:val="20"/>
                <w:szCs w:val="20"/>
              </w:rPr>
              <w:t>14491</w:t>
            </w:r>
          </w:p>
        </w:tc>
        <w:tc>
          <w:tcPr>
            <w:tcW w:w="577" w:type="pct"/>
          </w:tcPr>
          <w:p w14:paraId="125A855E" w14:textId="77777777" w:rsidR="00441A7B" w:rsidRPr="00A1412B" w:rsidRDefault="00A1412B">
            <w:pPr>
              <w:pStyle w:val="Compact"/>
              <w:rPr>
                <w:sz w:val="20"/>
                <w:szCs w:val="20"/>
              </w:rPr>
            </w:pPr>
            <w:r w:rsidRPr="00A1412B">
              <w:rPr>
                <w:sz w:val="20"/>
                <w:szCs w:val="20"/>
              </w:rPr>
              <w:t>511 (4)</w:t>
            </w:r>
          </w:p>
        </w:tc>
        <w:tc>
          <w:tcPr>
            <w:tcW w:w="913" w:type="pct"/>
          </w:tcPr>
          <w:p w14:paraId="35BB1D3F" w14:textId="77777777" w:rsidR="00441A7B" w:rsidRPr="00A1412B" w:rsidRDefault="00A1412B">
            <w:pPr>
              <w:pStyle w:val="Compact"/>
              <w:rPr>
                <w:sz w:val="20"/>
                <w:szCs w:val="20"/>
              </w:rPr>
            </w:pPr>
            <w:r w:rsidRPr="00A1412B">
              <w:rPr>
                <w:sz w:val="20"/>
                <w:szCs w:val="20"/>
              </w:rPr>
              <w:t>1.45 (1.34 to 1.58)</w:t>
            </w:r>
          </w:p>
        </w:tc>
        <w:tc>
          <w:tcPr>
            <w:tcW w:w="434" w:type="pct"/>
          </w:tcPr>
          <w:p w14:paraId="665DD945" w14:textId="77777777" w:rsidR="00441A7B" w:rsidRPr="00A1412B" w:rsidRDefault="00441A7B">
            <w:pPr>
              <w:pStyle w:val="Compact"/>
              <w:rPr>
                <w:sz w:val="20"/>
                <w:szCs w:val="20"/>
              </w:rPr>
            </w:pPr>
          </w:p>
        </w:tc>
        <w:tc>
          <w:tcPr>
            <w:tcW w:w="913" w:type="pct"/>
          </w:tcPr>
          <w:p w14:paraId="39650EAC" w14:textId="77777777" w:rsidR="00441A7B" w:rsidRPr="00A1412B" w:rsidRDefault="00A1412B">
            <w:pPr>
              <w:pStyle w:val="Compact"/>
              <w:rPr>
                <w:sz w:val="20"/>
                <w:szCs w:val="20"/>
              </w:rPr>
            </w:pPr>
            <w:r w:rsidRPr="00A1412B">
              <w:rPr>
                <w:sz w:val="20"/>
                <w:szCs w:val="20"/>
              </w:rPr>
              <w:t>1.48 (1.26 to 1.73)</w:t>
            </w:r>
          </w:p>
        </w:tc>
        <w:tc>
          <w:tcPr>
            <w:tcW w:w="480" w:type="pct"/>
          </w:tcPr>
          <w:p w14:paraId="74F0B7D2" w14:textId="77777777" w:rsidR="00441A7B" w:rsidRPr="00A1412B" w:rsidRDefault="00441A7B">
            <w:pPr>
              <w:pStyle w:val="Compact"/>
              <w:rPr>
                <w:sz w:val="20"/>
                <w:szCs w:val="20"/>
              </w:rPr>
            </w:pPr>
          </w:p>
        </w:tc>
      </w:tr>
      <w:tr w:rsidR="00A1412B" w:rsidRPr="00A1412B" w14:paraId="2604F68F" w14:textId="77777777" w:rsidTr="00A1412B">
        <w:tc>
          <w:tcPr>
            <w:tcW w:w="1202" w:type="pct"/>
          </w:tcPr>
          <w:p w14:paraId="21DC4102" w14:textId="77777777" w:rsidR="00441A7B" w:rsidRPr="00A1412B" w:rsidRDefault="00A1412B">
            <w:pPr>
              <w:pStyle w:val="Compact"/>
              <w:rPr>
                <w:sz w:val="20"/>
                <w:szCs w:val="20"/>
              </w:rPr>
            </w:pPr>
            <w:r w:rsidRPr="00A1412B">
              <w:rPr>
                <w:sz w:val="20"/>
                <w:szCs w:val="20"/>
              </w:rPr>
              <w:t>IMD rank (with 1 as most deprived and 5 as least deprived)</w:t>
            </w:r>
          </w:p>
        </w:tc>
        <w:tc>
          <w:tcPr>
            <w:tcW w:w="481" w:type="pct"/>
          </w:tcPr>
          <w:p w14:paraId="19B6A705" w14:textId="77777777" w:rsidR="00441A7B" w:rsidRPr="00A1412B" w:rsidRDefault="00441A7B">
            <w:pPr>
              <w:pStyle w:val="Compact"/>
              <w:rPr>
                <w:sz w:val="20"/>
                <w:szCs w:val="20"/>
              </w:rPr>
            </w:pPr>
          </w:p>
        </w:tc>
        <w:tc>
          <w:tcPr>
            <w:tcW w:w="577" w:type="pct"/>
          </w:tcPr>
          <w:p w14:paraId="0F3234A0" w14:textId="77777777" w:rsidR="00441A7B" w:rsidRPr="00A1412B" w:rsidRDefault="00441A7B">
            <w:pPr>
              <w:pStyle w:val="Compact"/>
              <w:rPr>
                <w:sz w:val="20"/>
                <w:szCs w:val="20"/>
              </w:rPr>
            </w:pPr>
          </w:p>
        </w:tc>
        <w:tc>
          <w:tcPr>
            <w:tcW w:w="913" w:type="pct"/>
          </w:tcPr>
          <w:p w14:paraId="14198E62" w14:textId="77777777" w:rsidR="00441A7B" w:rsidRPr="00A1412B" w:rsidRDefault="00441A7B">
            <w:pPr>
              <w:pStyle w:val="Compact"/>
              <w:rPr>
                <w:sz w:val="20"/>
                <w:szCs w:val="20"/>
              </w:rPr>
            </w:pPr>
          </w:p>
        </w:tc>
        <w:tc>
          <w:tcPr>
            <w:tcW w:w="434" w:type="pct"/>
          </w:tcPr>
          <w:p w14:paraId="3377F82E" w14:textId="77777777" w:rsidR="00441A7B" w:rsidRPr="00A1412B" w:rsidRDefault="00A1412B">
            <w:pPr>
              <w:pStyle w:val="Compact"/>
              <w:rPr>
                <w:sz w:val="20"/>
                <w:szCs w:val="20"/>
              </w:rPr>
            </w:pPr>
            <w:r w:rsidRPr="00A1412B">
              <w:rPr>
                <w:sz w:val="20"/>
                <w:szCs w:val="20"/>
              </w:rPr>
              <w:t>&lt;0.001</w:t>
            </w:r>
          </w:p>
        </w:tc>
        <w:tc>
          <w:tcPr>
            <w:tcW w:w="913" w:type="pct"/>
          </w:tcPr>
          <w:p w14:paraId="1C78C77E" w14:textId="77777777" w:rsidR="00441A7B" w:rsidRPr="00A1412B" w:rsidRDefault="00441A7B">
            <w:pPr>
              <w:pStyle w:val="Compact"/>
              <w:rPr>
                <w:sz w:val="20"/>
                <w:szCs w:val="20"/>
              </w:rPr>
            </w:pPr>
          </w:p>
        </w:tc>
        <w:tc>
          <w:tcPr>
            <w:tcW w:w="480" w:type="pct"/>
          </w:tcPr>
          <w:p w14:paraId="6089EAE3" w14:textId="77777777" w:rsidR="00441A7B" w:rsidRPr="00A1412B" w:rsidRDefault="00A1412B">
            <w:pPr>
              <w:pStyle w:val="Compact"/>
              <w:rPr>
                <w:sz w:val="20"/>
                <w:szCs w:val="20"/>
              </w:rPr>
            </w:pPr>
            <w:r w:rsidRPr="00A1412B">
              <w:rPr>
                <w:sz w:val="20"/>
                <w:szCs w:val="20"/>
              </w:rPr>
              <w:t>0.001</w:t>
            </w:r>
          </w:p>
        </w:tc>
      </w:tr>
      <w:tr w:rsidR="00A1412B" w:rsidRPr="00A1412B" w14:paraId="25423F70" w14:textId="77777777" w:rsidTr="00A1412B">
        <w:tc>
          <w:tcPr>
            <w:tcW w:w="1202" w:type="pct"/>
          </w:tcPr>
          <w:p w14:paraId="27739B9A" w14:textId="77777777" w:rsidR="00441A7B" w:rsidRPr="00A1412B" w:rsidRDefault="00A1412B">
            <w:pPr>
              <w:pStyle w:val="Compact"/>
              <w:rPr>
                <w:sz w:val="20"/>
                <w:szCs w:val="20"/>
              </w:rPr>
            </w:pPr>
            <w:r w:rsidRPr="00A1412B">
              <w:rPr>
                <w:sz w:val="20"/>
                <w:szCs w:val="20"/>
              </w:rPr>
              <w:t>   1</w:t>
            </w:r>
          </w:p>
        </w:tc>
        <w:tc>
          <w:tcPr>
            <w:tcW w:w="481" w:type="pct"/>
          </w:tcPr>
          <w:p w14:paraId="192519A5" w14:textId="77777777" w:rsidR="00441A7B" w:rsidRPr="00A1412B" w:rsidRDefault="00A1412B">
            <w:pPr>
              <w:pStyle w:val="Compact"/>
              <w:rPr>
                <w:sz w:val="20"/>
                <w:szCs w:val="20"/>
              </w:rPr>
            </w:pPr>
            <w:r w:rsidRPr="00A1412B">
              <w:rPr>
                <w:sz w:val="20"/>
                <w:szCs w:val="20"/>
              </w:rPr>
              <w:t>9891</w:t>
            </w:r>
          </w:p>
        </w:tc>
        <w:tc>
          <w:tcPr>
            <w:tcW w:w="577" w:type="pct"/>
          </w:tcPr>
          <w:p w14:paraId="3F559958" w14:textId="77777777" w:rsidR="00441A7B" w:rsidRPr="00A1412B" w:rsidRDefault="00A1412B">
            <w:pPr>
              <w:pStyle w:val="Compact"/>
              <w:rPr>
                <w:sz w:val="20"/>
                <w:szCs w:val="20"/>
              </w:rPr>
            </w:pPr>
            <w:r w:rsidRPr="00A1412B">
              <w:rPr>
                <w:sz w:val="20"/>
                <w:szCs w:val="20"/>
              </w:rPr>
              <w:t>298 (3)</w:t>
            </w:r>
          </w:p>
        </w:tc>
        <w:tc>
          <w:tcPr>
            <w:tcW w:w="913" w:type="pct"/>
          </w:tcPr>
          <w:p w14:paraId="51E8ACF8" w14:textId="77777777" w:rsidR="00441A7B" w:rsidRPr="00A1412B" w:rsidRDefault="00A1412B">
            <w:pPr>
              <w:pStyle w:val="Compact"/>
              <w:rPr>
                <w:sz w:val="20"/>
                <w:szCs w:val="20"/>
              </w:rPr>
            </w:pPr>
            <w:r w:rsidRPr="00A1412B">
              <w:rPr>
                <w:sz w:val="20"/>
                <w:szCs w:val="20"/>
              </w:rPr>
              <w:t>1</w:t>
            </w:r>
          </w:p>
        </w:tc>
        <w:tc>
          <w:tcPr>
            <w:tcW w:w="434" w:type="pct"/>
          </w:tcPr>
          <w:p w14:paraId="6640846D" w14:textId="77777777" w:rsidR="00441A7B" w:rsidRPr="00A1412B" w:rsidRDefault="00441A7B">
            <w:pPr>
              <w:pStyle w:val="Compact"/>
              <w:rPr>
                <w:sz w:val="20"/>
                <w:szCs w:val="20"/>
              </w:rPr>
            </w:pPr>
          </w:p>
        </w:tc>
        <w:tc>
          <w:tcPr>
            <w:tcW w:w="913" w:type="pct"/>
          </w:tcPr>
          <w:p w14:paraId="54253DBC" w14:textId="77777777" w:rsidR="00441A7B" w:rsidRPr="00A1412B" w:rsidRDefault="00A1412B">
            <w:pPr>
              <w:pStyle w:val="Compact"/>
              <w:rPr>
                <w:sz w:val="20"/>
                <w:szCs w:val="20"/>
              </w:rPr>
            </w:pPr>
            <w:r w:rsidRPr="00A1412B">
              <w:rPr>
                <w:sz w:val="20"/>
                <w:szCs w:val="20"/>
              </w:rPr>
              <w:t>1</w:t>
            </w:r>
          </w:p>
        </w:tc>
        <w:tc>
          <w:tcPr>
            <w:tcW w:w="480" w:type="pct"/>
          </w:tcPr>
          <w:p w14:paraId="33BE43F8" w14:textId="77777777" w:rsidR="00441A7B" w:rsidRPr="00A1412B" w:rsidRDefault="00441A7B">
            <w:pPr>
              <w:pStyle w:val="Compact"/>
              <w:rPr>
                <w:sz w:val="20"/>
                <w:szCs w:val="20"/>
              </w:rPr>
            </w:pPr>
          </w:p>
        </w:tc>
      </w:tr>
      <w:tr w:rsidR="00A1412B" w:rsidRPr="00A1412B" w14:paraId="605E758C" w14:textId="77777777" w:rsidTr="00A1412B">
        <w:tc>
          <w:tcPr>
            <w:tcW w:w="1202" w:type="pct"/>
          </w:tcPr>
          <w:p w14:paraId="798863F5" w14:textId="77777777" w:rsidR="00441A7B" w:rsidRPr="00A1412B" w:rsidRDefault="00A1412B">
            <w:pPr>
              <w:pStyle w:val="Compact"/>
              <w:rPr>
                <w:sz w:val="20"/>
                <w:szCs w:val="20"/>
              </w:rPr>
            </w:pPr>
            <w:r w:rsidRPr="00A1412B">
              <w:rPr>
                <w:sz w:val="20"/>
                <w:szCs w:val="20"/>
              </w:rPr>
              <w:t>   2</w:t>
            </w:r>
          </w:p>
        </w:tc>
        <w:tc>
          <w:tcPr>
            <w:tcW w:w="481" w:type="pct"/>
          </w:tcPr>
          <w:p w14:paraId="006F97A8" w14:textId="77777777" w:rsidR="00441A7B" w:rsidRPr="00A1412B" w:rsidRDefault="00A1412B">
            <w:pPr>
              <w:pStyle w:val="Compact"/>
              <w:rPr>
                <w:sz w:val="20"/>
                <w:szCs w:val="20"/>
              </w:rPr>
            </w:pPr>
            <w:r w:rsidRPr="00A1412B">
              <w:rPr>
                <w:sz w:val="20"/>
                <w:szCs w:val="20"/>
              </w:rPr>
              <w:t>8136</w:t>
            </w:r>
          </w:p>
        </w:tc>
        <w:tc>
          <w:tcPr>
            <w:tcW w:w="577" w:type="pct"/>
          </w:tcPr>
          <w:p w14:paraId="5419C000" w14:textId="77777777" w:rsidR="00441A7B" w:rsidRPr="00A1412B" w:rsidRDefault="00A1412B">
            <w:pPr>
              <w:pStyle w:val="Compact"/>
              <w:rPr>
                <w:sz w:val="20"/>
                <w:szCs w:val="20"/>
              </w:rPr>
            </w:pPr>
            <w:r w:rsidRPr="00A1412B">
              <w:rPr>
                <w:sz w:val="20"/>
                <w:szCs w:val="20"/>
              </w:rPr>
              <w:t>219 (3)</w:t>
            </w:r>
          </w:p>
        </w:tc>
        <w:tc>
          <w:tcPr>
            <w:tcW w:w="913" w:type="pct"/>
          </w:tcPr>
          <w:p w14:paraId="7AE7B423" w14:textId="77777777" w:rsidR="00441A7B" w:rsidRPr="00A1412B" w:rsidRDefault="00A1412B">
            <w:pPr>
              <w:pStyle w:val="Compact"/>
              <w:rPr>
                <w:sz w:val="20"/>
                <w:szCs w:val="20"/>
              </w:rPr>
            </w:pPr>
            <w:r w:rsidRPr="00A1412B">
              <w:rPr>
                <w:sz w:val="20"/>
                <w:szCs w:val="20"/>
              </w:rPr>
              <w:t>0.85 (0.76 to 0.95)</w:t>
            </w:r>
          </w:p>
        </w:tc>
        <w:tc>
          <w:tcPr>
            <w:tcW w:w="434" w:type="pct"/>
          </w:tcPr>
          <w:p w14:paraId="25F69CDA" w14:textId="77777777" w:rsidR="00441A7B" w:rsidRPr="00A1412B" w:rsidRDefault="00441A7B">
            <w:pPr>
              <w:pStyle w:val="Compact"/>
              <w:rPr>
                <w:sz w:val="20"/>
                <w:szCs w:val="20"/>
              </w:rPr>
            </w:pPr>
          </w:p>
        </w:tc>
        <w:tc>
          <w:tcPr>
            <w:tcW w:w="913" w:type="pct"/>
          </w:tcPr>
          <w:p w14:paraId="00EC0DAC" w14:textId="77777777" w:rsidR="00441A7B" w:rsidRPr="00A1412B" w:rsidRDefault="00A1412B">
            <w:pPr>
              <w:pStyle w:val="Compact"/>
              <w:rPr>
                <w:sz w:val="20"/>
                <w:szCs w:val="20"/>
              </w:rPr>
            </w:pPr>
            <w:r w:rsidRPr="00A1412B">
              <w:rPr>
                <w:sz w:val="20"/>
                <w:szCs w:val="20"/>
              </w:rPr>
              <w:t>0.86 (0.70 to 1.04)</w:t>
            </w:r>
          </w:p>
        </w:tc>
        <w:tc>
          <w:tcPr>
            <w:tcW w:w="480" w:type="pct"/>
          </w:tcPr>
          <w:p w14:paraId="7AD534FB" w14:textId="77777777" w:rsidR="00441A7B" w:rsidRPr="00A1412B" w:rsidRDefault="00441A7B">
            <w:pPr>
              <w:pStyle w:val="Compact"/>
              <w:rPr>
                <w:sz w:val="20"/>
                <w:szCs w:val="20"/>
              </w:rPr>
            </w:pPr>
          </w:p>
        </w:tc>
      </w:tr>
      <w:tr w:rsidR="00A1412B" w:rsidRPr="00A1412B" w14:paraId="28388AB6" w14:textId="77777777" w:rsidTr="00A1412B">
        <w:tc>
          <w:tcPr>
            <w:tcW w:w="1202" w:type="pct"/>
          </w:tcPr>
          <w:p w14:paraId="22D064B0" w14:textId="77777777" w:rsidR="00441A7B" w:rsidRPr="00A1412B" w:rsidRDefault="00A1412B">
            <w:pPr>
              <w:pStyle w:val="Compact"/>
              <w:rPr>
                <w:sz w:val="20"/>
                <w:szCs w:val="20"/>
              </w:rPr>
            </w:pPr>
            <w:r w:rsidRPr="00A1412B">
              <w:rPr>
                <w:sz w:val="20"/>
                <w:szCs w:val="20"/>
              </w:rPr>
              <w:t>   3</w:t>
            </w:r>
          </w:p>
        </w:tc>
        <w:tc>
          <w:tcPr>
            <w:tcW w:w="481" w:type="pct"/>
          </w:tcPr>
          <w:p w14:paraId="2FB36BD6" w14:textId="77777777" w:rsidR="00441A7B" w:rsidRPr="00A1412B" w:rsidRDefault="00A1412B">
            <w:pPr>
              <w:pStyle w:val="Compact"/>
              <w:rPr>
                <w:sz w:val="20"/>
                <w:szCs w:val="20"/>
              </w:rPr>
            </w:pPr>
            <w:r w:rsidRPr="00A1412B">
              <w:rPr>
                <w:sz w:val="20"/>
                <w:szCs w:val="20"/>
              </w:rPr>
              <w:t>4100</w:t>
            </w:r>
          </w:p>
        </w:tc>
        <w:tc>
          <w:tcPr>
            <w:tcW w:w="577" w:type="pct"/>
          </w:tcPr>
          <w:p w14:paraId="113CB78D" w14:textId="77777777" w:rsidR="00441A7B" w:rsidRPr="00A1412B" w:rsidRDefault="00A1412B">
            <w:pPr>
              <w:pStyle w:val="Compact"/>
              <w:rPr>
                <w:sz w:val="20"/>
                <w:szCs w:val="20"/>
              </w:rPr>
            </w:pPr>
            <w:r w:rsidRPr="00A1412B">
              <w:rPr>
                <w:sz w:val="20"/>
                <w:szCs w:val="20"/>
              </w:rPr>
              <w:t>120 (3)</w:t>
            </w:r>
          </w:p>
        </w:tc>
        <w:tc>
          <w:tcPr>
            <w:tcW w:w="913" w:type="pct"/>
          </w:tcPr>
          <w:p w14:paraId="615A68A6" w14:textId="77777777" w:rsidR="00441A7B" w:rsidRPr="00A1412B" w:rsidRDefault="00A1412B">
            <w:pPr>
              <w:pStyle w:val="Compact"/>
              <w:rPr>
                <w:sz w:val="20"/>
                <w:szCs w:val="20"/>
              </w:rPr>
            </w:pPr>
            <w:r w:rsidRPr="00A1412B">
              <w:rPr>
                <w:sz w:val="20"/>
                <w:szCs w:val="20"/>
              </w:rPr>
              <w:t>1.06 (0.93 to 1.20)</w:t>
            </w:r>
          </w:p>
        </w:tc>
        <w:tc>
          <w:tcPr>
            <w:tcW w:w="434" w:type="pct"/>
          </w:tcPr>
          <w:p w14:paraId="646D8CA2" w14:textId="77777777" w:rsidR="00441A7B" w:rsidRPr="00A1412B" w:rsidRDefault="00441A7B">
            <w:pPr>
              <w:pStyle w:val="Compact"/>
              <w:rPr>
                <w:sz w:val="20"/>
                <w:szCs w:val="20"/>
              </w:rPr>
            </w:pPr>
          </w:p>
        </w:tc>
        <w:tc>
          <w:tcPr>
            <w:tcW w:w="913" w:type="pct"/>
          </w:tcPr>
          <w:p w14:paraId="59B90502" w14:textId="77777777" w:rsidR="00441A7B" w:rsidRPr="00A1412B" w:rsidRDefault="00A1412B">
            <w:pPr>
              <w:pStyle w:val="Compact"/>
              <w:rPr>
                <w:sz w:val="20"/>
                <w:szCs w:val="20"/>
              </w:rPr>
            </w:pPr>
            <w:r w:rsidRPr="00A1412B">
              <w:rPr>
                <w:sz w:val="20"/>
                <w:szCs w:val="20"/>
              </w:rPr>
              <w:t>0.66 (0.52 to 0.84)</w:t>
            </w:r>
          </w:p>
        </w:tc>
        <w:tc>
          <w:tcPr>
            <w:tcW w:w="480" w:type="pct"/>
          </w:tcPr>
          <w:p w14:paraId="2A01F59E" w14:textId="77777777" w:rsidR="00441A7B" w:rsidRPr="00A1412B" w:rsidRDefault="00441A7B">
            <w:pPr>
              <w:pStyle w:val="Compact"/>
              <w:rPr>
                <w:sz w:val="20"/>
                <w:szCs w:val="20"/>
              </w:rPr>
            </w:pPr>
          </w:p>
        </w:tc>
      </w:tr>
      <w:tr w:rsidR="00A1412B" w:rsidRPr="00A1412B" w14:paraId="3F00F402" w14:textId="77777777" w:rsidTr="00A1412B">
        <w:tc>
          <w:tcPr>
            <w:tcW w:w="1202" w:type="pct"/>
          </w:tcPr>
          <w:p w14:paraId="1C2E3991" w14:textId="77777777" w:rsidR="00441A7B" w:rsidRPr="00A1412B" w:rsidRDefault="00A1412B">
            <w:pPr>
              <w:pStyle w:val="Compact"/>
              <w:rPr>
                <w:sz w:val="20"/>
                <w:szCs w:val="20"/>
              </w:rPr>
            </w:pPr>
            <w:r w:rsidRPr="00A1412B">
              <w:rPr>
                <w:sz w:val="20"/>
                <w:szCs w:val="20"/>
              </w:rPr>
              <w:t>   4</w:t>
            </w:r>
          </w:p>
        </w:tc>
        <w:tc>
          <w:tcPr>
            <w:tcW w:w="481" w:type="pct"/>
          </w:tcPr>
          <w:p w14:paraId="34633429" w14:textId="77777777" w:rsidR="00441A7B" w:rsidRPr="00A1412B" w:rsidRDefault="00A1412B">
            <w:pPr>
              <w:pStyle w:val="Compact"/>
              <w:rPr>
                <w:sz w:val="20"/>
                <w:szCs w:val="20"/>
              </w:rPr>
            </w:pPr>
            <w:r w:rsidRPr="00A1412B">
              <w:rPr>
                <w:sz w:val="20"/>
                <w:szCs w:val="20"/>
              </w:rPr>
              <w:t>2341</w:t>
            </w:r>
          </w:p>
        </w:tc>
        <w:tc>
          <w:tcPr>
            <w:tcW w:w="577" w:type="pct"/>
          </w:tcPr>
          <w:p w14:paraId="5CD4E37B" w14:textId="77777777" w:rsidR="00441A7B" w:rsidRPr="00A1412B" w:rsidRDefault="00A1412B">
            <w:pPr>
              <w:pStyle w:val="Compact"/>
              <w:rPr>
                <w:sz w:val="20"/>
                <w:szCs w:val="20"/>
              </w:rPr>
            </w:pPr>
            <w:r w:rsidRPr="00A1412B">
              <w:rPr>
                <w:sz w:val="20"/>
                <w:szCs w:val="20"/>
              </w:rPr>
              <w:t>98 (4)</w:t>
            </w:r>
          </w:p>
        </w:tc>
        <w:tc>
          <w:tcPr>
            <w:tcW w:w="913" w:type="pct"/>
          </w:tcPr>
          <w:p w14:paraId="6E27D6AC" w14:textId="77777777" w:rsidR="00441A7B" w:rsidRPr="00A1412B" w:rsidRDefault="00A1412B">
            <w:pPr>
              <w:pStyle w:val="Compact"/>
              <w:rPr>
                <w:sz w:val="20"/>
                <w:szCs w:val="20"/>
              </w:rPr>
            </w:pPr>
            <w:r w:rsidRPr="00A1412B">
              <w:rPr>
                <w:sz w:val="20"/>
                <w:szCs w:val="20"/>
              </w:rPr>
              <w:t>1.47 (1.28 to 1.70)</w:t>
            </w:r>
          </w:p>
        </w:tc>
        <w:tc>
          <w:tcPr>
            <w:tcW w:w="434" w:type="pct"/>
          </w:tcPr>
          <w:p w14:paraId="09638165" w14:textId="77777777" w:rsidR="00441A7B" w:rsidRPr="00A1412B" w:rsidRDefault="00441A7B">
            <w:pPr>
              <w:pStyle w:val="Compact"/>
              <w:rPr>
                <w:sz w:val="20"/>
                <w:szCs w:val="20"/>
              </w:rPr>
            </w:pPr>
          </w:p>
        </w:tc>
        <w:tc>
          <w:tcPr>
            <w:tcW w:w="913" w:type="pct"/>
          </w:tcPr>
          <w:p w14:paraId="4967AB60" w14:textId="77777777" w:rsidR="00441A7B" w:rsidRPr="00A1412B" w:rsidRDefault="00A1412B">
            <w:pPr>
              <w:pStyle w:val="Compact"/>
              <w:rPr>
                <w:sz w:val="20"/>
                <w:szCs w:val="20"/>
              </w:rPr>
            </w:pPr>
            <w:r w:rsidRPr="00A1412B">
              <w:rPr>
                <w:sz w:val="20"/>
                <w:szCs w:val="20"/>
              </w:rPr>
              <w:t>0.72 (0.55 to 0.93)</w:t>
            </w:r>
          </w:p>
        </w:tc>
        <w:tc>
          <w:tcPr>
            <w:tcW w:w="480" w:type="pct"/>
          </w:tcPr>
          <w:p w14:paraId="292657BF" w14:textId="77777777" w:rsidR="00441A7B" w:rsidRPr="00A1412B" w:rsidRDefault="00441A7B">
            <w:pPr>
              <w:pStyle w:val="Compact"/>
              <w:rPr>
                <w:sz w:val="20"/>
                <w:szCs w:val="20"/>
              </w:rPr>
            </w:pPr>
          </w:p>
        </w:tc>
      </w:tr>
      <w:tr w:rsidR="00A1412B" w:rsidRPr="00A1412B" w14:paraId="18E96FD6" w14:textId="77777777" w:rsidTr="00A1412B">
        <w:tc>
          <w:tcPr>
            <w:tcW w:w="1202" w:type="pct"/>
          </w:tcPr>
          <w:p w14:paraId="229DBE5B" w14:textId="77777777" w:rsidR="00441A7B" w:rsidRPr="00A1412B" w:rsidRDefault="00A1412B">
            <w:pPr>
              <w:pStyle w:val="Compact"/>
              <w:rPr>
                <w:sz w:val="20"/>
                <w:szCs w:val="20"/>
              </w:rPr>
            </w:pPr>
            <w:r w:rsidRPr="00A1412B">
              <w:rPr>
                <w:sz w:val="20"/>
                <w:szCs w:val="20"/>
              </w:rPr>
              <w:t>   5</w:t>
            </w:r>
          </w:p>
        </w:tc>
        <w:tc>
          <w:tcPr>
            <w:tcW w:w="481" w:type="pct"/>
          </w:tcPr>
          <w:p w14:paraId="189C636E" w14:textId="77777777" w:rsidR="00441A7B" w:rsidRPr="00A1412B" w:rsidRDefault="00A1412B">
            <w:pPr>
              <w:pStyle w:val="Compact"/>
              <w:rPr>
                <w:sz w:val="20"/>
                <w:szCs w:val="20"/>
              </w:rPr>
            </w:pPr>
            <w:r w:rsidRPr="00A1412B">
              <w:rPr>
                <w:sz w:val="20"/>
                <w:szCs w:val="20"/>
              </w:rPr>
              <w:t>1525</w:t>
            </w:r>
          </w:p>
        </w:tc>
        <w:tc>
          <w:tcPr>
            <w:tcW w:w="577" w:type="pct"/>
          </w:tcPr>
          <w:p w14:paraId="429F398B" w14:textId="77777777" w:rsidR="00441A7B" w:rsidRPr="00A1412B" w:rsidRDefault="00A1412B">
            <w:pPr>
              <w:pStyle w:val="Compact"/>
              <w:rPr>
                <w:sz w:val="20"/>
                <w:szCs w:val="20"/>
              </w:rPr>
            </w:pPr>
            <w:r w:rsidRPr="00A1412B">
              <w:rPr>
                <w:sz w:val="20"/>
                <w:szCs w:val="20"/>
              </w:rPr>
              <w:t>72 (5)</w:t>
            </w:r>
          </w:p>
        </w:tc>
        <w:tc>
          <w:tcPr>
            <w:tcW w:w="913" w:type="pct"/>
          </w:tcPr>
          <w:p w14:paraId="716F6761" w14:textId="77777777" w:rsidR="00441A7B" w:rsidRPr="00A1412B" w:rsidRDefault="00A1412B">
            <w:pPr>
              <w:pStyle w:val="Compact"/>
              <w:rPr>
                <w:sz w:val="20"/>
                <w:szCs w:val="20"/>
              </w:rPr>
            </w:pPr>
            <w:r w:rsidRPr="00A1412B">
              <w:rPr>
                <w:sz w:val="20"/>
                <w:szCs w:val="20"/>
              </w:rPr>
              <w:t>1.70 (1.45 to 1.99)</w:t>
            </w:r>
          </w:p>
        </w:tc>
        <w:tc>
          <w:tcPr>
            <w:tcW w:w="434" w:type="pct"/>
          </w:tcPr>
          <w:p w14:paraId="59DDE4EE" w14:textId="77777777" w:rsidR="00441A7B" w:rsidRPr="00A1412B" w:rsidRDefault="00441A7B">
            <w:pPr>
              <w:pStyle w:val="Compact"/>
              <w:rPr>
                <w:sz w:val="20"/>
                <w:szCs w:val="20"/>
              </w:rPr>
            </w:pPr>
          </w:p>
        </w:tc>
        <w:tc>
          <w:tcPr>
            <w:tcW w:w="913" w:type="pct"/>
          </w:tcPr>
          <w:p w14:paraId="30A45F7F" w14:textId="77777777" w:rsidR="00441A7B" w:rsidRPr="00A1412B" w:rsidRDefault="00A1412B">
            <w:pPr>
              <w:pStyle w:val="Compact"/>
              <w:rPr>
                <w:sz w:val="20"/>
                <w:szCs w:val="20"/>
              </w:rPr>
            </w:pPr>
            <w:r w:rsidRPr="00A1412B">
              <w:rPr>
                <w:sz w:val="20"/>
                <w:szCs w:val="20"/>
              </w:rPr>
              <w:t>0.64 (0.47 to 0.85)</w:t>
            </w:r>
          </w:p>
        </w:tc>
        <w:tc>
          <w:tcPr>
            <w:tcW w:w="480" w:type="pct"/>
          </w:tcPr>
          <w:p w14:paraId="2CF0473B" w14:textId="77777777" w:rsidR="00441A7B" w:rsidRPr="00A1412B" w:rsidRDefault="00441A7B">
            <w:pPr>
              <w:pStyle w:val="Compact"/>
              <w:rPr>
                <w:sz w:val="20"/>
                <w:szCs w:val="20"/>
              </w:rPr>
            </w:pPr>
          </w:p>
        </w:tc>
      </w:tr>
      <w:tr w:rsidR="00A1412B" w:rsidRPr="00A1412B" w14:paraId="7BD5FA01" w14:textId="77777777" w:rsidTr="00A1412B">
        <w:tc>
          <w:tcPr>
            <w:tcW w:w="1202" w:type="pct"/>
          </w:tcPr>
          <w:p w14:paraId="4E743092" w14:textId="77777777" w:rsidR="00441A7B" w:rsidRPr="00A1412B" w:rsidRDefault="00A1412B">
            <w:pPr>
              <w:pStyle w:val="Compact"/>
              <w:rPr>
                <w:sz w:val="20"/>
                <w:szCs w:val="20"/>
              </w:rPr>
            </w:pPr>
            <w:r w:rsidRPr="00A1412B">
              <w:rPr>
                <w:sz w:val="20"/>
                <w:szCs w:val="20"/>
              </w:rPr>
              <w:t>UK born</w:t>
            </w:r>
          </w:p>
        </w:tc>
        <w:tc>
          <w:tcPr>
            <w:tcW w:w="481" w:type="pct"/>
          </w:tcPr>
          <w:p w14:paraId="5A7823FC" w14:textId="77777777" w:rsidR="00441A7B" w:rsidRPr="00A1412B" w:rsidRDefault="00441A7B">
            <w:pPr>
              <w:pStyle w:val="Compact"/>
              <w:rPr>
                <w:sz w:val="20"/>
                <w:szCs w:val="20"/>
              </w:rPr>
            </w:pPr>
          </w:p>
        </w:tc>
        <w:tc>
          <w:tcPr>
            <w:tcW w:w="577" w:type="pct"/>
          </w:tcPr>
          <w:p w14:paraId="4E09574F" w14:textId="77777777" w:rsidR="00441A7B" w:rsidRPr="00A1412B" w:rsidRDefault="00441A7B">
            <w:pPr>
              <w:pStyle w:val="Compact"/>
              <w:rPr>
                <w:sz w:val="20"/>
                <w:szCs w:val="20"/>
              </w:rPr>
            </w:pPr>
          </w:p>
        </w:tc>
        <w:tc>
          <w:tcPr>
            <w:tcW w:w="913" w:type="pct"/>
          </w:tcPr>
          <w:p w14:paraId="57674698" w14:textId="77777777" w:rsidR="00441A7B" w:rsidRPr="00A1412B" w:rsidRDefault="00441A7B">
            <w:pPr>
              <w:pStyle w:val="Compact"/>
              <w:rPr>
                <w:sz w:val="20"/>
                <w:szCs w:val="20"/>
              </w:rPr>
            </w:pPr>
          </w:p>
        </w:tc>
        <w:tc>
          <w:tcPr>
            <w:tcW w:w="434" w:type="pct"/>
          </w:tcPr>
          <w:p w14:paraId="300C0757" w14:textId="77777777" w:rsidR="00441A7B" w:rsidRPr="00A1412B" w:rsidRDefault="00A1412B">
            <w:pPr>
              <w:pStyle w:val="Compact"/>
              <w:rPr>
                <w:sz w:val="20"/>
                <w:szCs w:val="20"/>
              </w:rPr>
            </w:pPr>
            <w:r w:rsidRPr="00A1412B">
              <w:rPr>
                <w:sz w:val="20"/>
                <w:szCs w:val="20"/>
              </w:rPr>
              <w:t>&lt;0.001</w:t>
            </w:r>
          </w:p>
        </w:tc>
        <w:tc>
          <w:tcPr>
            <w:tcW w:w="913" w:type="pct"/>
          </w:tcPr>
          <w:p w14:paraId="58827171" w14:textId="77777777" w:rsidR="00441A7B" w:rsidRPr="00A1412B" w:rsidRDefault="00441A7B">
            <w:pPr>
              <w:pStyle w:val="Compact"/>
              <w:rPr>
                <w:sz w:val="20"/>
                <w:szCs w:val="20"/>
              </w:rPr>
            </w:pPr>
          </w:p>
        </w:tc>
        <w:tc>
          <w:tcPr>
            <w:tcW w:w="480" w:type="pct"/>
          </w:tcPr>
          <w:p w14:paraId="1F46D7EA" w14:textId="77777777" w:rsidR="00441A7B" w:rsidRPr="00A1412B" w:rsidRDefault="00A1412B">
            <w:pPr>
              <w:pStyle w:val="Compact"/>
              <w:rPr>
                <w:sz w:val="20"/>
                <w:szCs w:val="20"/>
              </w:rPr>
            </w:pPr>
            <w:r w:rsidRPr="00A1412B">
              <w:rPr>
                <w:sz w:val="20"/>
                <w:szCs w:val="20"/>
              </w:rPr>
              <w:t>0.136</w:t>
            </w:r>
          </w:p>
        </w:tc>
      </w:tr>
      <w:tr w:rsidR="00A1412B" w:rsidRPr="00A1412B" w14:paraId="2AAEB5D7" w14:textId="77777777" w:rsidTr="00A1412B">
        <w:tc>
          <w:tcPr>
            <w:tcW w:w="1202" w:type="pct"/>
          </w:tcPr>
          <w:p w14:paraId="5AE4FBF0" w14:textId="77777777" w:rsidR="00441A7B" w:rsidRPr="00A1412B" w:rsidRDefault="00A1412B">
            <w:pPr>
              <w:pStyle w:val="Compact"/>
              <w:rPr>
                <w:sz w:val="20"/>
                <w:szCs w:val="20"/>
              </w:rPr>
            </w:pPr>
            <w:r w:rsidRPr="00A1412B">
              <w:rPr>
                <w:sz w:val="20"/>
                <w:szCs w:val="20"/>
              </w:rPr>
              <w:t>   Non-UK Born</w:t>
            </w:r>
          </w:p>
        </w:tc>
        <w:tc>
          <w:tcPr>
            <w:tcW w:w="481" w:type="pct"/>
          </w:tcPr>
          <w:p w14:paraId="1DA1FE88" w14:textId="77777777" w:rsidR="00441A7B" w:rsidRPr="00A1412B" w:rsidRDefault="00A1412B">
            <w:pPr>
              <w:pStyle w:val="Compact"/>
              <w:rPr>
                <w:sz w:val="20"/>
                <w:szCs w:val="20"/>
              </w:rPr>
            </w:pPr>
            <w:r w:rsidRPr="00A1412B">
              <w:rPr>
                <w:sz w:val="20"/>
                <w:szCs w:val="20"/>
              </w:rPr>
              <w:t>19115</w:t>
            </w:r>
          </w:p>
        </w:tc>
        <w:tc>
          <w:tcPr>
            <w:tcW w:w="577" w:type="pct"/>
          </w:tcPr>
          <w:p w14:paraId="6AAE60CD" w14:textId="77777777" w:rsidR="00441A7B" w:rsidRPr="00A1412B" w:rsidRDefault="00A1412B">
            <w:pPr>
              <w:pStyle w:val="Compact"/>
              <w:rPr>
                <w:sz w:val="20"/>
                <w:szCs w:val="20"/>
              </w:rPr>
            </w:pPr>
            <w:r w:rsidRPr="00A1412B">
              <w:rPr>
                <w:sz w:val="20"/>
                <w:szCs w:val="20"/>
              </w:rPr>
              <w:t>442 (2)</w:t>
            </w:r>
          </w:p>
        </w:tc>
        <w:tc>
          <w:tcPr>
            <w:tcW w:w="913" w:type="pct"/>
          </w:tcPr>
          <w:p w14:paraId="3EC4778F" w14:textId="77777777" w:rsidR="00441A7B" w:rsidRPr="00A1412B" w:rsidRDefault="00A1412B">
            <w:pPr>
              <w:pStyle w:val="Compact"/>
              <w:rPr>
                <w:sz w:val="20"/>
                <w:szCs w:val="20"/>
              </w:rPr>
            </w:pPr>
            <w:r w:rsidRPr="00A1412B">
              <w:rPr>
                <w:sz w:val="20"/>
                <w:szCs w:val="20"/>
              </w:rPr>
              <w:t>1</w:t>
            </w:r>
          </w:p>
        </w:tc>
        <w:tc>
          <w:tcPr>
            <w:tcW w:w="434" w:type="pct"/>
          </w:tcPr>
          <w:p w14:paraId="122B6FAF" w14:textId="77777777" w:rsidR="00441A7B" w:rsidRPr="00A1412B" w:rsidRDefault="00441A7B">
            <w:pPr>
              <w:pStyle w:val="Compact"/>
              <w:rPr>
                <w:sz w:val="20"/>
                <w:szCs w:val="20"/>
              </w:rPr>
            </w:pPr>
          </w:p>
        </w:tc>
        <w:tc>
          <w:tcPr>
            <w:tcW w:w="913" w:type="pct"/>
          </w:tcPr>
          <w:p w14:paraId="27685209" w14:textId="77777777" w:rsidR="00441A7B" w:rsidRPr="00A1412B" w:rsidRDefault="00A1412B">
            <w:pPr>
              <w:pStyle w:val="Compact"/>
              <w:rPr>
                <w:sz w:val="20"/>
                <w:szCs w:val="20"/>
              </w:rPr>
            </w:pPr>
            <w:r w:rsidRPr="00A1412B">
              <w:rPr>
                <w:sz w:val="20"/>
                <w:szCs w:val="20"/>
              </w:rPr>
              <w:t>1</w:t>
            </w:r>
          </w:p>
        </w:tc>
        <w:tc>
          <w:tcPr>
            <w:tcW w:w="480" w:type="pct"/>
          </w:tcPr>
          <w:p w14:paraId="681FE55B" w14:textId="77777777" w:rsidR="00441A7B" w:rsidRPr="00A1412B" w:rsidRDefault="00441A7B">
            <w:pPr>
              <w:pStyle w:val="Compact"/>
              <w:rPr>
                <w:sz w:val="20"/>
                <w:szCs w:val="20"/>
              </w:rPr>
            </w:pPr>
          </w:p>
        </w:tc>
      </w:tr>
      <w:tr w:rsidR="00A1412B" w:rsidRPr="00A1412B" w14:paraId="0E0D58A5" w14:textId="77777777" w:rsidTr="00A1412B">
        <w:tc>
          <w:tcPr>
            <w:tcW w:w="1202" w:type="pct"/>
          </w:tcPr>
          <w:p w14:paraId="0B82D486" w14:textId="77777777" w:rsidR="00441A7B" w:rsidRPr="00A1412B" w:rsidRDefault="00A1412B">
            <w:pPr>
              <w:pStyle w:val="Compact"/>
              <w:rPr>
                <w:sz w:val="20"/>
                <w:szCs w:val="20"/>
              </w:rPr>
            </w:pPr>
            <w:r w:rsidRPr="00A1412B">
              <w:rPr>
                <w:sz w:val="20"/>
                <w:szCs w:val="20"/>
              </w:rPr>
              <w:t>   UK Born</w:t>
            </w:r>
          </w:p>
        </w:tc>
        <w:tc>
          <w:tcPr>
            <w:tcW w:w="481" w:type="pct"/>
          </w:tcPr>
          <w:p w14:paraId="351FBCDF" w14:textId="77777777" w:rsidR="00441A7B" w:rsidRPr="00A1412B" w:rsidRDefault="00A1412B">
            <w:pPr>
              <w:pStyle w:val="Compact"/>
              <w:rPr>
                <w:sz w:val="20"/>
                <w:szCs w:val="20"/>
              </w:rPr>
            </w:pPr>
            <w:r w:rsidRPr="00A1412B">
              <w:rPr>
                <w:sz w:val="20"/>
                <w:szCs w:val="20"/>
              </w:rPr>
              <w:t>6878</w:t>
            </w:r>
          </w:p>
        </w:tc>
        <w:tc>
          <w:tcPr>
            <w:tcW w:w="577" w:type="pct"/>
          </w:tcPr>
          <w:p w14:paraId="1D9D8697" w14:textId="77777777" w:rsidR="00441A7B" w:rsidRPr="00A1412B" w:rsidRDefault="00A1412B">
            <w:pPr>
              <w:pStyle w:val="Compact"/>
              <w:rPr>
                <w:sz w:val="20"/>
                <w:szCs w:val="20"/>
              </w:rPr>
            </w:pPr>
            <w:r w:rsidRPr="00A1412B">
              <w:rPr>
                <w:sz w:val="20"/>
                <w:szCs w:val="20"/>
              </w:rPr>
              <w:t>365 (5)</w:t>
            </w:r>
          </w:p>
        </w:tc>
        <w:tc>
          <w:tcPr>
            <w:tcW w:w="913" w:type="pct"/>
          </w:tcPr>
          <w:p w14:paraId="3F40FE96" w14:textId="77777777" w:rsidR="00441A7B" w:rsidRPr="00A1412B" w:rsidRDefault="00A1412B">
            <w:pPr>
              <w:pStyle w:val="Compact"/>
              <w:rPr>
                <w:sz w:val="20"/>
                <w:szCs w:val="20"/>
              </w:rPr>
            </w:pPr>
            <w:r w:rsidRPr="00A1412B">
              <w:rPr>
                <w:sz w:val="20"/>
                <w:szCs w:val="20"/>
              </w:rPr>
              <w:t>2.62 (2.40 to 2.85)</w:t>
            </w:r>
          </w:p>
        </w:tc>
        <w:tc>
          <w:tcPr>
            <w:tcW w:w="434" w:type="pct"/>
          </w:tcPr>
          <w:p w14:paraId="3B738F05" w14:textId="77777777" w:rsidR="00441A7B" w:rsidRPr="00A1412B" w:rsidRDefault="00441A7B">
            <w:pPr>
              <w:pStyle w:val="Compact"/>
              <w:rPr>
                <w:sz w:val="20"/>
                <w:szCs w:val="20"/>
              </w:rPr>
            </w:pPr>
          </w:p>
        </w:tc>
        <w:tc>
          <w:tcPr>
            <w:tcW w:w="913" w:type="pct"/>
          </w:tcPr>
          <w:p w14:paraId="5B427414" w14:textId="77777777" w:rsidR="00441A7B" w:rsidRPr="00A1412B" w:rsidRDefault="00A1412B">
            <w:pPr>
              <w:pStyle w:val="Compact"/>
              <w:rPr>
                <w:sz w:val="20"/>
                <w:szCs w:val="20"/>
              </w:rPr>
            </w:pPr>
            <w:r w:rsidRPr="00A1412B">
              <w:rPr>
                <w:sz w:val="20"/>
                <w:szCs w:val="20"/>
              </w:rPr>
              <w:t>1.25 (0.93 to 1.67)</w:t>
            </w:r>
          </w:p>
        </w:tc>
        <w:tc>
          <w:tcPr>
            <w:tcW w:w="480" w:type="pct"/>
          </w:tcPr>
          <w:p w14:paraId="1F6C0520" w14:textId="77777777" w:rsidR="00441A7B" w:rsidRPr="00A1412B" w:rsidRDefault="00441A7B">
            <w:pPr>
              <w:pStyle w:val="Compact"/>
              <w:rPr>
                <w:sz w:val="20"/>
                <w:szCs w:val="20"/>
              </w:rPr>
            </w:pPr>
          </w:p>
        </w:tc>
      </w:tr>
      <w:tr w:rsidR="00A1412B" w:rsidRPr="00A1412B" w14:paraId="586B4999" w14:textId="77777777" w:rsidTr="00A1412B">
        <w:tc>
          <w:tcPr>
            <w:tcW w:w="1202" w:type="pct"/>
          </w:tcPr>
          <w:p w14:paraId="310E7860" w14:textId="77777777" w:rsidR="00441A7B" w:rsidRPr="00A1412B" w:rsidRDefault="00A1412B">
            <w:pPr>
              <w:pStyle w:val="Compact"/>
              <w:rPr>
                <w:sz w:val="20"/>
                <w:szCs w:val="20"/>
              </w:rPr>
            </w:pPr>
            <w:r w:rsidRPr="00A1412B">
              <w:rPr>
                <w:sz w:val="20"/>
                <w:szCs w:val="20"/>
              </w:rPr>
              <w:t>Ethnic group</w:t>
            </w:r>
          </w:p>
        </w:tc>
        <w:tc>
          <w:tcPr>
            <w:tcW w:w="481" w:type="pct"/>
          </w:tcPr>
          <w:p w14:paraId="132CCAD4" w14:textId="77777777" w:rsidR="00441A7B" w:rsidRPr="00A1412B" w:rsidRDefault="00441A7B">
            <w:pPr>
              <w:pStyle w:val="Compact"/>
              <w:rPr>
                <w:sz w:val="20"/>
                <w:szCs w:val="20"/>
              </w:rPr>
            </w:pPr>
          </w:p>
        </w:tc>
        <w:tc>
          <w:tcPr>
            <w:tcW w:w="577" w:type="pct"/>
          </w:tcPr>
          <w:p w14:paraId="386DD339" w14:textId="77777777" w:rsidR="00441A7B" w:rsidRPr="00A1412B" w:rsidRDefault="00441A7B">
            <w:pPr>
              <w:pStyle w:val="Compact"/>
              <w:rPr>
                <w:sz w:val="20"/>
                <w:szCs w:val="20"/>
              </w:rPr>
            </w:pPr>
          </w:p>
        </w:tc>
        <w:tc>
          <w:tcPr>
            <w:tcW w:w="913" w:type="pct"/>
          </w:tcPr>
          <w:p w14:paraId="684D11FD" w14:textId="77777777" w:rsidR="00441A7B" w:rsidRPr="00A1412B" w:rsidRDefault="00441A7B">
            <w:pPr>
              <w:pStyle w:val="Compact"/>
              <w:rPr>
                <w:sz w:val="20"/>
                <w:szCs w:val="20"/>
              </w:rPr>
            </w:pPr>
          </w:p>
        </w:tc>
        <w:tc>
          <w:tcPr>
            <w:tcW w:w="434" w:type="pct"/>
          </w:tcPr>
          <w:p w14:paraId="6FB80068" w14:textId="77777777" w:rsidR="00441A7B" w:rsidRPr="00A1412B" w:rsidRDefault="00A1412B">
            <w:pPr>
              <w:pStyle w:val="Compact"/>
              <w:rPr>
                <w:sz w:val="20"/>
                <w:szCs w:val="20"/>
              </w:rPr>
            </w:pPr>
            <w:r w:rsidRPr="00A1412B">
              <w:rPr>
                <w:sz w:val="20"/>
                <w:szCs w:val="20"/>
              </w:rPr>
              <w:t>&lt;0.001</w:t>
            </w:r>
          </w:p>
        </w:tc>
        <w:tc>
          <w:tcPr>
            <w:tcW w:w="913" w:type="pct"/>
          </w:tcPr>
          <w:p w14:paraId="00F48C66" w14:textId="77777777" w:rsidR="00441A7B" w:rsidRPr="00A1412B" w:rsidRDefault="00441A7B">
            <w:pPr>
              <w:pStyle w:val="Compact"/>
              <w:rPr>
                <w:sz w:val="20"/>
                <w:szCs w:val="20"/>
              </w:rPr>
            </w:pPr>
          </w:p>
        </w:tc>
        <w:tc>
          <w:tcPr>
            <w:tcW w:w="480" w:type="pct"/>
          </w:tcPr>
          <w:p w14:paraId="40BAC6D9" w14:textId="77777777" w:rsidR="00441A7B" w:rsidRPr="00A1412B" w:rsidRDefault="00A1412B">
            <w:pPr>
              <w:pStyle w:val="Compact"/>
              <w:rPr>
                <w:sz w:val="20"/>
                <w:szCs w:val="20"/>
              </w:rPr>
            </w:pPr>
            <w:r w:rsidRPr="00A1412B">
              <w:rPr>
                <w:sz w:val="20"/>
                <w:szCs w:val="20"/>
              </w:rPr>
              <w:t>0.171</w:t>
            </w:r>
          </w:p>
        </w:tc>
      </w:tr>
      <w:tr w:rsidR="00A1412B" w:rsidRPr="00A1412B" w14:paraId="600D7C0D" w14:textId="77777777" w:rsidTr="00A1412B">
        <w:tc>
          <w:tcPr>
            <w:tcW w:w="1202" w:type="pct"/>
          </w:tcPr>
          <w:p w14:paraId="26F364ED" w14:textId="77777777" w:rsidR="00441A7B" w:rsidRPr="00A1412B" w:rsidRDefault="00A1412B">
            <w:pPr>
              <w:pStyle w:val="Compact"/>
              <w:rPr>
                <w:sz w:val="20"/>
                <w:szCs w:val="20"/>
              </w:rPr>
            </w:pPr>
            <w:r w:rsidRPr="00A1412B">
              <w:rPr>
                <w:sz w:val="20"/>
                <w:szCs w:val="20"/>
              </w:rPr>
              <w:t>   White</w:t>
            </w:r>
          </w:p>
        </w:tc>
        <w:tc>
          <w:tcPr>
            <w:tcW w:w="481" w:type="pct"/>
          </w:tcPr>
          <w:p w14:paraId="6273929D" w14:textId="77777777" w:rsidR="00441A7B" w:rsidRPr="00A1412B" w:rsidRDefault="00A1412B">
            <w:pPr>
              <w:pStyle w:val="Compact"/>
              <w:rPr>
                <w:sz w:val="20"/>
                <w:szCs w:val="20"/>
              </w:rPr>
            </w:pPr>
            <w:r w:rsidRPr="00A1412B">
              <w:rPr>
                <w:sz w:val="20"/>
                <w:szCs w:val="20"/>
              </w:rPr>
              <w:t>4699</w:t>
            </w:r>
          </w:p>
        </w:tc>
        <w:tc>
          <w:tcPr>
            <w:tcW w:w="577" w:type="pct"/>
          </w:tcPr>
          <w:p w14:paraId="06CC8BEC" w14:textId="77777777" w:rsidR="00441A7B" w:rsidRPr="00A1412B" w:rsidRDefault="00A1412B">
            <w:pPr>
              <w:pStyle w:val="Compact"/>
              <w:rPr>
                <w:sz w:val="20"/>
                <w:szCs w:val="20"/>
              </w:rPr>
            </w:pPr>
            <w:r w:rsidRPr="00A1412B">
              <w:rPr>
                <w:sz w:val="20"/>
                <w:szCs w:val="20"/>
              </w:rPr>
              <w:t>380 (8)</w:t>
            </w:r>
          </w:p>
        </w:tc>
        <w:tc>
          <w:tcPr>
            <w:tcW w:w="913" w:type="pct"/>
          </w:tcPr>
          <w:p w14:paraId="70208C03" w14:textId="77777777" w:rsidR="00441A7B" w:rsidRPr="00A1412B" w:rsidRDefault="00A1412B">
            <w:pPr>
              <w:pStyle w:val="Compact"/>
              <w:rPr>
                <w:sz w:val="20"/>
                <w:szCs w:val="20"/>
              </w:rPr>
            </w:pPr>
            <w:r w:rsidRPr="00A1412B">
              <w:rPr>
                <w:sz w:val="20"/>
                <w:szCs w:val="20"/>
              </w:rPr>
              <w:t>1</w:t>
            </w:r>
          </w:p>
        </w:tc>
        <w:tc>
          <w:tcPr>
            <w:tcW w:w="434" w:type="pct"/>
          </w:tcPr>
          <w:p w14:paraId="2BA84088" w14:textId="77777777" w:rsidR="00441A7B" w:rsidRPr="00A1412B" w:rsidRDefault="00441A7B">
            <w:pPr>
              <w:pStyle w:val="Compact"/>
              <w:rPr>
                <w:sz w:val="20"/>
                <w:szCs w:val="20"/>
              </w:rPr>
            </w:pPr>
          </w:p>
        </w:tc>
        <w:tc>
          <w:tcPr>
            <w:tcW w:w="913" w:type="pct"/>
          </w:tcPr>
          <w:p w14:paraId="70C07B8B" w14:textId="77777777" w:rsidR="00441A7B" w:rsidRPr="00A1412B" w:rsidRDefault="00A1412B">
            <w:pPr>
              <w:pStyle w:val="Compact"/>
              <w:rPr>
                <w:sz w:val="20"/>
                <w:szCs w:val="20"/>
              </w:rPr>
            </w:pPr>
            <w:r w:rsidRPr="00A1412B">
              <w:rPr>
                <w:sz w:val="20"/>
                <w:szCs w:val="20"/>
              </w:rPr>
              <w:t>1</w:t>
            </w:r>
          </w:p>
        </w:tc>
        <w:tc>
          <w:tcPr>
            <w:tcW w:w="480" w:type="pct"/>
          </w:tcPr>
          <w:p w14:paraId="2350710B" w14:textId="77777777" w:rsidR="00441A7B" w:rsidRPr="00A1412B" w:rsidRDefault="00441A7B">
            <w:pPr>
              <w:pStyle w:val="Compact"/>
              <w:rPr>
                <w:sz w:val="20"/>
                <w:szCs w:val="20"/>
              </w:rPr>
            </w:pPr>
          </w:p>
        </w:tc>
      </w:tr>
      <w:tr w:rsidR="00A1412B" w:rsidRPr="00A1412B" w14:paraId="1972118B" w14:textId="77777777" w:rsidTr="00A1412B">
        <w:tc>
          <w:tcPr>
            <w:tcW w:w="1202" w:type="pct"/>
          </w:tcPr>
          <w:p w14:paraId="005CDC63" w14:textId="77777777" w:rsidR="00441A7B" w:rsidRPr="00A1412B" w:rsidRDefault="00A1412B">
            <w:pPr>
              <w:pStyle w:val="Compact"/>
              <w:rPr>
                <w:sz w:val="20"/>
                <w:szCs w:val="20"/>
              </w:rPr>
            </w:pPr>
            <w:r w:rsidRPr="00A1412B">
              <w:rPr>
                <w:sz w:val="20"/>
                <w:szCs w:val="20"/>
              </w:rPr>
              <w:t>   Black-Caribbean</w:t>
            </w:r>
          </w:p>
        </w:tc>
        <w:tc>
          <w:tcPr>
            <w:tcW w:w="481" w:type="pct"/>
          </w:tcPr>
          <w:p w14:paraId="057F7765" w14:textId="77777777" w:rsidR="00441A7B" w:rsidRPr="00A1412B" w:rsidRDefault="00A1412B">
            <w:pPr>
              <w:pStyle w:val="Compact"/>
              <w:rPr>
                <w:sz w:val="20"/>
                <w:szCs w:val="20"/>
              </w:rPr>
            </w:pPr>
            <w:r w:rsidRPr="00A1412B">
              <w:rPr>
                <w:sz w:val="20"/>
                <w:szCs w:val="20"/>
              </w:rPr>
              <w:t>634</w:t>
            </w:r>
          </w:p>
        </w:tc>
        <w:tc>
          <w:tcPr>
            <w:tcW w:w="577" w:type="pct"/>
          </w:tcPr>
          <w:p w14:paraId="0613FE5E" w14:textId="77777777" w:rsidR="00441A7B" w:rsidRPr="00A1412B" w:rsidRDefault="00A1412B">
            <w:pPr>
              <w:pStyle w:val="Compact"/>
              <w:rPr>
                <w:sz w:val="20"/>
                <w:szCs w:val="20"/>
              </w:rPr>
            </w:pPr>
            <w:r w:rsidRPr="00A1412B">
              <w:rPr>
                <w:sz w:val="20"/>
                <w:szCs w:val="20"/>
              </w:rPr>
              <w:t>25 (4)</w:t>
            </w:r>
          </w:p>
        </w:tc>
        <w:tc>
          <w:tcPr>
            <w:tcW w:w="913" w:type="pct"/>
          </w:tcPr>
          <w:p w14:paraId="4811FF20" w14:textId="77777777" w:rsidR="00441A7B" w:rsidRPr="00A1412B" w:rsidRDefault="00A1412B">
            <w:pPr>
              <w:pStyle w:val="Compact"/>
              <w:rPr>
                <w:sz w:val="20"/>
                <w:szCs w:val="20"/>
              </w:rPr>
            </w:pPr>
            <w:r w:rsidRPr="00A1412B">
              <w:rPr>
                <w:sz w:val="20"/>
                <w:szCs w:val="20"/>
              </w:rPr>
              <w:t>0.45 (0.35 to 0.58)</w:t>
            </w:r>
          </w:p>
        </w:tc>
        <w:tc>
          <w:tcPr>
            <w:tcW w:w="434" w:type="pct"/>
          </w:tcPr>
          <w:p w14:paraId="75755145" w14:textId="77777777" w:rsidR="00441A7B" w:rsidRPr="00A1412B" w:rsidRDefault="00441A7B">
            <w:pPr>
              <w:pStyle w:val="Compact"/>
              <w:rPr>
                <w:sz w:val="20"/>
                <w:szCs w:val="20"/>
              </w:rPr>
            </w:pPr>
          </w:p>
        </w:tc>
        <w:tc>
          <w:tcPr>
            <w:tcW w:w="913" w:type="pct"/>
          </w:tcPr>
          <w:p w14:paraId="30BBBDAD" w14:textId="77777777" w:rsidR="00441A7B" w:rsidRPr="00A1412B" w:rsidRDefault="00A1412B">
            <w:pPr>
              <w:pStyle w:val="Compact"/>
              <w:rPr>
                <w:sz w:val="20"/>
                <w:szCs w:val="20"/>
              </w:rPr>
            </w:pPr>
            <w:r w:rsidRPr="00A1412B">
              <w:rPr>
                <w:sz w:val="20"/>
                <w:szCs w:val="20"/>
              </w:rPr>
              <w:t>0.95 (0.59 to 1.53)</w:t>
            </w:r>
          </w:p>
        </w:tc>
        <w:tc>
          <w:tcPr>
            <w:tcW w:w="480" w:type="pct"/>
          </w:tcPr>
          <w:p w14:paraId="2D686832" w14:textId="77777777" w:rsidR="00441A7B" w:rsidRPr="00A1412B" w:rsidRDefault="00441A7B">
            <w:pPr>
              <w:pStyle w:val="Compact"/>
              <w:rPr>
                <w:sz w:val="20"/>
                <w:szCs w:val="20"/>
              </w:rPr>
            </w:pPr>
          </w:p>
        </w:tc>
      </w:tr>
      <w:tr w:rsidR="00A1412B" w:rsidRPr="00A1412B" w14:paraId="21BA1E7B" w14:textId="77777777" w:rsidTr="00A1412B">
        <w:tc>
          <w:tcPr>
            <w:tcW w:w="1202" w:type="pct"/>
          </w:tcPr>
          <w:p w14:paraId="4817D0FF" w14:textId="77777777" w:rsidR="00441A7B" w:rsidRPr="00A1412B" w:rsidRDefault="00A1412B">
            <w:pPr>
              <w:pStyle w:val="Compact"/>
              <w:rPr>
                <w:sz w:val="20"/>
                <w:szCs w:val="20"/>
              </w:rPr>
            </w:pPr>
            <w:r w:rsidRPr="00A1412B">
              <w:rPr>
                <w:sz w:val="20"/>
                <w:szCs w:val="20"/>
              </w:rPr>
              <w:t>   Black-African</w:t>
            </w:r>
          </w:p>
        </w:tc>
        <w:tc>
          <w:tcPr>
            <w:tcW w:w="481" w:type="pct"/>
          </w:tcPr>
          <w:p w14:paraId="54B995C3" w14:textId="77777777" w:rsidR="00441A7B" w:rsidRPr="00A1412B" w:rsidRDefault="00A1412B">
            <w:pPr>
              <w:pStyle w:val="Compact"/>
              <w:rPr>
                <w:sz w:val="20"/>
                <w:szCs w:val="20"/>
              </w:rPr>
            </w:pPr>
            <w:r w:rsidRPr="00A1412B">
              <w:rPr>
                <w:sz w:val="20"/>
                <w:szCs w:val="20"/>
              </w:rPr>
              <w:t>4681</w:t>
            </w:r>
          </w:p>
        </w:tc>
        <w:tc>
          <w:tcPr>
            <w:tcW w:w="577" w:type="pct"/>
          </w:tcPr>
          <w:p w14:paraId="6EB32C7C" w14:textId="77777777" w:rsidR="00441A7B" w:rsidRPr="00A1412B" w:rsidRDefault="00A1412B">
            <w:pPr>
              <w:pStyle w:val="Compact"/>
              <w:rPr>
                <w:sz w:val="20"/>
                <w:szCs w:val="20"/>
              </w:rPr>
            </w:pPr>
            <w:r w:rsidRPr="00A1412B">
              <w:rPr>
                <w:sz w:val="20"/>
                <w:szCs w:val="20"/>
              </w:rPr>
              <w:t>62 (1)</w:t>
            </w:r>
          </w:p>
        </w:tc>
        <w:tc>
          <w:tcPr>
            <w:tcW w:w="913" w:type="pct"/>
          </w:tcPr>
          <w:p w14:paraId="6ABE784C" w14:textId="77777777" w:rsidR="00441A7B" w:rsidRPr="00A1412B" w:rsidRDefault="00A1412B">
            <w:pPr>
              <w:pStyle w:val="Compact"/>
              <w:rPr>
                <w:sz w:val="20"/>
                <w:szCs w:val="20"/>
              </w:rPr>
            </w:pPr>
            <w:r w:rsidRPr="00A1412B">
              <w:rPr>
                <w:sz w:val="20"/>
                <w:szCs w:val="20"/>
              </w:rPr>
              <w:t>0.14 (0.12 to 0.17)</w:t>
            </w:r>
          </w:p>
        </w:tc>
        <w:tc>
          <w:tcPr>
            <w:tcW w:w="434" w:type="pct"/>
          </w:tcPr>
          <w:p w14:paraId="2819E124" w14:textId="77777777" w:rsidR="00441A7B" w:rsidRPr="00A1412B" w:rsidRDefault="00441A7B">
            <w:pPr>
              <w:pStyle w:val="Compact"/>
              <w:rPr>
                <w:sz w:val="20"/>
                <w:szCs w:val="20"/>
              </w:rPr>
            </w:pPr>
          </w:p>
        </w:tc>
        <w:tc>
          <w:tcPr>
            <w:tcW w:w="913" w:type="pct"/>
          </w:tcPr>
          <w:p w14:paraId="03DEDA47" w14:textId="77777777" w:rsidR="00441A7B" w:rsidRPr="00A1412B" w:rsidRDefault="00A1412B">
            <w:pPr>
              <w:pStyle w:val="Compact"/>
              <w:rPr>
                <w:sz w:val="20"/>
                <w:szCs w:val="20"/>
              </w:rPr>
            </w:pPr>
            <w:r w:rsidRPr="00A1412B">
              <w:rPr>
                <w:sz w:val="20"/>
                <w:szCs w:val="20"/>
              </w:rPr>
              <w:t>0.87 (0.59 to 1.29)</w:t>
            </w:r>
          </w:p>
        </w:tc>
        <w:tc>
          <w:tcPr>
            <w:tcW w:w="480" w:type="pct"/>
          </w:tcPr>
          <w:p w14:paraId="1768921D" w14:textId="77777777" w:rsidR="00441A7B" w:rsidRPr="00A1412B" w:rsidRDefault="00441A7B">
            <w:pPr>
              <w:pStyle w:val="Compact"/>
              <w:rPr>
                <w:sz w:val="20"/>
                <w:szCs w:val="20"/>
              </w:rPr>
            </w:pPr>
          </w:p>
        </w:tc>
      </w:tr>
      <w:tr w:rsidR="00A1412B" w:rsidRPr="00A1412B" w14:paraId="6AC4832B" w14:textId="77777777" w:rsidTr="00A1412B">
        <w:tc>
          <w:tcPr>
            <w:tcW w:w="1202" w:type="pct"/>
          </w:tcPr>
          <w:p w14:paraId="7C301425" w14:textId="77777777" w:rsidR="00441A7B" w:rsidRPr="00A1412B" w:rsidRDefault="00A1412B">
            <w:pPr>
              <w:pStyle w:val="Compact"/>
              <w:rPr>
                <w:sz w:val="20"/>
                <w:szCs w:val="20"/>
              </w:rPr>
            </w:pPr>
            <w:r w:rsidRPr="00A1412B">
              <w:rPr>
                <w:sz w:val="20"/>
                <w:szCs w:val="20"/>
              </w:rPr>
              <w:t>   Black-Other</w:t>
            </w:r>
          </w:p>
        </w:tc>
        <w:tc>
          <w:tcPr>
            <w:tcW w:w="481" w:type="pct"/>
          </w:tcPr>
          <w:p w14:paraId="5B81C9DF" w14:textId="77777777" w:rsidR="00441A7B" w:rsidRPr="00A1412B" w:rsidRDefault="00A1412B">
            <w:pPr>
              <w:pStyle w:val="Compact"/>
              <w:rPr>
                <w:sz w:val="20"/>
                <w:szCs w:val="20"/>
              </w:rPr>
            </w:pPr>
            <w:r w:rsidRPr="00A1412B">
              <w:rPr>
                <w:sz w:val="20"/>
                <w:szCs w:val="20"/>
              </w:rPr>
              <w:t>247</w:t>
            </w:r>
          </w:p>
        </w:tc>
        <w:tc>
          <w:tcPr>
            <w:tcW w:w="577" w:type="pct"/>
          </w:tcPr>
          <w:p w14:paraId="1D2A68B9" w14:textId="77777777" w:rsidR="00441A7B" w:rsidRPr="00A1412B" w:rsidRDefault="00A1412B">
            <w:pPr>
              <w:pStyle w:val="Compact"/>
              <w:rPr>
                <w:sz w:val="20"/>
                <w:szCs w:val="20"/>
              </w:rPr>
            </w:pPr>
            <w:r w:rsidRPr="00A1412B">
              <w:rPr>
                <w:sz w:val="20"/>
                <w:szCs w:val="20"/>
              </w:rPr>
              <w:t>2 (1)</w:t>
            </w:r>
          </w:p>
        </w:tc>
        <w:tc>
          <w:tcPr>
            <w:tcW w:w="913" w:type="pct"/>
          </w:tcPr>
          <w:p w14:paraId="7F004C95" w14:textId="77777777" w:rsidR="00441A7B" w:rsidRPr="00A1412B" w:rsidRDefault="00A1412B">
            <w:pPr>
              <w:pStyle w:val="Compact"/>
              <w:rPr>
                <w:sz w:val="20"/>
                <w:szCs w:val="20"/>
              </w:rPr>
            </w:pPr>
            <w:r w:rsidRPr="00A1412B">
              <w:rPr>
                <w:sz w:val="20"/>
                <w:szCs w:val="20"/>
              </w:rPr>
              <w:t>0.13 (0.06 to 0.26)</w:t>
            </w:r>
          </w:p>
        </w:tc>
        <w:tc>
          <w:tcPr>
            <w:tcW w:w="434" w:type="pct"/>
          </w:tcPr>
          <w:p w14:paraId="4986E5FE" w14:textId="77777777" w:rsidR="00441A7B" w:rsidRPr="00A1412B" w:rsidRDefault="00441A7B">
            <w:pPr>
              <w:pStyle w:val="Compact"/>
              <w:rPr>
                <w:sz w:val="20"/>
                <w:szCs w:val="20"/>
              </w:rPr>
            </w:pPr>
          </w:p>
        </w:tc>
        <w:tc>
          <w:tcPr>
            <w:tcW w:w="913" w:type="pct"/>
          </w:tcPr>
          <w:p w14:paraId="57321079" w14:textId="77777777" w:rsidR="00441A7B" w:rsidRPr="00A1412B" w:rsidRDefault="00A1412B">
            <w:pPr>
              <w:pStyle w:val="Compact"/>
              <w:rPr>
                <w:sz w:val="20"/>
                <w:szCs w:val="20"/>
              </w:rPr>
            </w:pPr>
            <w:r w:rsidRPr="00A1412B">
              <w:rPr>
                <w:sz w:val="20"/>
                <w:szCs w:val="20"/>
              </w:rPr>
              <w:t>0.40 (0.10 to 1.69)</w:t>
            </w:r>
          </w:p>
        </w:tc>
        <w:tc>
          <w:tcPr>
            <w:tcW w:w="480" w:type="pct"/>
          </w:tcPr>
          <w:p w14:paraId="36AECB92" w14:textId="77777777" w:rsidR="00441A7B" w:rsidRPr="00A1412B" w:rsidRDefault="00441A7B">
            <w:pPr>
              <w:pStyle w:val="Compact"/>
              <w:rPr>
                <w:sz w:val="20"/>
                <w:szCs w:val="20"/>
              </w:rPr>
            </w:pPr>
          </w:p>
        </w:tc>
      </w:tr>
      <w:tr w:rsidR="00A1412B" w:rsidRPr="00A1412B" w14:paraId="45A991DC" w14:textId="77777777" w:rsidTr="00A1412B">
        <w:tc>
          <w:tcPr>
            <w:tcW w:w="1202" w:type="pct"/>
          </w:tcPr>
          <w:p w14:paraId="0FE8EE61" w14:textId="77777777" w:rsidR="00441A7B" w:rsidRPr="00A1412B" w:rsidRDefault="00A1412B">
            <w:pPr>
              <w:pStyle w:val="Compact"/>
              <w:rPr>
                <w:sz w:val="20"/>
                <w:szCs w:val="20"/>
              </w:rPr>
            </w:pPr>
            <w:r w:rsidRPr="00A1412B">
              <w:rPr>
                <w:sz w:val="20"/>
                <w:szCs w:val="20"/>
              </w:rPr>
              <w:t>   Indian</w:t>
            </w:r>
          </w:p>
        </w:tc>
        <w:tc>
          <w:tcPr>
            <w:tcW w:w="481" w:type="pct"/>
          </w:tcPr>
          <w:p w14:paraId="760DA5F9" w14:textId="77777777" w:rsidR="00441A7B" w:rsidRPr="00A1412B" w:rsidRDefault="00A1412B">
            <w:pPr>
              <w:pStyle w:val="Compact"/>
              <w:rPr>
                <w:sz w:val="20"/>
                <w:szCs w:val="20"/>
              </w:rPr>
            </w:pPr>
            <w:r w:rsidRPr="00A1412B">
              <w:rPr>
                <w:sz w:val="20"/>
                <w:szCs w:val="20"/>
              </w:rPr>
              <w:t>7041</w:t>
            </w:r>
          </w:p>
        </w:tc>
        <w:tc>
          <w:tcPr>
            <w:tcW w:w="577" w:type="pct"/>
          </w:tcPr>
          <w:p w14:paraId="04A53E24" w14:textId="77777777" w:rsidR="00441A7B" w:rsidRPr="00A1412B" w:rsidRDefault="00A1412B">
            <w:pPr>
              <w:pStyle w:val="Compact"/>
              <w:rPr>
                <w:sz w:val="20"/>
                <w:szCs w:val="20"/>
              </w:rPr>
            </w:pPr>
            <w:r w:rsidRPr="00A1412B">
              <w:rPr>
                <w:sz w:val="20"/>
                <w:szCs w:val="20"/>
              </w:rPr>
              <w:t>168 (2)</w:t>
            </w:r>
          </w:p>
        </w:tc>
        <w:tc>
          <w:tcPr>
            <w:tcW w:w="913" w:type="pct"/>
          </w:tcPr>
          <w:p w14:paraId="524DA825" w14:textId="77777777" w:rsidR="00441A7B" w:rsidRPr="00A1412B" w:rsidRDefault="00A1412B">
            <w:pPr>
              <w:pStyle w:val="Compact"/>
              <w:rPr>
                <w:sz w:val="20"/>
                <w:szCs w:val="20"/>
              </w:rPr>
            </w:pPr>
            <w:r w:rsidRPr="00A1412B">
              <w:rPr>
                <w:sz w:val="20"/>
                <w:szCs w:val="20"/>
              </w:rPr>
              <w:t>0.28 (0.25 to 0.31)</w:t>
            </w:r>
          </w:p>
        </w:tc>
        <w:tc>
          <w:tcPr>
            <w:tcW w:w="434" w:type="pct"/>
          </w:tcPr>
          <w:p w14:paraId="08386EB5" w14:textId="77777777" w:rsidR="00441A7B" w:rsidRPr="00A1412B" w:rsidRDefault="00441A7B">
            <w:pPr>
              <w:pStyle w:val="Compact"/>
              <w:rPr>
                <w:sz w:val="20"/>
                <w:szCs w:val="20"/>
              </w:rPr>
            </w:pPr>
          </w:p>
        </w:tc>
        <w:tc>
          <w:tcPr>
            <w:tcW w:w="913" w:type="pct"/>
          </w:tcPr>
          <w:p w14:paraId="77FBD25E" w14:textId="77777777" w:rsidR="00441A7B" w:rsidRPr="00A1412B" w:rsidRDefault="00A1412B">
            <w:pPr>
              <w:pStyle w:val="Compact"/>
              <w:rPr>
                <w:sz w:val="20"/>
                <w:szCs w:val="20"/>
              </w:rPr>
            </w:pPr>
            <w:r w:rsidRPr="00A1412B">
              <w:rPr>
                <w:sz w:val="20"/>
                <w:szCs w:val="20"/>
              </w:rPr>
              <w:t>0.80 (0.58 to 1.10)</w:t>
            </w:r>
          </w:p>
        </w:tc>
        <w:tc>
          <w:tcPr>
            <w:tcW w:w="480" w:type="pct"/>
          </w:tcPr>
          <w:p w14:paraId="12C25E55" w14:textId="77777777" w:rsidR="00441A7B" w:rsidRPr="00A1412B" w:rsidRDefault="00441A7B">
            <w:pPr>
              <w:pStyle w:val="Compact"/>
              <w:rPr>
                <w:sz w:val="20"/>
                <w:szCs w:val="20"/>
              </w:rPr>
            </w:pPr>
          </w:p>
        </w:tc>
      </w:tr>
      <w:tr w:rsidR="00A1412B" w:rsidRPr="00A1412B" w14:paraId="696C3FC8" w14:textId="77777777" w:rsidTr="00A1412B">
        <w:tc>
          <w:tcPr>
            <w:tcW w:w="1202" w:type="pct"/>
          </w:tcPr>
          <w:p w14:paraId="154D7A7E" w14:textId="77777777" w:rsidR="00441A7B" w:rsidRPr="00A1412B" w:rsidRDefault="00A1412B">
            <w:pPr>
              <w:pStyle w:val="Compact"/>
              <w:rPr>
                <w:sz w:val="20"/>
                <w:szCs w:val="20"/>
              </w:rPr>
            </w:pPr>
            <w:r w:rsidRPr="00A1412B">
              <w:rPr>
                <w:sz w:val="20"/>
                <w:szCs w:val="20"/>
              </w:rPr>
              <w:t>   Pakistani</w:t>
            </w:r>
          </w:p>
        </w:tc>
        <w:tc>
          <w:tcPr>
            <w:tcW w:w="481" w:type="pct"/>
          </w:tcPr>
          <w:p w14:paraId="5860F7E2" w14:textId="77777777" w:rsidR="00441A7B" w:rsidRPr="00A1412B" w:rsidRDefault="00A1412B">
            <w:pPr>
              <w:pStyle w:val="Compact"/>
              <w:rPr>
                <w:sz w:val="20"/>
                <w:szCs w:val="20"/>
              </w:rPr>
            </w:pPr>
            <w:r w:rsidRPr="00A1412B">
              <w:rPr>
                <w:sz w:val="20"/>
                <w:szCs w:val="20"/>
              </w:rPr>
              <w:t>4067</w:t>
            </w:r>
          </w:p>
        </w:tc>
        <w:tc>
          <w:tcPr>
            <w:tcW w:w="577" w:type="pct"/>
          </w:tcPr>
          <w:p w14:paraId="1B127737" w14:textId="77777777" w:rsidR="00441A7B" w:rsidRPr="00A1412B" w:rsidRDefault="00A1412B">
            <w:pPr>
              <w:pStyle w:val="Compact"/>
              <w:rPr>
                <w:sz w:val="20"/>
                <w:szCs w:val="20"/>
              </w:rPr>
            </w:pPr>
            <w:r w:rsidRPr="00A1412B">
              <w:rPr>
                <w:sz w:val="20"/>
                <w:szCs w:val="20"/>
              </w:rPr>
              <w:t>103 (3)</w:t>
            </w:r>
          </w:p>
        </w:tc>
        <w:tc>
          <w:tcPr>
            <w:tcW w:w="913" w:type="pct"/>
          </w:tcPr>
          <w:p w14:paraId="2E7431DA" w14:textId="77777777" w:rsidR="00441A7B" w:rsidRPr="00A1412B" w:rsidRDefault="00A1412B">
            <w:pPr>
              <w:pStyle w:val="Compact"/>
              <w:rPr>
                <w:sz w:val="20"/>
                <w:szCs w:val="20"/>
              </w:rPr>
            </w:pPr>
            <w:r w:rsidRPr="00A1412B">
              <w:rPr>
                <w:sz w:val="20"/>
                <w:szCs w:val="20"/>
              </w:rPr>
              <w:t>0.30 (0.27 to 0.34)</w:t>
            </w:r>
          </w:p>
        </w:tc>
        <w:tc>
          <w:tcPr>
            <w:tcW w:w="434" w:type="pct"/>
          </w:tcPr>
          <w:p w14:paraId="3AA94CDD" w14:textId="77777777" w:rsidR="00441A7B" w:rsidRPr="00A1412B" w:rsidRDefault="00441A7B">
            <w:pPr>
              <w:pStyle w:val="Compact"/>
              <w:rPr>
                <w:sz w:val="20"/>
                <w:szCs w:val="20"/>
              </w:rPr>
            </w:pPr>
          </w:p>
        </w:tc>
        <w:tc>
          <w:tcPr>
            <w:tcW w:w="913" w:type="pct"/>
          </w:tcPr>
          <w:p w14:paraId="0BF69DDE" w14:textId="77777777" w:rsidR="00441A7B" w:rsidRPr="00A1412B" w:rsidRDefault="00A1412B">
            <w:pPr>
              <w:pStyle w:val="Compact"/>
              <w:rPr>
                <w:sz w:val="20"/>
                <w:szCs w:val="20"/>
              </w:rPr>
            </w:pPr>
            <w:r w:rsidRPr="00A1412B">
              <w:rPr>
                <w:sz w:val="20"/>
                <w:szCs w:val="20"/>
              </w:rPr>
              <w:t>0.65 (0.46 to 0.92)</w:t>
            </w:r>
          </w:p>
        </w:tc>
        <w:tc>
          <w:tcPr>
            <w:tcW w:w="480" w:type="pct"/>
          </w:tcPr>
          <w:p w14:paraId="0F13107D" w14:textId="77777777" w:rsidR="00441A7B" w:rsidRPr="00A1412B" w:rsidRDefault="00441A7B">
            <w:pPr>
              <w:pStyle w:val="Compact"/>
              <w:rPr>
                <w:sz w:val="20"/>
                <w:szCs w:val="20"/>
              </w:rPr>
            </w:pPr>
          </w:p>
        </w:tc>
      </w:tr>
      <w:tr w:rsidR="00A1412B" w:rsidRPr="00A1412B" w14:paraId="56D9E1AA" w14:textId="77777777" w:rsidTr="00A1412B">
        <w:tc>
          <w:tcPr>
            <w:tcW w:w="1202" w:type="pct"/>
          </w:tcPr>
          <w:p w14:paraId="78D7DA95" w14:textId="77777777" w:rsidR="00441A7B" w:rsidRPr="00A1412B" w:rsidRDefault="00A1412B">
            <w:pPr>
              <w:pStyle w:val="Compact"/>
              <w:rPr>
                <w:sz w:val="20"/>
                <w:szCs w:val="20"/>
              </w:rPr>
            </w:pPr>
            <w:r w:rsidRPr="00A1412B">
              <w:rPr>
                <w:sz w:val="20"/>
                <w:szCs w:val="20"/>
              </w:rPr>
              <w:t>   Bangladeshi</w:t>
            </w:r>
          </w:p>
        </w:tc>
        <w:tc>
          <w:tcPr>
            <w:tcW w:w="481" w:type="pct"/>
          </w:tcPr>
          <w:p w14:paraId="0BE97ACC" w14:textId="77777777" w:rsidR="00441A7B" w:rsidRPr="00A1412B" w:rsidRDefault="00A1412B">
            <w:pPr>
              <w:pStyle w:val="Compact"/>
              <w:rPr>
                <w:sz w:val="20"/>
                <w:szCs w:val="20"/>
              </w:rPr>
            </w:pPr>
            <w:r w:rsidRPr="00A1412B">
              <w:rPr>
                <w:sz w:val="20"/>
                <w:szCs w:val="20"/>
              </w:rPr>
              <w:t>1079</w:t>
            </w:r>
          </w:p>
        </w:tc>
        <w:tc>
          <w:tcPr>
            <w:tcW w:w="577" w:type="pct"/>
          </w:tcPr>
          <w:p w14:paraId="1718908B" w14:textId="77777777" w:rsidR="00441A7B" w:rsidRPr="00A1412B" w:rsidRDefault="00A1412B">
            <w:pPr>
              <w:pStyle w:val="Compact"/>
              <w:rPr>
                <w:sz w:val="20"/>
                <w:szCs w:val="20"/>
              </w:rPr>
            </w:pPr>
            <w:r w:rsidRPr="00A1412B">
              <w:rPr>
                <w:sz w:val="20"/>
                <w:szCs w:val="20"/>
              </w:rPr>
              <w:t>18 (2)</w:t>
            </w:r>
          </w:p>
        </w:tc>
        <w:tc>
          <w:tcPr>
            <w:tcW w:w="913" w:type="pct"/>
          </w:tcPr>
          <w:p w14:paraId="246DF353" w14:textId="77777777" w:rsidR="00441A7B" w:rsidRPr="00A1412B" w:rsidRDefault="00A1412B">
            <w:pPr>
              <w:pStyle w:val="Compact"/>
              <w:rPr>
                <w:sz w:val="20"/>
                <w:szCs w:val="20"/>
              </w:rPr>
            </w:pPr>
            <w:r w:rsidRPr="00A1412B">
              <w:rPr>
                <w:sz w:val="20"/>
                <w:szCs w:val="20"/>
              </w:rPr>
              <w:t>0.21 (0.16 to 0.27)</w:t>
            </w:r>
          </w:p>
        </w:tc>
        <w:tc>
          <w:tcPr>
            <w:tcW w:w="434" w:type="pct"/>
          </w:tcPr>
          <w:p w14:paraId="291C6DED" w14:textId="77777777" w:rsidR="00441A7B" w:rsidRPr="00A1412B" w:rsidRDefault="00441A7B">
            <w:pPr>
              <w:pStyle w:val="Compact"/>
              <w:rPr>
                <w:sz w:val="20"/>
                <w:szCs w:val="20"/>
              </w:rPr>
            </w:pPr>
          </w:p>
        </w:tc>
        <w:tc>
          <w:tcPr>
            <w:tcW w:w="913" w:type="pct"/>
          </w:tcPr>
          <w:p w14:paraId="42B1EE78" w14:textId="77777777" w:rsidR="00441A7B" w:rsidRPr="00A1412B" w:rsidRDefault="00A1412B">
            <w:pPr>
              <w:pStyle w:val="Compact"/>
              <w:rPr>
                <w:sz w:val="20"/>
                <w:szCs w:val="20"/>
              </w:rPr>
            </w:pPr>
            <w:r w:rsidRPr="00A1412B">
              <w:rPr>
                <w:sz w:val="20"/>
                <w:szCs w:val="20"/>
              </w:rPr>
              <w:t>0.69 (0.40 to 1.22)</w:t>
            </w:r>
          </w:p>
        </w:tc>
        <w:tc>
          <w:tcPr>
            <w:tcW w:w="480" w:type="pct"/>
          </w:tcPr>
          <w:p w14:paraId="3F165579" w14:textId="77777777" w:rsidR="00441A7B" w:rsidRPr="00A1412B" w:rsidRDefault="00441A7B">
            <w:pPr>
              <w:pStyle w:val="Compact"/>
              <w:rPr>
                <w:sz w:val="20"/>
                <w:szCs w:val="20"/>
              </w:rPr>
            </w:pPr>
          </w:p>
        </w:tc>
      </w:tr>
      <w:tr w:rsidR="00A1412B" w:rsidRPr="00A1412B" w14:paraId="04F0094A" w14:textId="77777777" w:rsidTr="00A1412B">
        <w:tc>
          <w:tcPr>
            <w:tcW w:w="1202" w:type="pct"/>
          </w:tcPr>
          <w:p w14:paraId="7FB3275F" w14:textId="77777777" w:rsidR="00441A7B" w:rsidRPr="00A1412B" w:rsidRDefault="00A1412B">
            <w:pPr>
              <w:pStyle w:val="Compact"/>
              <w:rPr>
                <w:sz w:val="20"/>
                <w:szCs w:val="20"/>
              </w:rPr>
            </w:pPr>
            <w:r w:rsidRPr="00A1412B">
              <w:rPr>
                <w:sz w:val="20"/>
                <w:szCs w:val="20"/>
              </w:rPr>
              <w:t>   Chinese</w:t>
            </w:r>
          </w:p>
        </w:tc>
        <w:tc>
          <w:tcPr>
            <w:tcW w:w="481" w:type="pct"/>
          </w:tcPr>
          <w:p w14:paraId="16FA67F1" w14:textId="77777777" w:rsidR="00441A7B" w:rsidRPr="00A1412B" w:rsidRDefault="00A1412B">
            <w:pPr>
              <w:pStyle w:val="Compact"/>
              <w:rPr>
                <w:sz w:val="20"/>
                <w:szCs w:val="20"/>
              </w:rPr>
            </w:pPr>
            <w:r w:rsidRPr="00A1412B">
              <w:rPr>
                <w:sz w:val="20"/>
                <w:szCs w:val="20"/>
              </w:rPr>
              <w:t>286</w:t>
            </w:r>
          </w:p>
        </w:tc>
        <w:tc>
          <w:tcPr>
            <w:tcW w:w="577" w:type="pct"/>
          </w:tcPr>
          <w:p w14:paraId="1F7248EB" w14:textId="77777777" w:rsidR="00441A7B" w:rsidRPr="00A1412B" w:rsidRDefault="00A1412B">
            <w:pPr>
              <w:pStyle w:val="Compact"/>
              <w:rPr>
                <w:sz w:val="20"/>
                <w:szCs w:val="20"/>
              </w:rPr>
            </w:pPr>
            <w:r w:rsidRPr="00A1412B">
              <w:rPr>
                <w:sz w:val="20"/>
                <w:szCs w:val="20"/>
              </w:rPr>
              <w:t>7 (2)</w:t>
            </w:r>
          </w:p>
        </w:tc>
        <w:tc>
          <w:tcPr>
            <w:tcW w:w="913" w:type="pct"/>
          </w:tcPr>
          <w:p w14:paraId="7E6413F8" w14:textId="77777777" w:rsidR="00441A7B" w:rsidRPr="00A1412B" w:rsidRDefault="00A1412B">
            <w:pPr>
              <w:pStyle w:val="Compact"/>
              <w:rPr>
                <w:sz w:val="20"/>
                <w:szCs w:val="20"/>
              </w:rPr>
            </w:pPr>
            <w:r w:rsidRPr="00A1412B">
              <w:rPr>
                <w:sz w:val="20"/>
                <w:szCs w:val="20"/>
              </w:rPr>
              <w:t>0.34 (0.23 to 0.51)</w:t>
            </w:r>
          </w:p>
        </w:tc>
        <w:tc>
          <w:tcPr>
            <w:tcW w:w="434" w:type="pct"/>
          </w:tcPr>
          <w:p w14:paraId="605EFE90" w14:textId="77777777" w:rsidR="00441A7B" w:rsidRPr="00A1412B" w:rsidRDefault="00441A7B">
            <w:pPr>
              <w:pStyle w:val="Compact"/>
              <w:rPr>
                <w:sz w:val="20"/>
                <w:szCs w:val="20"/>
              </w:rPr>
            </w:pPr>
          </w:p>
        </w:tc>
        <w:tc>
          <w:tcPr>
            <w:tcW w:w="913" w:type="pct"/>
          </w:tcPr>
          <w:p w14:paraId="3758C2B0" w14:textId="77777777" w:rsidR="00441A7B" w:rsidRPr="00A1412B" w:rsidRDefault="00A1412B">
            <w:pPr>
              <w:pStyle w:val="Compact"/>
              <w:rPr>
                <w:sz w:val="20"/>
                <w:szCs w:val="20"/>
              </w:rPr>
            </w:pPr>
            <w:r w:rsidRPr="00A1412B">
              <w:rPr>
                <w:sz w:val="20"/>
                <w:szCs w:val="20"/>
              </w:rPr>
              <w:t>0.69 (0.30 to 1.62)</w:t>
            </w:r>
          </w:p>
        </w:tc>
        <w:tc>
          <w:tcPr>
            <w:tcW w:w="480" w:type="pct"/>
          </w:tcPr>
          <w:p w14:paraId="6331B4C0" w14:textId="77777777" w:rsidR="00441A7B" w:rsidRPr="00A1412B" w:rsidRDefault="00441A7B">
            <w:pPr>
              <w:pStyle w:val="Compact"/>
              <w:rPr>
                <w:sz w:val="20"/>
                <w:szCs w:val="20"/>
              </w:rPr>
            </w:pPr>
          </w:p>
        </w:tc>
      </w:tr>
      <w:tr w:rsidR="00A1412B" w:rsidRPr="00A1412B" w14:paraId="5369B6F8" w14:textId="77777777" w:rsidTr="00A1412B">
        <w:tc>
          <w:tcPr>
            <w:tcW w:w="1202" w:type="pct"/>
          </w:tcPr>
          <w:p w14:paraId="07A0FFB4" w14:textId="77777777" w:rsidR="00441A7B" w:rsidRPr="00A1412B" w:rsidRDefault="00A1412B">
            <w:pPr>
              <w:pStyle w:val="Compact"/>
              <w:rPr>
                <w:sz w:val="20"/>
                <w:szCs w:val="20"/>
              </w:rPr>
            </w:pPr>
            <w:r w:rsidRPr="00A1412B">
              <w:rPr>
                <w:sz w:val="20"/>
                <w:szCs w:val="20"/>
              </w:rPr>
              <w:t>   Mixed / Other</w:t>
            </w:r>
          </w:p>
        </w:tc>
        <w:tc>
          <w:tcPr>
            <w:tcW w:w="481" w:type="pct"/>
          </w:tcPr>
          <w:p w14:paraId="467E491F" w14:textId="77777777" w:rsidR="00441A7B" w:rsidRPr="00A1412B" w:rsidRDefault="00A1412B">
            <w:pPr>
              <w:pStyle w:val="Compact"/>
              <w:rPr>
                <w:sz w:val="20"/>
                <w:szCs w:val="20"/>
              </w:rPr>
            </w:pPr>
            <w:r w:rsidRPr="00A1412B">
              <w:rPr>
                <w:sz w:val="20"/>
                <w:szCs w:val="20"/>
              </w:rPr>
              <w:t>3259</w:t>
            </w:r>
          </w:p>
        </w:tc>
        <w:tc>
          <w:tcPr>
            <w:tcW w:w="577" w:type="pct"/>
          </w:tcPr>
          <w:p w14:paraId="75C814F5" w14:textId="77777777" w:rsidR="00441A7B" w:rsidRPr="00A1412B" w:rsidRDefault="00A1412B">
            <w:pPr>
              <w:pStyle w:val="Compact"/>
              <w:rPr>
                <w:sz w:val="20"/>
                <w:szCs w:val="20"/>
              </w:rPr>
            </w:pPr>
            <w:r w:rsidRPr="00A1412B">
              <w:rPr>
                <w:sz w:val="20"/>
                <w:szCs w:val="20"/>
              </w:rPr>
              <w:t>42 (1)</w:t>
            </w:r>
          </w:p>
        </w:tc>
        <w:tc>
          <w:tcPr>
            <w:tcW w:w="913" w:type="pct"/>
          </w:tcPr>
          <w:p w14:paraId="17D8EE06" w14:textId="77777777" w:rsidR="00441A7B" w:rsidRPr="00A1412B" w:rsidRDefault="00A1412B">
            <w:pPr>
              <w:pStyle w:val="Compact"/>
              <w:rPr>
                <w:sz w:val="20"/>
                <w:szCs w:val="20"/>
              </w:rPr>
            </w:pPr>
            <w:r w:rsidRPr="00A1412B">
              <w:rPr>
                <w:sz w:val="20"/>
                <w:szCs w:val="20"/>
              </w:rPr>
              <w:t>0.16 (0.13 to 0.19)</w:t>
            </w:r>
          </w:p>
        </w:tc>
        <w:tc>
          <w:tcPr>
            <w:tcW w:w="434" w:type="pct"/>
          </w:tcPr>
          <w:p w14:paraId="783008C2" w14:textId="77777777" w:rsidR="00441A7B" w:rsidRPr="00A1412B" w:rsidRDefault="00441A7B">
            <w:pPr>
              <w:pStyle w:val="Compact"/>
              <w:rPr>
                <w:sz w:val="20"/>
                <w:szCs w:val="20"/>
              </w:rPr>
            </w:pPr>
          </w:p>
        </w:tc>
        <w:tc>
          <w:tcPr>
            <w:tcW w:w="913" w:type="pct"/>
          </w:tcPr>
          <w:p w14:paraId="65CCFD99" w14:textId="77777777" w:rsidR="00441A7B" w:rsidRPr="00A1412B" w:rsidRDefault="00A1412B">
            <w:pPr>
              <w:pStyle w:val="Compact"/>
              <w:rPr>
                <w:sz w:val="20"/>
                <w:szCs w:val="20"/>
              </w:rPr>
            </w:pPr>
            <w:r w:rsidRPr="00A1412B">
              <w:rPr>
                <w:sz w:val="20"/>
                <w:szCs w:val="20"/>
              </w:rPr>
              <w:t>0.59 (0.39 to 0.91)</w:t>
            </w:r>
          </w:p>
        </w:tc>
        <w:tc>
          <w:tcPr>
            <w:tcW w:w="480" w:type="pct"/>
          </w:tcPr>
          <w:p w14:paraId="0429D1FE" w14:textId="77777777" w:rsidR="00441A7B" w:rsidRPr="00A1412B" w:rsidRDefault="00441A7B">
            <w:pPr>
              <w:pStyle w:val="Compact"/>
              <w:rPr>
                <w:sz w:val="20"/>
                <w:szCs w:val="20"/>
              </w:rPr>
            </w:pPr>
          </w:p>
        </w:tc>
      </w:tr>
      <w:tr w:rsidR="00A1412B" w:rsidRPr="00A1412B" w14:paraId="29836E78" w14:textId="77777777" w:rsidTr="00A1412B">
        <w:tc>
          <w:tcPr>
            <w:tcW w:w="1202" w:type="pct"/>
          </w:tcPr>
          <w:p w14:paraId="199D1CB1" w14:textId="77777777" w:rsidR="00441A7B" w:rsidRPr="00A1412B" w:rsidRDefault="00A1412B">
            <w:pPr>
              <w:pStyle w:val="Compact"/>
              <w:rPr>
                <w:sz w:val="20"/>
                <w:szCs w:val="20"/>
              </w:rPr>
            </w:pPr>
            <w:r w:rsidRPr="00A1412B">
              <w:rPr>
                <w:sz w:val="20"/>
                <w:szCs w:val="20"/>
              </w:rPr>
              <w:t>Calendar year</w:t>
            </w:r>
          </w:p>
        </w:tc>
        <w:tc>
          <w:tcPr>
            <w:tcW w:w="481" w:type="pct"/>
          </w:tcPr>
          <w:p w14:paraId="3B62688D" w14:textId="77777777" w:rsidR="00441A7B" w:rsidRPr="00A1412B" w:rsidRDefault="00441A7B">
            <w:pPr>
              <w:pStyle w:val="Compact"/>
              <w:rPr>
                <w:sz w:val="20"/>
                <w:szCs w:val="20"/>
              </w:rPr>
            </w:pPr>
          </w:p>
        </w:tc>
        <w:tc>
          <w:tcPr>
            <w:tcW w:w="577" w:type="pct"/>
          </w:tcPr>
          <w:p w14:paraId="4951B02E" w14:textId="77777777" w:rsidR="00441A7B" w:rsidRPr="00A1412B" w:rsidRDefault="00441A7B">
            <w:pPr>
              <w:pStyle w:val="Compact"/>
              <w:rPr>
                <w:sz w:val="20"/>
                <w:szCs w:val="20"/>
              </w:rPr>
            </w:pPr>
          </w:p>
        </w:tc>
        <w:tc>
          <w:tcPr>
            <w:tcW w:w="913" w:type="pct"/>
          </w:tcPr>
          <w:p w14:paraId="5DE0AF13" w14:textId="77777777" w:rsidR="00441A7B" w:rsidRPr="00A1412B" w:rsidRDefault="00A1412B">
            <w:pPr>
              <w:pStyle w:val="Compact"/>
              <w:rPr>
                <w:sz w:val="20"/>
                <w:szCs w:val="20"/>
              </w:rPr>
            </w:pPr>
            <w:r w:rsidRPr="00A1412B">
              <w:rPr>
                <w:sz w:val="20"/>
                <w:szCs w:val="20"/>
              </w:rPr>
              <w:t>1.06 (1.04 to 1.08)</w:t>
            </w:r>
          </w:p>
        </w:tc>
        <w:tc>
          <w:tcPr>
            <w:tcW w:w="434" w:type="pct"/>
          </w:tcPr>
          <w:p w14:paraId="0FA947FE" w14:textId="77777777" w:rsidR="00441A7B" w:rsidRPr="00A1412B" w:rsidRDefault="00A1412B">
            <w:pPr>
              <w:pStyle w:val="Compact"/>
              <w:rPr>
                <w:sz w:val="20"/>
                <w:szCs w:val="20"/>
              </w:rPr>
            </w:pPr>
            <w:r w:rsidRPr="00A1412B">
              <w:rPr>
                <w:sz w:val="20"/>
                <w:szCs w:val="20"/>
              </w:rPr>
              <w:t>&lt;0.001</w:t>
            </w:r>
          </w:p>
        </w:tc>
        <w:tc>
          <w:tcPr>
            <w:tcW w:w="913" w:type="pct"/>
          </w:tcPr>
          <w:p w14:paraId="6C3B97D0" w14:textId="77777777" w:rsidR="00441A7B" w:rsidRPr="00A1412B" w:rsidRDefault="00A1412B">
            <w:pPr>
              <w:pStyle w:val="Compact"/>
              <w:rPr>
                <w:sz w:val="20"/>
                <w:szCs w:val="20"/>
              </w:rPr>
            </w:pPr>
            <w:r w:rsidRPr="00A1412B">
              <w:rPr>
                <w:sz w:val="20"/>
                <w:szCs w:val="20"/>
              </w:rPr>
              <w:t>1.10 (1.05 to 1.15)</w:t>
            </w:r>
          </w:p>
        </w:tc>
        <w:tc>
          <w:tcPr>
            <w:tcW w:w="480" w:type="pct"/>
          </w:tcPr>
          <w:p w14:paraId="453BFDC6" w14:textId="77777777" w:rsidR="00441A7B" w:rsidRPr="00A1412B" w:rsidRDefault="00A1412B">
            <w:pPr>
              <w:pStyle w:val="Compact"/>
              <w:rPr>
                <w:sz w:val="20"/>
                <w:szCs w:val="20"/>
              </w:rPr>
            </w:pPr>
            <w:r w:rsidRPr="00A1412B">
              <w:rPr>
                <w:sz w:val="20"/>
                <w:szCs w:val="20"/>
              </w:rPr>
              <w:t>&lt;0.001</w:t>
            </w:r>
          </w:p>
        </w:tc>
      </w:tr>
      <w:tr w:rsidR="00A1412B" w:rsidRPr="00A1412B" w14:paraId="47C2C2C8" w14:textId="77777777" w:rsidTr="00A1412B">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18B8E77D" w14:textId="77777777" w:rsidR="00A1412B" w:rsidRPr="00A1412B" w:rsidRDefault="00A1412B">
            <w:pPr>
              <w:pStyle w:val="Compact"/>
              <w:rPr>
                <w:b w:val="0"/>
                <w:sz w:val="20"/>
                <w:szCs w:val="20"/>
              </w:rPr>
            </w:pPr>
            <w:r w:rsidRPr="00A1412B">
              <w:rPr>
                <w:b w:val="0"/>
                <w:sz w:val="20"/>
                <w:szCs w:val="20"/>
              </w:rPr>
              <w:t xml:space="preserve">OR (95% CI): unadjusted odds ratio with 95% confidence intervals, </w:t>
            </w:r>
          </w:p>
          <w:p w14:paraId="142E1AB1" w14:textId="08955BFD" w:rsidR="00A1412B" w:rsidRPr="00A1412B" w:rsidRDefault="00A1412B">
            <w:pPr>
              <w:pStyle w:val="Compact"/>
              <w:rPr>
                <w:b w:val="0"/>
                <w:sz w:val="20"/>
                <w:szCs w:val="20"/>
              </w:rPr>
            </w:pPr>
            <w:r w:rsidRPr="00A1412B">
              <w:rPr>
                <w:b w:val="0"/>
                <w:sz w:val="20"/>
                <w:szCs w:val="20"/>
              </w:rPr>
              <w:t>aOR (95% CI): adjusted odds ratios with 95% confidence intervals</w:t>
            </w:r>
          </w:p>
        </w:tc>
      </w:tr>
    </w:tbl>
    <w:p w14:paraId="58464C19" w14:textId="77777777" w:rsidR="009622EB" w:rsidRDefault="009622EB">
      <w:pPr>
        <w:pStyle w:val="Compact"/>
        <w:sectPr w:rsidR="009622EB" w:rsidSect="00A1412B">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441A7B" w14:paraId="5AB714B9" w14:textId="77777777" w:rsidTr="009622EB">
        <w:tc>
          <w:tcPr>
            <w:tcW w:w="0" w:type="auto"/>
          </w:tcPr>
          <w:p w14:paraId="15B73B44" w14:textId="52CB31E7" w:rsidR="00441A7B" w:rsidRDefault="00441A7B">
            <w:pPr>
              <w:pStyle w:val="Compact"/>
            </w:pPr>
          </w:p>
        </w:tc>
        <w:tc>
          <w:tcPr>
            <w:tcW w:w="0" w:type="auto"/>
          </w:tcPr>
          <w:p w14:paraId="3169538E" w14:textId="77777777" w:rsidR="00441A7B" w:rsidRDefault="00441A7B">
            <w:pPr>
              <w:pStyle w:val="Compact"/>
            </w:pPr>
          </w:p>
        </w:tc>
        <w:tc>
          <w:tcPr>
            <w:tcW w:w="0" w:type="auto"/>
          </w:tcPr>
          <w:p w14:paraId="30B73CBD" w14:textId="77777777" w:rsidR="00441A7B" w:rsidRDefault="00441A7B">
            <w:pPr>
              <w:pStyle w:val="Compact"/>
            </w:pPr>
          </w:p>
        </w:tc>
        <w:tc>
          <w:tcPr>
            <w:tcW w:w="0" w:type="auto"/>
          </w:tcPr>
          <w:p w14:paraId="00A1E373" w14:textId="77777777" w:rsidR="00441A7B" w:rsidRDefault="00441A7B">
            <w:pPr>
              <w:pStyle w:val="Compact"/>
            </w:pPr>
          </w:p>
        </w:tc>
        <w:tc>
          <w:tcPr>
            <w:tcW w:w="0" w:type="auto"/>
          </w:tcPr>
          <w:p w14:paraId="5D9F5C83" w14:textId="77777777" w:rsidR="00441A7B" w:rsidRDefault="00441A7B">
            <w:pPr>
              <w:pStyle w:val="Compact"/>
            </w:pPr>
          </w:p>
        </w:tc>
        <w:tc>
          <w:tcPr>
            <w:tcW w:w="0" w:type="auto"/>
          </w:tcPr>
          <w:p w14:paraId="45ACEE19" w14:textId="77777777" w:rsidR="00441A7B" w:rsidRDefault="00441A7B">
            <w:pPr>
              <w:pStyle w:val="Compact"/>
            </w:pPr>
          </w:p>
        </w:tc>
        <w:tc>
          <w:tcPr>
            <w:tcW w:w="0" w:type="auto"/>
          </w:tcPr>
          <w:p w14:paraId="16371897" w14:textId="77777777" w:rsidR="00441A7B" w:rsidRDefault="00441A7B">
            <w:pPr>
              <w:pStyle w:val="Compact"/>
            </w:pPr>
          </w:p>
        </w:tc>
      </w:tr>
    </w:tbl>
    <w:p w14:paraId="3CA2DC11" w14:textId="77777777" w:rsidR="00441A7B" w:rsidRDefault="00A1412B">
      <w:pPr>
        <w:pStyle w:val="BodyText"/>
      </w:pPr>
      <w:r>
        <w:rPr>
          <w:b/>
        </w:rPr>
        <w:t>Secondary exposure: Age at vaccination</w:t>
      </w:r>
    </w:p>
    <w:p w14:paraId="06445609" w14:textId="77777777" w:rsidR="00A1412B" w:rsidRDefault="00A1412B">
      <w:pPr>
        <w:pStyle w:val="BodyText"/>
        <w:sectPr w:rsidR="00A1412B" w:rsidSect="00A1412B">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vaccination for high risk children.[29]</w:t>
      </w:r>
    </w:p>
    <w:p w14:paraId="4EE1505E" w14:textId="00CE529F" w:rsidR="00441A7B" w:rsidRDefault="00441A7B">
      <w:pPr>
        <w:pStyle w:val="BodyText"/>
      </w:pPr>
    </w:p>
    <w:p w14:paraId="34D4F7F9" w14:textId="77777777" w:rsidR="00441A7B" w:rsidRDefault="00A1412B">
      <w:pPr>
        <w:pStyle w:val="TableCaption"/>
      </w:pPr>
      <w:r>
        <w:rPr>
          <w:b/>
        </w:rPr>
        <w:t>Supplementary table S4:</w:t>
      </w:r>
      <w:r>
        <w:t xml:space="preserve"> Summary of associations between age at vaccination and all outcomes in individuals who were vaccinated - the baseline exposure is vaccination at birth compared to vaccination from 1 to &lt; 12, 12 to &lt; 16, and 16+ years of age.</w:t>
      </w:r>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736F94" w:rsidRPr="00736F94" w14:paraId="50AF2FA5" w14:textId="77777777" w:rsidTr="00736F94">
        <w:trPr>
          <w:cnfStyle w:val="100000000000" w:firstRow="1" w:lastRow="0" w:firstColumn="0" w:lastColumn="0" w:oddVBand="0" w:evenVBand="0" w:oddHBand="0" w:evenHBand="0" w:firstRowFirstColumn="0" w:firstRowLastColumn="0" w:lastRowFirstColumn="0" w:lastRowLastColumn="0"/>
        </w:trPr>
        <w:tc>
          <w:tcPr>
            <w:tcW w:w="508" w:type="pct"/>
            <w:vMerge w:val="restart"/>
          </w:tcPr>
          <w:p w14:paraId="7B603A65" w14:textId="1A4D6B46" w:rsidR="00741857" w:rsidRPr="00736F94" w:rsidRDefault="00741857" w:rsidP="00177474">
            <w:pPr>
              <w:pStyle w:val="Compact"/>
              <w:rPr>
                <w:b w:val="0"/>
                <w:sz w:val="20"/>
                <w:szCs w:val="20"/>
              </w:rPr>
            </w:pPr>
            <w:r w:rsidRPr="00736F94">
              <w:rPr>
                <w:b w:val="0"/>
                <w:sz w:val="20"/>
                <w:szCs w:val="20"/>
              </w:rPr>
              <w:t>Outcome</w:t>
            </w:r>
          </w:p>
        </w:tc>
        <w:tc>
          <w:tcPr>
            <w:tcW w:w="628" w:type="pct"/>
            <w:vMerge w:val="restart"/>
          </w:tcPr>
          <w:p w14:paraId="35AD23F6" w14:textId="4BE90D1D" w:rsidR="00741857" w:rsidRPr="00736F94" w:rsidRDefault="00741857" w:rsidP="00177474">
            <w:pPr>
              <w:pStyle w:val="Compact"/>
              <w:rPr>
                <w:b w:val="0"/>
                <w:sz w:val="20"/>
                <w:szCs w:val="20"/>
              </w:rPr>
            </w:pPr>
            <w:r w:rsidRPr="00736F94">
              <w:rPr>
                <w:b w:val="0"/>
                <w:sz w:val="20"/>
                <w:szCs w:val="20"/>
              </w:rPr>
              <w:t>Age at BCG</w:t>
            </w:r>
          </w:p>
        </w:tc>
        <w:tc>
          <w:tcPr>
            <w:tcW w:w="1781" w:type="pct"/>
            <w:gridSpan w:val="4"/>
          </w:tcPr>
          <w:p w14:paraId="5372CF8A" w14:textId="67FAF58C" w:rsidR="00741857" w:rsidRPr="00736F94" w:rsidRDefault="00741857">
            <w:pPr>
              <w:pStyle w:val="Compact"/>
              <w:rPr>
                <w:b w:val="0"/>
                <w:sz w:val="20"/>
                <w:szCs w:val="20"/>
              </w:rPr>
            </w:pPr>
            <w:r w:rsidRPr="00736F94">
              <w:rPr>
                <w:b w:val="0"/>
                <w:sz w:val="20"/>
                <w:szCs w:val="20"/>
              </w:rPr>
              <w:t>Univariable</w:t>
            </w:r>
          </w:p>
        </w:tc>
        <w:tc>
          <w:tcPr>
            <w:tcW w:w="2083" w:type="pct"/>
            <w:gridSpan w:val="4"/>
          </w:tcPr>
          <w:p w14:paraId="42E7C64C" w14:textId="16C1DFA8" w:rsidR="00741857" w:rsidRPr="00736F94" w:rsidRDefault="00736F94">
            <w:pPr>
              <w:pStyle w:val="Compact"/>
              <w:rPr>
                <w:b w:val="0"/>
                <w:sz w:val="20"/>
                <w:szCs w:val="20"/>
              </w:rPr>
            </w:pPr>
            <w:r>
              <w:rPr>
                <w:b w:val="0"/>
                <w:sz w:val="20"/>
                <w:szCs w:val="20"/>
              </w:rPr>
              <w:t>Multivariable</w:t>
            </w:r>
          </w:p>
        </w:tc>
      </w:tr>
      <w:tr w:rsidR="00736F94" w:rsidRPr="00736F94" w14:paraId="1C920CF9" w14:textId="77777777" w:rsidTr="00736F94">
        <w:tc>
          <w:tcPr>
            <w:tcW w:w="508" w:type="pct"/>
            <w:vMerge/>
            <w:tcBorders>
              <w:bottom w:val="single" w:sz="4" w:space="0" w:color="auto"/>
            </w:tcBorders>
          </w:tcPr>
          <w:p w14:paraId="6939CC6B" w14:textId="77CD4E9A" w:rsidR="00741857" w:rsidRPr="00736F94" w:rsidRDefault="00741857">
            <w:pPr>
              <w:pStyle w:val="Compact"/>
              <w:rPr>
                <w:sz w:val="20"/>
                <w:szCs w:val="20"/>
              </w:rPr>
            </w:pPr>
          </w:p>
        </w:tc>
        <w:tc>
          <w:tcPr>
            <w:tcW w:w="628" w:type="pct"/>
            <w:vMerge/>
            <w:tcBorders>
              <w:bottom w:val="single" w:sz="4" w:space="0" w:color="auto"/>
            </w:tcBorders>
          </w:tcPr>
          <w:p w14:paraId="69641137" w14:textId="1ECA248E" w:rsidR="00741857" w:rsidRPr="00736F94" w:rsidRDefault="00741857">
            <w:pPr>
              <w:pStyle w:val="Compact"/>
              <w:rPr>
                <w:sz w:val="20"/>
                <w:szCs w:val="20"/>
              </w:rPr>
            </w:pPr>
          </w:p>
        </w:tc>
        <w:tc>
          <w:tcPr>
            <w:tcW w:w="334" w:type="pct"/>
            <w:tcBorders>
              <w:bottom w:val="single" w:sz="4" w:space="0" w:color="auto"/>
            </w:tcBorders>
          </w:tcPr>
          <w:p w14:paraId="3EF55DD9" w14:textId="77777777" w:rsidR="00741857" w:rsidRPr="00736F94" w:rsidRDefault="00741857">
            <w:pPr>
              <w:pStyle w:val="Compact"/>
              <w:rPr>
                <w:sz w:val="20"/>
                <w:szCs w:val="20"/>
              </w:rPr>
            </w:pPr>
            <w:r w:rsidRPr="00736F94">
              <w:rPr>
                <w:sz w:val="20"/>
                <w:szCs w:val="20"/>
              </w:rPr>
              <w:t>Cases*</w:t>
            </w:r>
          </w:p>
        </w:tc>
        <w:tc>
          <w:tcPr>
            <w:tcW w:w="392" w:type="pct"/>
            <w:tcBorders>
              <w:bottom w:val="single" w:sz="4" w:space="0" w:color="auto"/>
            </w:tcBorders>
          </w:tcPr>
          <w:p w14:paraId="661E12C4" w14:textId="77777777" w:rsidR="00741857" w:rsidRPr="00736F94" w:rsidRDefault="00741857">
            <w:pPr>
              <w:pStyle w:val="Compact"/>
              <w:rPr>
                <w:sz w:val="20"/>
                <w:szCs w:val="20"/>
              </w:rPr>
            </w:pPr>
            <w:r w:rsidRPr="00736F94">
              <w:rPr>
                <w:sz w:val="20"/>
                <w:szCs w:val="20"/>
              </w:rPr>
              <w:t>Cases with outcome (%)</w:t>
            </w:r>
          </w:p>
        </w:tc>
        <w:tc>
          <w:tcPr>
            <w:tcW w:w="721" w:type="pct"/>
            <w:tcBorders>
              <w:bottom w:val="single" w:sz="4" w:space="0" w:color="auto"/>
            </w:tcBorders>
          </w:tcPr>
          <w:p w14:paraId="2AC2C73D" w14:textId="77777777" w:rsidR="00741857" w:rsidRPr="00736F94" w:rsidRDefault="00741857">
            <w:pPr>
              <w:pStyle w:val="Compact"/>
              <w:rPr>
                <w:sz w:val="20"/>
                <w:szCs w:val="20"/>
              </w:rPr>
            </w:pPr>
            <w:r w:rsidRPr="00736F94">
              <w:rPr>
                <w:sz w:val="20"/>
                <w:szCs w:val="20"/>
              </w:rPr>
              <w:t>OR (95% CI)</w:t>
            </w:r>
          </w:p>
        </w:tc>
        <w:tc>
          <w:tcPr>
            <w:tcW w:w="334" w:type="pct"/>
            <w:tcBorders>
              <w:bottom w:val="single" w:sz="4" w:space="0" w:color="auto"/>
            </w:tcBorders>
          </w:tcPr>
          <w:p w14:paraId="0D62476E" w14:textId="77777777" w:rsidR="00741857" w:rsidRPr="00736F94" w:rsidRDefault="00741857">
            <w:pPr>
              <w:pStyle w:val="Compact"/>
              <w:rPr>
                <w:sz w:val="20"/>
                <w:szCs w:val="20"/>
              </w:rPr>
            </w:pPr>
            <w:r w:rsidRPr="00736F94">
              <w:rPr>
                <w:sz w:val="20"/>
                <w:szCs w:val="20"/>
              </w:rPr>
              <w:t>P-value</w:t>
            </w:r>
          </w:p>
        </w:tc>
        <w:tc>
          <w:tcPr>
            <w:tcW w:w="376" w:type="pct"/>
            <w:tcBorders>
              <w:bottom w:val="single" w:sz="4" w:space="0" w:color="auto"/>
            </w:tcBorders>
          </w:tcPr>
          <w:p w14:paraId="0E5AF964" w14:textId="77777777" w:rsidR="00741857" w:rsidRPr="00736F94" w:rsidRDefault="00741857">
            <w:pPr>
              <w:pStyle w:val="Compact"/>
              <w:rPr>
                <w:sz w:val="20"/>
                <w:szCs w:val="20"/>
              </w:rPr>
            </w:pPr>
            <w:r w:rsidRPr="00736F94">
              <w:rPr>
                <w:sz w:val="20"/>
                <w:szCs w:val="20"/>
              </w:rPr>
              <w:t>Cases†</w:t>
            </w:r>
          </w:p>
        </w:tc>
        <w:tc>
          <w:tcPr>
            <w:tcW w:w="527" w:type="pct"/>
            <w:tcBorders>
              <w:bottom w:val="single" w:sz="4" w:space="0" w:color="auto"/>
            </w:tcBorders>
          </w:tcPr>
          <w:p w14:paraId="531E2E2B" w14:textId="77777777" w:rsidR="00741857" w:rsidRPr="00736F94" w:rsidRDefault="00741857">
            <w:pPr>
              <w:pStyle w:val="Compact"/>
              <w:rPr>
                <w:sz w:val="20"/>
                <w:szCs w:val="20"/>
              </w:rPr>
            </w:pPr>
            <w:r w:rsidRPr="00736F94">
              <w:rPr>
                <w:sz w:val="20"/>
                <w:szCs w:val="20"/>
              </w:rPr>
              <w:t>Cases with outcome (%)</w:t>
            </w:r>
          </w:p>
        </w:tc>
        <w:tc>
          <w:tcPr>
            <w:tcW w:w="763" w:type="pct"/>
            <w:tcBorders>
              <w:bottom w:val="single" w:sz="4" w:space="0" w:color="auto"/>
            </w:tcBorders>
          </w:tcPr>
          <w:p w14:paraId="47DE1458" w14:textId="77777777" w:rsidR="00741857" w:rsidRPr="00736F94" w:rsidRDefault="00741857">
            <w:pPr>
              <w:pStyle w:val="Compact"/>
              <w:rPr>
                <w:sz w:val="20"/>
                <w:szCs w:val="20"/>
              </w:rPr>
            </w:pPr>
            <w:r w:rsidRPr="00736F94">
              <w:rPr>
                <w:sz w:val="20"/>
                <w:szCs w:val="20"/>
              </w:rPr>
              <w:t>aOR (95% CI)</w:t>
            </w:r>
          </w:p>
        </w:tc>
        <w:tc>
          <w:tcPr>
            <w:tcW w:w="417" w:type="pct"/>
            <w:tcBorders>
              <w:bottom w:val="single" w:sz="4" w:space="0" w:color="auto"/>
            </w:tcBorders>
          </w:tcPr>
          <w:p w14:paraId="2DBF3CF3" w14:textId="77777777" w:rsidR="00741857" w:rsidRPr="00736F94" w:rsidRDefault="00741857">
            <w:pPr>
              <w:pStyle w:val="Compact"/>
              <w:rPr>
                <w:sz w:val="20"/>
                <w:szCs w:val="20"/>
              </w:rPr>
            </w:pPr>
            <w:r w:rsidRPr="00736F94">
              <w:rPr>
                <w:sz w:val="20"/>
                <w:szCs w:val="20"/>
              </w:rPr>
              <w:t>P-value</w:t>
            </w:r>
          </w:p>
        </w:tc>
      </w:tr>
      <w:tr w:rsidR="00736F94" w:rsidRPr="00736F94" w14:paraId="4349AA70" w14:textId="77777777" w:rsidTr="00736F94">
        <w:tc>
          <w:tcPr>
            <w:tcW w:w="508" w:type="pct"/>
            <w:vMerge w:val="restart"/>
            <w:tcBorders>
              <w:top w:val="single" w:sz="4" w:space="0" w:color="auto"/>
            </w:tcBorders>
          </w:tcPr>
          <w:p w14:paraId="2A086601" w14:textId="77777777" w:rsidR="00741857" w:rsidRPr="00736F94" w:rsidRDefault="00741857">
            <w:pPr>
              <w:pStyle w:val="Compact"/>
              <w:rPr>
                <w:sz w:val="20"/>
                <w:szCs w:val="20"/>
              </w:rPr>
            </w:pPr>
            <w:r w:rsidRPr="00736F94">
              <w:rPr>
                <w:sz w:val="20"/>
                <w:szCs w:val="20"/>
              </w:rPr>
              <w:t>All-cause mortality</w:t>
            </w:r>
          </w:p>
        </w:tc>
        <w:tc>
          <w:tcPr>
            <w:tcW w:w="628" w:type="pct"/>
            <w:tcBorders>
              <w:top w:val="single" w:sz="4" w:space="0" w:color="auto"/>
            </w:tcBorders>
          </w:tcPr>
          <w:p w14:paraId="1F3DFB06" w14:textId="77777777" w:rsidR="00741857" w:rsidRPr="00736F94" w:rsidRDefault="00741857">
            <w:pPr>
              <w:pStyle w:val="Compact"/>
              <w:rPr>
                <w:sz w:val="20"/>
                <w:szCs w:val="20"/>
              </w:rPr>
            </w:pPr>
            <w:r w:rsidRPr="00736F94">
              <w:rPr>
                <w:sz w:val="20"/>
                <w:szCs w:val="20"/>
              </w:rPr>
              <w:t>&lt; 1</w:t>
            </w:r>
          </w:p>
        </w:tc>
        <w:tc>
          <w:tcPr>
            <w:tcW w:w="334" w:type="pct"/>
            <w:tcBorders>
              <w:top w:val="single" w:sz="4" w:space="0" w:color="auto"/>
            </w:tcBorders>
          </w:tcPr>
          <w:p w14:paraId="27D3D3AC" w14:textId="77777777" w:rsidR="00741857" w:rsidRPr="00736F94" w:rsidRDefault="00741857">
            <w:pPr>
              <w:pStyle w:val="Compact"/>
              <w:rPr>
                <w:sz w:val="20"/>
                <w:szCs w:val="20"/>
              </w:rPr>
            </w:pPr>
            <w:r w:rsidRPr="00736F94">
              <w:rPr>
                <w:sz w:val="20"/>
                <w:szCs w:val="20"/>
              </w:rPr>
              <w:t>5234</w:t>
            </w:r>
          </w:p>
        </w:tc>
        <w:tc>
          <w:tcPr>
            <w:tcW w:w="392" w:type="pct"/>
            <w:tcBorders>
              <w:top w:val="single" w:sz="4" w:space="0" w:color="auto"/>
            </w:tcBorders>
          </w:tcPr>
          <w:p w14:paraId="046C33B2" w14:textId="77777777" w:rsidR="00741857" w:rsidRPr="00736F94" w:rsidRDefault="00741857">
            <w:pPr>
              <w:pStyle w:val="Compact"/>
              <w:rPr>
                <w:sz w:val="20"/>
                <w:szCs w:val="20"/>
              </w:rPr>
            </w:pPr>
            <w:r w:rsidRPr="00736F94">
              <w:rPr>
                <w:sz w:val="20"/>
                <w:szCs w:val="20"/>
              </w:rPr>
              <w:t>45 (1)</w:t>
            </w:r>
          </w:p>
        </w:tc>
        <w:tc>
          <w:tcPr>
            <w:tcW w:w="721" w:type="pct"/>
            <w:tcBorders>
              <w:top w:val="single" w:sz="4" w:space="0" w:color="auto"/>
            </w:tcBorders>
          </w:tcPr>
          <w:p w14:paraId="4607EEB5" w14:textId="77777777" w:rsidR="00741857" w:rsidRPr="00736F94" w:rsidRDefault="00741857">
            <w:pPr>
              <w:pStyle w:val="Compact"/>
              <w:rPr>
                <w:sz w:val="20"/>
                <w:szCs w:val="20"/>
              </w:rPr>
            </w:pPr>
            <w:r w:rsidRPr="00736F94">
              <w:rPr>
                <w:sz w:val="20"/>
                <w:szCs w:val="20"/>
              </w:rPr>
              <w:t>1</w:t>
            </w:r>
          </w:p>
        </w:tc>
        <w:tc>
          <w:tcPr>
            <w:tcW w:w="334" w:type="pct"/>
            <w:tcBorders>
              <w:top w:val="single" w:sz="4" w:space="0" w:color="auto"/>
            </w:tcBorders>
          </w:tcPr>
          <w:p w14:paraId="395D74B0" w14:textId="77777777" w:rsidR="00741857" w:rsidRPr="00736F94" w:rsidRDefault="00741857">
            <w:pPr>
              <w:pStyle w:val="Compact"/>
              <w:rPr>
                <w:sz w:val="20"/>
                <w:szCs w:val="20"/>
              </w:rPr>
            </w:pPr>
            <w:r w:rsidRPr="00736F94">
              <w:rPr>
                <w:sz w:val="20"/>
                <w:szCs w:val="20"/>
              </w:rPr>
              <w:t>&lt;0.001</w:t>
            </w:r>
          </w:p>
        </w:tc>
        <w:tc>
          <w:tcPr>
            <w:tcW w:w="376" w:type="pct"/>
            <w:tcBorders>
              <w:top w:val="single" w:sz="4" w:space="0" w:color="auto"/>
            </w:tcBorders>
          </w:tcPr>
          <w:p w14:paraId="51526318" w14:textId="77777777" w:rsidR="00741857" w:rsidRPr="00736F94" w:rsidRDefault="00741857">
            <w:pPr>
              <w:pStyle w:val="Compact"/>
              <w:rPr>
                <w:sz w:val="20"/>
                <w:szCs w:val="20"/>
              </w:rPr>
            </w:pPr>
            <w:r w:rsidRPr="00736F94">
              <w:rPr>
                <w:sz w:val="20"/>
                <w:szCs w:val="20"/>
              </w:rPr>
              <w:t>4626</w:t>
            </w:r>
          </w:p>
        </w:tc>
        <w:tc>
          <w:tcPr>
            <w:tcW w:w="527" w:type="pct"/>
            <w:tcBorders>
              <w:top w:val="single" w:sz="4" w:space="0" w:color="auto"/>
            </w:tcBorders>
          </w:tcPr>
          <w:p w14:paraId="60B083C8" w14:textId="77777777" w:rsidR="00741857" w:rsidRPr="00736F94" w:rsidRDefault="00741857">
            <w:pPr>
              <w:pStyle w:val="Compact"/>
              <w:rPr>
                <w:sz w:val="20"/>
                <w:szCs w:val="20"/>
              </w:rPr>
            </w:pPr>
            <w:r w:rsidRPr="00736F94">
              <w:rPr>
                <w:sz w:val="20"/>
                <w:szCs w:val="20"/>
              </w:rPr>
              <w:t>43 (1)</w:t>
            </w:r>
          </w:p>
        </w:tc>
        <w:tc>
          <w:tcPr>
            <w:tcW w:w="763" w:type="pct"/>
            <w:tcBorders>
              <w:top w:val="single" w:sz="4" w:space="0" w:color="auto"/>
            </w:tcBorders>
          </w:tcPr>
          <w:p w14:paraId="6EBC775B" w14:textId="77777777" w:rsidR="00741857" w:rsidRPr="00736F94" w:rsidRDefault="00741857">
            <w:pPr>
              <w:pStyle w:val="Compact"/>
              <w:rPr>
                <w:sz w:val="20"/>
                <w:szCs w:val="20"/>
              </w:rPr>
            </w:pPr>
            <w:r w:rsidRPr="00736F94">
              <w:rPr>
                <w:sz w:val="20"/>
                <w:szCs w:val="20"/>
              </w:rPr>
              <w:t>1</w:t>
            </w:r>
          </w:p>
        </w:tc>
        <w:tc>
          <w:tcPr>
            <w:tcW w:w="417" w:type="pct"/>
            <w:tcBorders>
              <w:top w:val="single" w:sz="4" w:space="0" w:color="auto"/>
            </w:tcBorders>
          </w:tcPr>
          <w:p w14:paraId="4F3BC6E2" w14:textId="77777777" w:rsidR="00741857" w:rsidRPr="00736F94" w:rsidRDefault="00741857">
            <w:pPr>
              <w:pStyle w:val="Compact"/>
              <w:rPr>
                <w:sz w:val="20"/>
                <w:szCs w:val="20"/>
              </w:rPr>
            </w:pPr>
            <w:r w:rsidRPr="00736F94">
              <w:rPr>
                <w:sz w:val="20"/>
                <w:szCs w:val="20"/>
              </w:rPr>
              <w:t>0.127</w:t>
            </w:r>
          </w:p>
        </w:tc>
      </w:tr>
      <w:tr w:rsidR="00736F94" w:rsidRPr="00736F94" w14:paraId="59EE9704" w14:textId="77777777" w:rsidTr="00736F94">
        <w:tc>
          <w:tcPr>
            <w:tcW w:w="508" w:type="pct"/>
            <w:vMerge/>
          </w:tcPr>
          <w:p w14:paraId="7C1C5876" w14:textId="77777777" w:rsidR="00741857" w:rsidRPr="00736F94" w:rsidRDefault="00741857">
            <w:pPr>
              <w:pStyle w:val="Compact"/>
              <w:rPr>
                <w:sz w:val="20"/>
                <w:szCs w:val="20"/>
              </w:rPr>
            </w:pPr>
          </w:p>
        </w:tc>
        <w:tc>
          <w:tcPr>
            <w:tcW w:w="628" w:type="pct"/>
          </w:tcPr>
          <w:p w14:paraId="667A9589" w14:textId="77777777" w:rsidR="00741857" w:rsidRPr="00736F94" w:rsidRDefault="00741857">
            <w:pPr>
              <w:pStyle w:val="Compact"/>
              <w:rPr>
                <w:sz w:val="20"/>
                <w:szCs w:val="20"/>
              </w:rPr>
            </w:pPr>
            <w:r w:rsidRPr="00736F94">
              <w:rPr>
                <w:sz w:val="20"/>
                <w:szCs w:val="20"/>
              </w:rPr>
              <w:t>1 to &lt; 12</w:t>
            </w:r>
          </w:p>
        </w:tc>
        <w:tc>
          <w:tcPr>
            <w:tcW w:w="334" w:type="pct"/>
          </w:tcPr>
          <w:p w14:paraId="07C78D8D" w14:textId="77777777" w:rsidR="00741857" w:rsidRPr="00736F94" w:rsidRDefault="00741857">
            <w:pPr>
              <w:pStyle w:val="Compact"/>
              <w:rPr>
                <w:sz w:val="20"/>
                <w:szCs w:val="20"/>
              </w:rPr>
            </w:pPr>
            <w:r w:rsidRPr="00736F94">
              <w:rPr>
                <w:sz w:val="20"/>
                <w:szCs w:val="20"/>
              </w:rPr>
              <w:t>1915</w:t>
            </w:r>
          </w:p>
        </w:tc>
        <w:tc>
          <w:tcPr>
            <w:tcW w:w="392" w:type="pct"/>
          </w:tcPr>
          <w:p w14:paraId="0D8E1977" w14:textId="77777777" w:rsidR="00741857" w:rsidRPr="00736F94" w:rsidRDefault="00741857">
            <w:pPr>
              <w:pStyle w:val="Compact"/>
              <w:rPr>
                <w:sz w:val="20"/>
                <w:szCs w:val="20"/>
              </w:rPr>
            </w:pPr>
            <w:r w:rsidRPr="00736F94">
              <w:rPr>
                <w:sz w:val="20"/>
                <w:szCs w:val="20"/>
              </w:rPr>
              <w:t>58 (3)</w:t>
            </w:r>
          </w:p>
        </w:tc>
        <w:tc>
          <w:tcPr>
            <w:tcW w:w="721" w:type="pct"/>
          </w:tcPr>
          <w:p w14:paraId="1F73A966" w14:textId="77777777" w:rsidR="00741857" w:rsidRPr="00736F94" w:rsidRDefault="00741857">
            <w:pPr>
              <w:pStyle w:val="Compact"/>
              <w:rPr>
                <w:sz w:val="20"/>
                <w:szCs w:val="20"/>
              </w:rPr>
            </w:pPr>
            <w:r w:rsidRPr="00736F94">
              <w:rPr>
                <w:sz w:val="20"/>
                <w:szCs w:val="20"/>
              </w:rPr>
              <w:t>3.60 (2.43 to 5.34)</w:t>
            </w:r>
          </w:p>
        </w:tc>
        <w:tc>
          <w:tcPr>
            <w:tcW w:w="334" w:type="pct"/>
          </w:tcPr>
          <w:p w14:paraId="33366641" w14:textId="77777777" w:rsidR="00741857" w:rsidRPr="00736F94" w:rsidRDefault="00741857">
            <w:pPr>
              <w:pStyle w:val="Compact"/>
              <w:rPr>
                <w:sz w:val="20"/>
                <w:szCs w:val="20"/>
              </w:rPr>
            </w:pPr>
          </w:p>
        </w:tc>
        <w:tc>
          <w:tcPr>
            <w:tcW w:w="376" w:type="pct"/>
          </w:tcPr>
          <w:p w14:paraId="48FD87EE" w14:textId="77777777" w:rsidR="00741857" w:rsidRPr="00736F94" w:rsidRDefault="00741857">
            <w:pPr>
              <w:pStyle w:val="Compact"/>
              <w:rPr>
                <w:sz w:val="20"/>
                <w:szCs w:val="20"/>
              </w:rPr>
            </w:pPr>
            <w:r w:rsidRPr="00736F94">
              <w:rPr>
                <w:sz w:val="20"/>
                <w:szCs w:val="20"/>
              </w:rPr>
              <w:t>1678</w:t>
            </w:r>
          </w:p>
        </w:tc>
        <w:tc>
          <w:tcPr>
            <w:tcW w:w="527" w:type="pct"/>
          </w:tcPr>
          <w:p w14:paraId="415497C4" w14:textId="77777777" w:rsidR="00741857" w:rsidRPr="00736F94" w:rsidRDefault="00741857">
            <w:pPr>
              <w:pStyle w:val="Compact"/>
              <w:rPr>
                <w:sz w:val="20"/>
                <w:szCs w:val="20"/>
              </w:rPr>
            </w:pPr>
            <w:r w:rsidRPr="00736F94">
              <w:rPr>
                <w:sz w:val="20"/>
                <w:szCs w:val="20"/>
              </w:rPr>
              <w:t>52 (3)</w:t>
            </w:r>
          </w:p>
        </w:tc>
        <w:tc>
          <w:tcPr>
            <w:tcW w:w="763" w:type="pct"/>
          </w:tcPr>
          <w:p w14:paraId="654F2007" w14:textId="77777777" w:rsidR="00741857" w:rsidRPr="00736F94" w:rsidRDefault="00741857">
            <w:pPr>
              <w:pStyle w:val="Compact"/>
              <w:rPr>
                <w:sz w:val="20"/>
                <w:szCs w:val="20"/>
              </w:rPr>
            </w:pPr>
            <w:r w:rsidRPr="00736F94">
              <w:rPr>
                <w:sz w:val="20"/>
                <w:szCs w:val="20"/>
              </w:rPr>
              <w:t>1.36 (0.85 to 2.16)</w:t>
            </w:r>
          </w:p>
        </w:tc>
        <w:tc>
          <w:tcPr>
            <w:tcW w:w="417" w:type="pct"/>
          </w:tcPr>
          <w:p w14:paraId="278CA6FA" w14:textId="77777777" w:rsidR="00741857" w:rsidRPr="00736F94" w:rsidRDefault="00741857">
            <w:pPr>
              <w:pStyle w:val="Compact"/>
              <w:rPr>
                <w:sz w:val="20"/>
                <w:szCs w:val="20"/>
              </w:rPr>
            </w:pPr>
          </w:p>
        </w:tc>
      </w:tr>
      <w:tr w:rsidR="00736F94" w:rsidRPr="00736F94" w14:paraId="720DD67D" w14:textId="77777777" w:rsidTr="00736F94">
        <w:tc>
          <w:tcPr>
            <w:tcW w:w="508" w:type="pct"/>
          </w:tcPr>
          <w:p w14:paraId="31245842" w14:textId="77777777" w:rsidR="00441A7B" w:rsidRPr="00736F94" w:rsidRDefault="00441A7B">
            <w:pPr>
              <w:pStyle w:val="Compact"/>
              <w:rPr>
                <w:sz w:val="20"/>
                <w:szCs w:val="20"/>
              </w:rPr>
            </w:pPr>
          </w:p>
        </w:tc>
        <w:tc>
          <w:tcPr>
            <w:tcW w:w="628" w:type="pct"/>
          </w:tcPr>
          <w:p w14:paraId="5A5AB3B7" w14:textId="77777777" w:rsidR="00441A7B" w:rsidRPr="00736F94" w:rsidRDefault="00A1412B">
            <w:pPr>
              <w:pStyle w:val="Compact"/>
              <w:rPr>
                <w:sz w:val="20"/>
                <w:szCs w:val="20"/>
              </w:rPr>
            </w:pPr>
            <w:r w:rsidRPr="00736F94">
              <w:rPr>
                <w:sz w:val="20"/>
                <w:szCs w:val="20"/>
              </w:rPr>
              <w:t>12 to &lt; 16</w:t>
            </w:r>
          </w:p>
        </w:tc>
        <w:tc>
          <w:tcPr>
            <w:tcW w:w="334" w:type="pct"/>
          </w:tcPr>
          <w:p w14:paraId="64AD6838" w14:textId="77777777" w:rsidR="00441A7B" w:rsidRPr="00736F94" w:rsidRDefault="00A1412B">
            <w:pPr>
              <w:pStyle w:val="Compact"/>
              <w:rPr>
                <w:sz w:val="20"/>
                <w:szCs w:val="20"/>
              </w:rPr>
            </w:pPr>
            <w:r w:rsidRPr="00736F94">
              <w:rPr>
                <w:sz w:val="20"/>
                <w:szCs w:val="20"/>
              </w:rPr>
              <w:t>1267</w:t>
            </w:r>
          </w:p>
        </w:tc>
        <w:tc>
          <w:tcPr>
            <w:tcW w:w="392" w:type="pct"/>
          </w:tcPr>
          <w:p w14:paraId="6B840608" w14:textId="77777777" w:rsidR="00441A7B" w:rsidRPr="00736F94" w:rsidRDefault="00A1412B">
            <w:pPr>
              <w:pStyle w:val="Compact"/>
              <w:rPr>
                <w:sz w:val="20"/>
                <w:szCs w:val="20"/>
              </w:rPr>
            </w:pPr>
            <w:r w:rsidRPr="00736F94">
              <w:rPr>
                <w:sz w:val="20"/>
                <w:szCs w:val="20"/>
              </w:rPr>
              <w:t>41 (3)</w:t>
            </w:r>
          </w:p>
        </w:tc>
        <w:tc>
          <w:tcPr>
            <w:tcW w:w="721" w:type="pct"/>
          </w:tcPr>
          <w:p w14:paraId="42E84B01" w14:textId="77777777" w:rsidR="00441A7B" w:rsidRPr="00736F94" w:rsidRDefault="00A1412B">
            <w:pPr>
              <w:pStyle w:val="Compact"/>
              <w:rPr>
                <w:sz w:val="20"/>
                <w:szCs w:val="20"/>
              </w:rPr>
            </w:pPr>
            <w:r w:rsidRPr="00736F94">
              <w:rPr>
                <w:sz w:val="20"/>
                <w:szCs w:val="20"/>
              </w:rPr>
              <w:t>3.86 (2.51 to 5.91)</w:t>
            </w:r>
          </w:p>
        </w:tc>
        <w:tc>
          <w:tcPr>
            <w:tcW w:w="334" w:type="pct"/>
          </w:tcPr>
          <w:p w14:paraId="649246FE" w14:textId="77777777" w:rsidR="00441A7B" w:rsidRPr="00736F94" w:rsidRDefault="00441A7B">
            <w:pPr>
              <w:pStyle w:val="Compact"/>
              <w:rPr>
                <w:sz w:val="20"/>
                <w:szCs w:val="20"/>
              </w:rPr>
            </w:pPr>
          </w:p>
        </w:tc>
        <w:tc>
          <w:tcPr>
            <w:tcW w:w="376" w:type="pct"/>
          </w:tcPr>
          <w:p w14:paraId="5ABA721C" w14:textId="77777777" w:rsidR="00441A7B" w:rsidRPr="00736F94" w:rsidRDefault="00A1412B">
            <w:pPr>
              <w:pStyle w:val="Compact"/>
              <w:rPr>
                <w:sz w:val="20"/>
                <w:szCs w:val="20"/>
              </w:rPr>
            </w:pPr>
            <w:r w:rsidRPr="00736F94">
              <w:rPr>
                <w:sz w:val="20"/>
                <w:szCs w:val="20"/>
              </w:rPr>
              <w:t>1094</w:t>
            </w:r>
          </w:p>
        </w:tc>
        <w:tc>
          <w:tcPr>
            <w:tcW w:w="527" w:type="pct"/>
          </w:tcPr>
          <w:p w14:paraId="3DB89555" w14:textId="77777777" w:rsidR="00441A7B" w:rsidRPr="00736F94" w:rsidRDefault="00A1412B">
            <w:pPr>
              <w:pStyle w:val="Compact"/>
              <w:rPr>
                <w:sz w:val="20"/>
                <w:szCs w:val="20"/>
              </w:rPr>
            </w:pPr>
            <w:r w:rsidRPr="00736F94">
              <w:rPr>
                <w:sz w:val="20"/>
                <w:szCs w:val="20"/>
              </w:rPr>
              <w:t>32 (3)</w:t>
            </w:r>
          </w:p>
        </w:tc>
        <w:tc>
          <w:tcPr>
            <w:tcW w:w="763" w:type="pct"/>
          </w:tcPr>
          <w:p w14:paraId="6D45ACB3" w14:textId="77777777" w:rsidR="00441A7B" w:rsidRPr="00736F94" w:rsidRDefault="00A1412B">
            <w:pPr>
              <w:pStyle w:val="Compact"/>
              <w:rPr>
                <w:sz w:val="20"/>
                <w:szCs w:val="20"/>
              </w:rPr>
            </w:pPr>
            <w:r w:rsidRPr="00736F94">
              <w:rPr>
                <w:sz w:val="20"/>
                <w:szCs w:val="20"/>
              </w:rPr>
              <w:t>0.81 (0.45 to 1.46)</w:t>
            </w:r>
          </w:p>
        </w:tc>
        <w:tc>
          <w:tcPr>
            <w:tcW w:w="417" w:type="pct"/>
          </w:tcPr>
          <w:p w14:paraId="24FF5287" w14:textId="77777777" w:rsidR="00441A7B" w:rsidRPr="00736F94" w:rsidRDefault="00441A7B">
            <w:pPr>
              <w:pStyle w:val="Compact"/>
              <w:rPr>
                <w:sz w:val="20"/>
                <w:szCs w:val="20"/>
              </w:rPr>
            </w:pPr>
          </w:p>
        </w:tc>
      </w:tr>
      <w:tr w:rsidR="00736F94" w:rsidRPr="00736F94" w14:paraId="5104B56E" w14:textId="77777777" w:rsidTr="00736F94">
        <w:tc>
          <w:tcPr>
            <w:tcW w:w="508" w:type="pct"/>
          </w:tcPr>
          <w:p w14:paraId="17EA6443" w14:textId="77777777" w:rsidR="00441A7B" w:rsidRPr="00736F94" w:rsidRDefault="00441A7B">
            <w:pPr>
              <w:pStyle w:val="Compact"/>
              <w:rPr>
                <w:sz w:val="20"/>
                <w:szCs w:val="20"/>
              </w:rPr>
            </w:pPr>
          </w:p>
        </w:tc>
        <w:tc>
          <w:tcPr>
            <w:tcW w:w="628" w:type="pct"/>
          </w:tcPr>
          <w:p w14:paraId="161512B8" w14:textId="77777777" w:rsidR="00441A7B" w:rsidRPr="00736F94" w:rsidRDefault="00A1412B">
            <w:pPr>
              <w:pStyle w:val="Compact"/>
              <w:rPr>
                <w:sz w:val="20"/>
                <w:szCs w:val="20"/>
              </w:rPr>
            </w:pPr>
            <w:r w:rsidRPr="00736F94">
              <w:rPr>
                <w:sz w:val="20"/>
                <w:szCs w:val="20"/>
              </w:rPr>
              <w:t>≥ 16</w:t>
            </w:r>
          </w:p>
        </w:tc>
        <w:tc>
          <w:tcPr>
            <w:tcW w:w="334" w:type="pct"/>
          </w:tcPr>
          <w:p w14:paraId="417BCF0C" w14:textId="77777777" w:rsidR="00441A7B" w:rsidRPr="00736F94" w:rsidRDefault="00A1412B">
            <w:pPr>
              <w:pStyle w:val="Compact"/>
              <w:rPr>
                <w:sz w:val="20"/>
                <w:szCs w:val="20"/>
              </w:rPr>
            </w:pPr>
            <w:r w:rsidRPr="00736F94">
              <w:rPr>
                <w:sz w:val="20"/>
                <w:szCs w:val="20"/>
              </w:rPr>
              <w:t>408</w:t>
            </w:r>
          </w:p>
        </w:tc>
        <w:tc>
          <w:tcPr>
            <w:tcW w:w="392" w:type="pct"/>
          </w:tcPr>
          <w:p w14:paraId="45C2CDA9" w14:textId="77777777" w:rsidR="00441A7B" w:rsidRPr="00736F94" w:rsidRDefault="00A1412B">
            <w:pPr>
              <w:pStyle w:val="Compact"/>
              <w:rPr>
                <w:sz w:val="20"/>
                <w:szCs w:val="20"/>
              </w:rPr>
            </w:pPr>
            <w:r w:rsidRPr="00736F94">
              <w:rPr>
                <w:sz w:val="20"/>
                <w:szCs w:val="20"/>
              </w:rPr>
              <w:t>27 (7)</w:t>
            </w:r>
          </w:p>
        </w:tc>
        <w:tc>
          <w:tcPr>
            <w:tcW w:w="721" w:type="pct"/>
          </w:tcPr>
          <w:p w14:paraId="5D589F1D" w14:textId="77777777" w:rsidR="00441A7B" w:rsidRPr="00736F94" w:rsidRDefault="00A1412B">
            <w:pPr>
              <w:pStyle w:val="Compact"/>
              <w:rPr>
                <w:sz w:val="20"/>
                <w:szCs w:val="20"/>
              </w:rPr>
            </w:pPr>
            <w:r w:rsidRPr="00736F94">
              <w:rPr>
                <w:sz w:val="20"/>
                <w:szCs w:val="20"/>
              </w:rPr>
              <w:t>8.17 (5.01 to 13.32)</w:t>
            </w:r>
          </w:p>
        </w:tc>
        <w:tc>
          <w:tcPr>
            <w:tcW w:w="334" w:type="pct"/>
          </w:tcPr>
          <w:p w14:paraId="2BDD09C2" w14:textId="77777777" w:rsidR="00441A7B" w:rsidRPr="00736F94" w:rsidRDefault="00441A7B">
            <w:pPr>
              <w:pStyle w:val="Compact"/>
              <w:rPr>
                <w:sz w:val="20"/>
                <w:szCs w:val="20"/>
              </w:rPr>
            </w:pPr>
          </w:p>
        </w:tc>
        <w:tc>
          <w:tcPr>
            <w:tcW w:w="376" w:type="pct"/>
          </w:tcPr>
          <w:p w14:paraId="59CC125E" w14:textId="77777777" w:rsidR="00441A7B" w:rsidRPr="00736F94" w:rsidRDefault="00A1412B">
            <w:pPr>
              <w:pStyle w:val="Compact"/>
              <w:rPr>
                <w:sz w:val="20"/>
                <w:szCs w:val="20"/>
              </w:rPr>
            </w:pPr>
            <w:r w:rsidRPr="00736F94">
              <w:rPr>
                <w:sz w:val="20"/>
                <w:szCs w:val="20"/>
              </w:rPr>
              <w:t>327</w:t>
            </w:r>
          </w:p>
        </w:tc>
        <w:tc>
          <w:tcPr>
            <w:tcW w:w="527" w:type="pct"/>
          </w:tcPr>
          <w:p w14:paraId="04E99783" w14:textId="77777777" w:rsidR="00441A7B" w:rsidRPr="00736F94" w:rsidRDefault="00A1412B">
            <w:pPr>
              <w:pStyle w:val="Compact"/>
              <w:rPr>
                <w:sz w:val="20"/>
                <w:szCs w:val="20"/>
              </w:rPr>
            </w:pPr>
            <w:r w:rsidRPr="00736F94">
              <w:rPr>
                <w:sz w:val="20"/>
                <w:szCs w:val="20"/>
              </w:rPr>
              <w:t>25 (8)</w:t>
            </w:r>
          </w:p>
        </w:tc>
        <w:tc>
          <w:tcPr>
            <w:tcW w:w="763" w:type="pct"/>
          </w:tcPr>
          <w:p w14:paraId="10663DA1" w14:textId="77777777" w:rsidR="00441A7B" w:rsidRPr="00736F94" w:rsidRDefault="00A1412B">
            <w:pPr>
              <w:pStyle w:val="Compact"/>
              <w:rPr>
                <w:sz w:val="20"/>
                <w:szCs w:val="20"/>
              </w:rPr>
            </w:pPr>
            <w:r w:rsidRPr="00736F94">
              <w:rPr>
                <w:sz w:val="20"/>
                <w:szCs w:val="20"/>
              </w:rPr>
              <w:t>1.41 (0.76 to 2.63)</w:t>
            </w:r>
          </w:p>
        </w:tc>
        <w:tc>
          <w:tcPr>
            <w:tcW w:w="417" w:type="pct"/>
          </w:tcPr>
          <w:p w14:paraId="3D571671" w14:textId="77777777" w:rsidR="00441A7B" w:rsidRPr="00736F94" w:rsidRDefault="00441A7B">
            <w:pPr>
              <w:pStyle w:val="Compact"/>
              <w:rPr>
                <w:sz w:val="20"/>
                <w:szCs w:val="20"/>
              </w:rPr>
            </w:pPr>
          </w:p>
        </w:tc>
      </w:tr>
      <w:tr w:rsidR="00736F94" w:rsidRPr="00736F94" w14:paraId="2B6EA84E" w14:textId="77777777" w:rsidTr="00736F94">
        <w:tc>
          <w:tcPr>
            <w:tcW w:w="508" w:type="pct"/>
            <w:vMerge w:val="restart"/>
          </w:tcPr>
          <w:p w14:paraId="3CB128A2" w14:textId="77777777" w:rsidR="00736F94" w:rsidRPr="00736F94" w:rsidRDefault="00736F94">
            <w:pPr>
              <w:pStyle w:val="Compact"/>
              <w:rPr>
                <w:sz w:val="20"/>
                <w:szCs w:val="20"/>
              </w:rPr>
            </w:pPr>
            <w:r w:rsidRPr="00736F94">
              <w:rPr>
                <w:sz w:val="20"/>
                <w:szCs w:val="20"/>
              </w:rPr>
              <w:t>Death due to TB (in those who died‡)</w:t>
            </w:r>
          </w:p>
        </w:tc>
        <w:tc>
          <w:tcPr>
            <w:tcW w:w="628" w:type="pct"/>
          </w:tcPr>
          <w:p w14:paraId="7370A95D" w14:textId="77777777" w:rsidR="00736F94" w:rsidRPr="00736F94" w:rsidRDefault="00736F94">
            <w:pPr>
              <w:pStyle w:val="Compact"/>
              <w:rPr>
                <w:sz w:val="20"/>
                <w:szCs w:val="20"/>
              </w:rPr>
            </w:pPr>
            <w:r w:rsidRPr="00736F94">
              <w:rPr>
                <w:sz w:val="20"/>
                <w:szCs w:val="20"/>
              </w:rPr>
              <w:t>&lt; 1</w:t>
            </w:r>
          </w:p>
        </w:tc>
        <w:tc>
          <w:tcPr>
            <w:tcW w:w="334" w:type="pct"/>
          </w:tcPr>
          <w:p w14:paraId="441E3ECF" w14:textId="77777777" w:rsidR="00736F94" w:rsidRPr="00736F94" w:rsidRDefault="00736F94">
            <w:pPr>
              <w:pStyle w:val="Compact"/>
              <w:rPr>
                <w:sz w:val="20"/>
                <w:szCs w:val="20"/>
              </w:rPr>
            </w:pPr>
            <w:r w:rsidRPr="00736F94">
              <w:rPr>
                <w:sz w:val="20"/>
                <w:szCs w:val="20"/>
              </w:rPr>
              <w:t>27</w:t>
            </w:r>
          </w:p>
        </w:tc>
        <w:tc>
          <w:tcPr>
            <w:tcW w:w="392" w:type="pct"/>
          </w:tcPr>
          <w:p w14:paraId="575C65F0" w14:textId="77777777" w:rsidR="00736F94" w:rsidRPr="00736F94" w:rsidRDefault="00736F94">
            <w:pPr>
              <w:pStyle w:val="Compact"/>
              <w:rPr>
                <w:sz w:val="20"/>
                <w:szCs w:val="20"/>
              </w:rPr>
            </w:pPr>
            <w:r w:rsidRPr="00736F94">
              <w:rPr>
                <w:sz w:val="20"/>
                <w:szCs w:val="20"/>
              </w:rPr>
              <w:t>20 (74)</w:t>
            </w:r>
          </w:p>
        </w:tc>
        <w:tc>
          <w:tcPr>
            <w:tcW w:w="721" w:type="pct"/>
          </w:tcPr>
          <w:p w14:paraId="0EBF80C2" w14:textId="77777777" w:rsidR="00736F94" w:rsidRPr="00736F94" w:rsidRDefault="00736F94">
            <w:pPr>
              <w:pStyle w:val="Compact"/>
              <w:rPr>
                <w:sz w:val="20"/>
                <w:szCs w:val="20"/>
              </w:rPr>
            </w:pPr>
            <w:r w:rsidRPr="00736F94">
              <w:rPr>
                <w:sz w:val="20"/>
                <w:szCs w:val="20"/>
              </w:rPr>
              <w:t>1</w:t>
            </w:r>
          </w:p>
        </w:tc>
        <w:tc>
          <w:tcPr>
            <w:tcW w:w="334" w:type="pct"/>
          </w:tcPr>
          <w:p w14:paraId="63BB3A69" w14:textId="77777777" w:rsidR="00736F94" w:rsidRPr="00736F94" w:rsidRDefault="00736F94">
            <w:pPr>
              <w:pStyle w:val="Compact"/>
              <w:rPr>
                <w:sz w:val="20"/>
                <w:szCs w:val="20"/>
              </w:rPr>
            </w:pPr>
            <w:r w:rsidRPr="00736F94">
              <w:rPr>
                <w:sz w:val="20"/>
                <w:szCs w:val="20"/>
              </w:rPr>
              <w:t>0.118</w:t>
            </w:r>
          </w:p>
        </w:tc>
        <w:tc>
          <w:tcPr>
            <w:tcW w:w="376" w:type="pct"/>
          </w:tcPr>
          <w:p w14:paraId="20BCC73B" w14:textId="77777777" w:rsidR="00736F94" w:rsidRPr="00736F94" w:rsidRDefault="00736F94">
            <w:pPr>
              <w:pStyle w:val="Compact"/>
              <w:rPr>
                <w:sz w:val="20"/>
                <w:szCs w:val="20"/>
              </w:rPr>
            </w:pPr>
            <w:r w:rsidRPr="00736F94">
              <w:rPr>
                <w:sz w:val="20"/>
                <w:szCs w:val="20"/>
              </w:rPr>
              <w:t>27</w:t>
            </w:r>
          </w:p>
        </w:tc>
        <w:tc>
          <w:tcPr>
            <w:tcW w:w="527" w:type="pct"/>
          </w:tcPr>
          <w:p w14:paraId="0533EA4B" w14:textId="77777777" w:rsidR="00736F94" w:rsidRPr="00736F94" w:rsidRDefault="00736F94">
            <w:pPr>
              <w:pStyle w:val="Compact"/>
              <w:rPr>
                <w:sz w:val="20"/>
                <w:szCs w:val="20"/>
              </w:rPr>
            </w:pPr>
            <w:r w:rsidRPr="00736F94">
              <w:rPr>
                <w:sz w:val="20"/>
                <w:szCs w:val="20"/>
              </w:rPr>
              <w:t>20 (74)</w:t>
            </w:r>
          </w:p>
        </w:tc>
        <w:tc>
          <w:tcPr>
            <w:tcW w:w="763" w:type="pct"/>
          </w:tcPr>
          <w:p w14:paraId="33AFFA24" w14:textId="77777777" w:rsidR="00736F94" w:rsidRPr="00736F94" w:rsidRDefault="00736F94">
            <w:pPr>
              <w:pStyle w:val="Compact"/>
              <w:rPr>
                <w:sz w:val="20"/>
                <w:szCs w:val="20"/>
              </w:rPr>
            </w:pPr>
            <w:r w:rsidRPr="00736F94">
              <w:rPr>
                <w:sz w:val="20"/>
                <w:szCs w:val="20"/>
              </w:rPr>
              <w:t>1</w:t>
            </w:r>
          </w:p>
        </w:tc>
        <w:tc>
          <w:tcPr>
            <w:tcW w:w="417" w:type="pct"/>
          </w:tcPr>
          <w:p w14:paraId="011C0814" w14:textId="77777777" w:rsidR="00736F94" w:rsidRPr="00736F94" w:rsidRDefault="00736F94">
            <w:pPr>
              <w:pStyle w:val="Compact"/>
              <w:rPr>
                <w:sz w:val="20"/>
                <w:szCs w:val="20"/>
              </w:rPr>
            </w:pPr>
            <w:r w:rsidRPr="00736F94">
              <w:rPr>
                <w:sz w:val="20"/>
                <w:szCs w:val="20"/>
              </w:rPr>
              <w:t>0.543</w:t>
            </w:r>
          </w:p>
        </w:tc>
      </w:tr>
      <w:tr w:rsidR="00736F94" w:rsidRPr="00736F94" w14:paraId="52952E7F" w14:textId="77777777" w:rsidTr="00736F94">
        <w:tc>
          <w:tcPr>
            <w:tcW w:w="508" w:type="pct"/>
            <w:vMerge/>
          </w:tcPr>
          <w:p w14:paraId="4F3B854A" w14:textId="77777777" w:rsidR="00736F94" w:rsidRPr="00736F94" w:rsidRDefault="00736F94">
            <w:pPr>
              <w:pStyle w:val="Compact"/>
              <w:rPr>
                <w:sz w:val="20"/>
                <w:szCs w:val="20"/>
              </w:rPr>
            </w:pPr>
          </w:p>
        </w:tc>
        <w:tc>
          <w:tcPr>
            <w:tcW w:w="628" w:type="pct"/>
          </w:tcPr>
          <w:p w14:paraId="39753BC4" w14:textId="77777777" w:rsidR="00736F94" w:rsidRPr="00736F94" w:rsidRDefault="00736F94">
            <w:pPr>
              <w:pStyle w:val="Compact"/>
              <w:rPr>
                <w:sz w:val="20"/>
                <w:szCs w:val="20"/>
              </w:rPr>
            </w:pPr>
            <w:r w:rsidRPr="00736F94">
              <w:rPr>
                <w:sz w:val="20"/>
                <w:szCs w:val="20"/>
              </w:rPr>
              <w:t>1 to &lt; 12</w:t>
            </w:r>
          </w:p>
        </w:tc>
        <w:tc>
          <w:tcPr>
            <w:tcW w:w="334" w:type="pct"/>
          </w:tcPr>
          <w:p w14:paraId="6182A21F" w14:textId="77777777" w:rsidR="00736F94" w:rsidRPr="00736F94" w:rsidRDefault="00736F94">
            <w:pPr>
              <w:pStyle w:val="Compact"/>
              <w:rPr>
                <w:sz w:val="20"/>
                <w:szCs w:val="20"/>
              </w:rPr>
            </w:pPr>
            <w:r w:rsidRPr="00736F94">
              <w:rPr>
                <w:sz w:val="20"/>
                <w:szCs w:val="20"/>
              </w:rPr>
              <w:t>43</w:t>
            </w:r>
          </w:p>
        </w:tc>
        <w:tc>
          <w:tcPr>
            <w:tcW w:w="392" w:type="pct"/>
          </w:tcPr>
          <w:p w14:paraId="6B9269E2" w14:textId="77777777" w:rsidR="00736F94" w:rsidRPr="00736F94" w:rsidRDefault="00736F94">
            <w:pPr>
              <w:pStyle w:val="Compact"/>
              <w:rPr>
                <w:sz w:val="20"/>
                <w:szCs w:val="20"/>
              </w:rPr>
            </w:pPr>
            <w:r w:rsidRPr="00736F94">
              <w:rPr>
                <w:sz w:val="20"/>
                <w:szCs w:val="20"/>
              </w:rPr>
              <w:t>20 (47)</w:t>
            </w:r>
          </w:p>
        </w:tc>
        <w:tc>
          <w:tcPr>
            <w:tcW w:w="721" w:type="pct"/>
          </w:tcPr>
          <w:p w14:paraId="6AF4EF25" w14:textId="77777777" w:rsidR="00736F94" w:rsidRPr="00736F94" w:rsidRDefault="00736F94">
            <w:pPr>
              <w:pStyle w:val="Compact"/>
              <w:rPr>
                <w:sz w:val="20"/>
                <w:szCs w:val="20"/>
              </w:rPr>
            </w:pPr>
            <w:r w:rsidRPr="00736F94">
              <w:rPr>
                <w:sz w:val="20"/>
                <w:szCs w:val="20"/>
              </w:rPr>
              <w:t>0.30 (0.11 to 0.87)</w:t>
            </w:r>
          </w:p>
        </w:tc>
        <w:tc>
          <w:tcPr>
            <w:tcW w:w="334" w:type="pct"/>
          </w:tcPr>
          <w:p w14:paraId="51875BF2" w14:textId="77777777" w:rsidR="00736F94" w:rsidRPr="00736F94" w:rsidRDefault="00736F94">
            <w:pPr>
              <w:pStyle w:val="Compact"/>
              <w:rPr>
                <w:sz w:val="20"/>
                <w:szCs w:val="20"/>
              </w:rPr>
            </w:pPr>
          </w:p>
        </w:tc>
        <w:tc>
          <w:tcPr>
            <w:tcW w:w="376" w:type="pct"/>
          </w:tcPr>
          <w:p w14:paraId="50DF3658" w14:textId="77777777" w:rsidR="00736F94" w:rsidRPr="00736F94" w:rsidRDefault="00736F94">
            <w:pPr>
              <w:pStyle w:val="Compact"/>
              <w:rPr>
                <w:sz w:val="20"/>
                <w:szCs w:val="20"/>
              </w:rPr>
            </w:pPr>
            <w:r w:rsidRPr="00736F94">
              <w:rPr>
                <w:sz w:val="20"/>
                <w:szCs w:val="20"/>
              </w:rPr>
              <w:t>39</w:t>
            </w:r>
          </w:p>
        </w:tc>
        <w:tc>
          <w:tcPr>
            <w:tcW w:w="527" w:type="pct"/>
          </w:tcPr>
          <w:p w14:paraId="1E34A93C" w14:textId="77777777" w:rsidR="00736F94" w:rsidRPr="00736F94" w:rsidRDefault="00736F94">
            <w:pPr>
              <w:pStyle w:val="Compact"/>
              <w:rPr>
                <w:sz w:val="20"/>
                <w:szCs w:val="20"/>
              </w:rPr>
            </w:pPr>
            <w:r w:rsidRPr="00736F94">
              <w:rPr>
                <w:sz w:val="20"/>
                <w:szCs w:val="20"/>
              </w:rPr>
              <w:t>18 (46)</w:t>
            </w:r>
          </w:p>
        </w:tc>
        <w:tc>
          <w:tcPr>
            <w:tcW w:w="763" w:type="pct"/>
          </w:tcPr>
          <w:p w14:paraId="654D1F69" w14:textId="77777777" w:rsidR="00736F94" w:rsidRPr="00736F94" w:rsidRDefault="00736F94">
            <w:pPr>
              <w:pStyle w:val="Compact"/>
              <w:rPr>
                <w:sz w:val="20"/>
                <w:szCs w:val="20"/>
              </w:rPr>
            </w:pPr>
            <w:r w:rsidRPr="00736F94">
              <w:rPr>
                <w:sz w:val="20"/>
                <w:szCs w:val="20"/>
              </w:rPr>
              <w:t>0.36 (0.08 to 1.51)</w:t>
            </w:r>
          </w:p>
        </w:tc>
        <w:tc>
          <w:tcPr>
            <w:tcW w:w="417" w:type="pct"/>
          </w:tcPr>
          <w:p w14:paraId="5ABAFD53" w14:textId="77777777" w:rsidR="00736F94" w:rsidRPr="00736F94" w:rsidRDefault="00736F94">
            <w:pPr>
              <w:pStyle w:val="Compact"/>
              <w:rPr>
                <w:sz w:val="20"/>
                <w:szCs w:val="20"/>
              </w:rPr>
            </w:pPr>
          </w:p>
        </w:tc>
      </w:tr>
      <w:tr w:rsidR="00736F94" w:rsidRPr="00736F94" w14:paraId="51C31975" w14:textId="77777777" w:rsidTr="00736F94">
        <w:tc>
          <w:tcPr>
            <w:tcW w:w="508" w:type="pct"/>
            <w:vMerge/>
          </w:tcPr>
          <w:p w14:paraId="402593B5" w14:textId="77777777" w:rsidR="00736F94" w:rsidRPr="00736F94" w:rsidRDefault="00736F94">
            <w:pPr>
              <w:pStyle w:val="Compact"/>
              <w:rPr>
                <w:sz w:val="20"/>
                <w:szCs w:val="20"/>
              </w:rPr>
            </w:pPr>
          </w:p>
        </w:tc>
        <w:tc>
          <w:tcPr>
            <w:tcW w:w="628" w:type="pct"/>
          </w:tcPr>
          <w:p w14:paraId="7CA04ADC" w14:textId="77777777" w:rsidR="00736F94" w:rsidRPr="00736F94" w:rsidRDefault="00736F94">
            <w:pPr>
              <w:pStyle w:val="Compact"/>
              <w:rPr>
                <w:sz w:val="20"/>
                <w:szCs w:val="20"/>
              </w:rPr>
            </w:pPr>
            <w:r w:rsidRPr="00736F94">
              <w:rPr>
                <w:sz w:val="20"/>
                <w:szCs w:val="20"/>
              </w:rPr>
              <w:t>12 to &lt; 16</w:t>
            </w:r>
          </w:p>
        </w:tc>
        <w:tc>
          <w:tcPr>
            <w:tcW w:w="334" w:type="pct"/>
          </w:tcPr>
          <w:p w14:paraId="2C64DE66" w14:textId="77777777" w:rsidR="00736F94" w:rsidRPr="00736F94" w:rsidRDefault="00736F94">
            <w:pPr>
              <w:pStyle w:val="Compact"/>
              <w:rPr>
                <w:sz w:val="20"/>
                <w:szCs w:val="20"/>
              </w:rPr>
            </w:pPr>
            <w:r w:rsidRPr="00736F94">
              <w:rPr>
                <w:sz w:val="20"/>
                <w:szCs w:val="20"/>
              </w:rPr>
              <w:t>23</w:t>
            </w:r>
          </w:p>
        </w:tc>
        <w:tc>
          <w:tcPr>
            <w:tcW w:w="392" w:type="pct"/>
          </w:tcPr>
          <w:p w14:paraId="34B4A7ED" w14:textId="77777777" w:rsidR="00736F94" w:rsidRPr="00736F94" w:rsidRDefault="00736F94">
            <w:pPr>
              <w:pStyle w:val="Compact"/>
              <w:rPr>
                <w:sz w:val="20"/>
                <w:szCs w:val="20"/>
              </w:rPr>
            </w:pPr>
            <w:r w:rsidRPr="00736F94">
              <w:rPr>
                <w:sz w:val="20"/>
                <w:szCs w:val="20"/>
              </w:rPr>
              <w:t>13 (57)</w:t>
            </w:r>
          </w:p>
        </w:tc>
        <w:tc>
          <w:tcPr>
            <w:tcW w:w="721" w:type="pct"/>
          </w:tcPr>
          <w:p w14:paraId="119B03C5" w14:textId="77777777" w:rsidR="00736F94" w:rsidRPr="00736F94" w:rsidRDefault="00736F94">
            <w:pPr>
              <w:pStyle w:val="Compact"/>
              <w:rPr>
                <w:sz w:val="20"/>
                <w:szCs w:val="20"/>
              </w:rPr>
            </w:pPr>
            <w:r w:rsidRPr="00736F94">
              <w:rPr>
                <w:sz w:val="20"/>
                <w:szCs w:val="20"/>
              </w:rPr>
              <w:t>0.46 (0.14 to 1.50)</w:t>
            </w:r>
          </w:p>
        </w:tc>
        <w:tc>
          <w:tcPr>
            <w:tcW w:w="334" w:type="pct"/>
          </w:tcPr>
          <w:p w14:paraId="02EC59C9" w14:textId="77777777" w:rsidR="00736F94" w:rsidRPr="00736F94" w:rsidRDefault="00736F94">
            <w:pPr>
              <w:pStyle w:val="Compact"/>
              <w:rPr>
                <w:sz w:val="20"/>
                <w:szCs w:val="20"/>
              </w:rPr>
            </w:pPr>
          </w:p>
        </w:tc>
        <w:tc>
          <w:tcPr>
            <w:tcW w:w="376" w:type="pct"/>
          </w:tcPr>
          <w:p w14:paraId="403D36DB" w14:textId="77777777" w:rsidR="00736F94" w:rsidRPr="00736F94" w:rsidRDefault="00736F94">
            <w:pPr>
              <w:pStyle w:val="Compact"/>
              <w:rPr>
                <w:sz w:val="20"/>
                <w:szCs w:val="20"/>
              </w:rPr>
            </w:pPr>
            <w:r w:rsidRPr="00736F94">
              <w:rPr>
                <w:sz w:val="20"/>
                <w:szCs w:val="20"/>
              </w:rPr>
              <w:t>17</w:t>
            </w:r>
          </w:p>
        </w:tc>
        <w:tc>
          <w:tcPr>
            <w:tcW w:w="527" w:type="pct"/>
          </w:tcPr>
          <w:p w14:paraId="076E4A4E" w14:textId="77777777" w:rsidR="00736F94" w:rsidRPr="00736F94" w:rsidRDefault="00736F94">
            <w:pPr>
              <w:pStyle w:val="Compact"/>
              <w:rPr>
                <w:sz w:val="20"/>
                <w:szCs w:val="20"/>
              </w:rPr>
            </w:pPr>
            <w:r w:rsidRPr="00736F94">
              <w:rPr>
                <w:sz w:val="20"/>
                <w:szCs w:val="20"/>
              </w:rPr>
              <w:t>9 (53)</w:t>
            </w:r>
          </w:p>
        </w:tc>
        <w:tc>
          <w:tcPr>
            <w:tcW w:w="763" w:type="pct"/>
          </w:tcPr>
          <w:p w14:paraId="2D25352E" w14:textId="77777777" w:rsidR="00736F94" w:rsidRPr="00736F94" w:rsidRDefault="00736F94">
            <w:pPr>
              <w:pStyle w:val="Compact"/>
              <w:rPr>
                <w:sz w:val="20"/>
                <w:szCs w:val="20"/>
              </w:rPr>
            </w:pPr>
            <w:r w:rsidRPr="00736F94">
              <w:rPr>
                <w:sz w:val="20"/>
                <w:szCs w:val="20"/>
              </w:rPr>
              <w:t>0.40 (0.06 to 2.52)</w:t>
            </w:r>
          </w:p>
        </w:tc>
        <w:tc>
          <w:tcPr>
            <w:tcW w:w="417" w:type="pct"/>
          </w:tcPr>
          <w:p w14:paraId="0775EAF3" w14:textId="77777777" w:rsidR="00736F94" w:rsidRPr="00736F94" w:rsidRDefault="00736F94">
            <w:pPr>
              <w:pStyle w:val="Compact"/>
              <w:rPr>
                <w:sz w:val="20"/>
                <w:szCs w:val="20"/>
              </w:rPr>
            </w:pPr>
          </w:p>
        </w:tc>
      </w:tr>
      <w:tr w:rsidR="00736F94" w:rsidRPr="00736F94" w14:paraId="4ABB0EA7" w14:textId="77777777" w:rsidTr="00736F94">
        <w:tc>
          <w:tcPr>
            <w:tcW w:w="508" w:type="pct"/>
          </w:tcPr>
          <w:p w14:paraId="44B48BA6" w14:textId="77777777" w:rsidR="00441A7B" w:rsidRPr="00736F94" w:rsidRDefault="00441A7B">
            <w:pPr>
              <w:pStyle w:val="Compact"/>
              <w:rPr>
                <w:sz w:val="20"/>
                <w:szCs w:val="20"/>
              </w:rPr>
            </w:pPr>
          </w:p>
        </w:tc>
        <w:tc>
          <w:tcPr>
            <w:tcW w:w="628" w:type="pct"/>
          </w:tcPr>
          <w:p w14:paraId="5D5E3998" w14:textId="77777777" w:rsidR="00441A7B" w:rsidRPr="00736F94" w:rsidRDefault="00A1412B">
            <w:pPr>
              <w:pStyle w:val="Compact"/>
              <w:rPr>
                <w:sz w:val="20"/>
                <w:szCs w:val="20"/>
              </w:rPr>
            </w:pPr>
            <w:r w:rsidRPr="00736F94">
              <w:rPr>
                <w:sz w:val="20"/>
                <w:szCs w:val="20"/>
              </w:rPr>
              <w:t>≥ 16</w:t>
            </w:r>
          </w:p>
        </w:tc>
        <w:tc>
          <w:tcPr>
            <w:tcW w:w="334" w:type="pct"/>
          </w:tcPr>
          <w:p w14:paraId="02D45157" w14:textId="77777777" w:rsidR="00441A7B" w:rsidRPr="00736F94" w:rsidRDefault="00A1412B">
            <w:pPr>
              <w:pStyle w:val="Compact"/>
              <w:rPr>
                <w:sz w:val="20"/>
                <w:szCs w:val="20"/>
              </w:rPr>
            </w:pPr>
            <w:r w:rsidRPr="00736F94">
              <w:rPr>
                <w:sz w:val="20"/>
                <w:szCs w:val="20"/>
              </w:rPr>
              <w:t>17</w:t>
            </w:r>
          </w:p>
        </w:tc>
        <w:tc>
          <w:tcPr>
            <w:tcW w:w="392" w:type="pct"/>
          </w:tcPr>
          <w:p w14:paraId="26413745" w14:textId="77777777" w:rsidR="00441A7B" w:rsidRPr="00736F94" w:rsidRDefault="00A1412B">
            <w:pPr>
              <w:pStyle w:val="Compact"/>
              <w:rPr>
                <w:sz w:val="20"/>
                <w:szCs w:val="20"/>
              </w:rPr>
            </w:pPr>
            <w:r w:rsidRPr="00736F94">
              <w:rPr>
                <w:sz w:val="20"/>
                <w:szCs w:val="20"/>
              </w:rPr>
              <w:t>8 (47)</w:t>
            </w:r>
          </w:p>
        </w:tc>
        <w:tc>
          <w:tcPr>
            <w:tcW w:w="721" w:type="pct"/>
          </w:tcPr>
          <w:p w14:paraId="2EF2228B" w14:textId="77777777" w:rsidR="00441A7B" w:rsidRPr="00736F94" w:rsidRDefault="00A1412B">
            <w:pPr>
              <w:pStyle w:val="Compact"/>
              <w:rPr>
                <w:sz w:val="20"/>
                <w:szCs w:val="20"/>
              </w:rPr>
            </w:pPr>
            <w:r w:rsidRPr="00736F94">
              <w:rPr>
                <w:sz w:val="20"/>
                <w:szCs w:val="20"/>
              </w:rPr>
              <w:t>0.31 (0.09 to 1.12)</w:t>
            </w:r>
          </w:p>
        </w:tc>
        <w:tc>
          <w:tcPr>
            <w:tcW w:w="334" w:type="pct"/>
          </w:tcPr>
          <w:p w14:paraId="1A23FC20" w14:textId="77777777" w:rsidR="00441A7B" w:rsidRPr="00736F94" w:rsidRDefault="00441A7B">
            <w:pPr>
              <w:pStyle w:val="Compact"/>
              <w:rPr>
                <w:sz w:val="20"/>
                <w:szCs w:val="20"/>
              </w:rPr>
            </w:pPr>
          </w:p>
        </w:tc>
        <w:tc>
          <w:tcPr>
            <w:tcW w:w="376" w:type="pct"/>
          </w:tcPr>
          <w:p w14:paraId="718C11FE" w14:textId="77777777" w:rsidR="00441A7B" w:rsidRPr="00736F94" w:rsidRDefault="00A1412B">
            <w:pPr>
              <w:pStyle w:val="Compact"/>
              <w:rPr>
                <w:sz w:val="20"/>
                <w:szCs w:val="20"/>
              </w:rPr>
            </w:pPr>
            <w:r w:rsidRPr="00736F94">
              <w:rPr>
                <w:sz w:val="20"/>
                <w:szCs w:val="20"/>
              </w:rPr>
              <w:t>17</w:t>
            </w:r>
          </w:p>
        </w:tc>
        <w:tc>
          <w:tcPr>
            <w:tcW w:w="527" w:type="pct"/>
          </w:tcPr>
          <w:p w14:paraId="259B2A39" w14:textId="77777777" w:rsidR="00441A7B" w:rsidRPr="00736F94" w:rsidRDefault="00A1412B">
            <w:pPr>
              <w:pStyle w:val="Compact"/>
              <w:rPr>
                <w:sz w:val="20"/>
                <w:szCs w:val="20"/>
              </w:rPr>
            </w:pPr>
            <w:r w:rsidRPr="00736F94">
              <w:rPr>
                <w:sz w:val="20"/>
                <w:szCs w:val="20"/>
              </w:rPr>
              <w:t>8 (47)</w:t>
            </w:r>
          </w:p>
        </w:tc>
        <w:tc>
          <w:tcPr>
            <w:tcW w:w="763" w:type="pct"/>
          </w:tcPr>
          <w:p w14:paraId="4CAF8461" w14:textId="77777777" w:rsidR="00441A7B" w:rsidRPr="00736F94" w:rsidRDefault="00A1412B">
            <w:pPr>
              <w:pStyle w:val="Compact"/>
              <w:rPr>
                <w:sz w:val="20"/>
                <w:szCs w:val="20"/>
              </w:rPr>
            </w:pPr>
            <w:r w:rsidRPr="00736F94">
              <w:rPr>
                <w:sz w:val="20"/>
                <w:szCs w:val="20"/>
              </w:rPr>
              <w:t>0.35 (0.06 to 2.16)</w:t>
            </w:r>
          </w:p>
        </w:tc>
        <w:tc>
          <w:tcPr>
            <w:tcW w:w="417" w:type="pct"/>
          </w:tcPr>
          <w:p w14:paraId="04765582" w14:textId="77777777" w:rsidR="00441A7B" w:rsidRPr="00736F94" w:rsidRDefault="00441A7B">
            <w:pPr>
              <w:pStyle w:val="Compact"/>
              <w:rPr>
                <w:sz w:val="20"/>
                <w:szCs w:val="20"/>
              </w:rPr>
            </w:pPr>
          </w:p>
        </w:tc>
      </w:tr>
      <w:tr w:rsidR="00736F94" w:rsidRPr="00736F94" w14:paraId="0CBD41EE" w14:textId="77777777" w:rsidTr="00736F94">
        <w:tc>
          <w:tcPr>
            <w:tcW w:w="508" w:type="pct"/>
            <w:vMerge w:val="restart"/>
          </w:tcPr>
          <w:p w14:paraId="052DFFE0" w14:textId="77777777" w:rsidR="00736F94" w:rsidRPr="00736F94" w:rsidRDefault="00736F94">
            <w:pPr>
              <w:pStyle w:val="Compact"/>
              <w:rPr>
                <w:sz w:val="20"/>
                <w:szCs w:val="20"/>
              </w:rPr>
            </w:pPr>
            <w:r w:rsidRPr="00736F94">
              <w:rPr>
                <w:sz w:val="20"/>
                <w:szCs w:val="20"/>
              </w:rPr>
              <w:t>Recurrent TB</w:t>
            </w:r>
          </w:p>
        </w:tc>
        <w:tc>
          <w:tcPr>
            <w:tcW w:w="628" w:type="pct"/>
          </w:tcPr>
          <w:p w14:paraId="50BDFABB" w14:textId="77777777" w:rsidR="00736F94" w:rsidRPr="00736F94" w:rsidRDefault="00736F94">
            <w:pPr>
              <w:pStyle w:val="Compact"/>
              <w:rPr>
                <w:sz w:val="20"/>
                <w:szCs w:val="20"/>
              </w:rPr>
            </w:pPr>
            <w:r w:rsidRPr="00736F94">
              <w:rPr>
                <w:sz w:val="20"/>
                <w:szCs w:val="20"/>
              </w:rPr>
              <w:t>&lt; 1</w:t>
            </w:r>
          </w:p>
        </w:tc>
        <w:tc>
          <w:tcPr>
            <w:tcW w:w="334" w:type="pct"/>
          </w:tcPr>
          <w:p w14:paraId="2348C747" w14:textId="77777777" w:rsidR="00736F94" w:rsidRPr="00736F94" w:rsidRDefault="00736F94">
            <w:pPr>
              <w:pStyle w:val="Compact"/>
              <w:rPr>
                <w:sz w:val="20"/>
                <w:szCs w:val="20"/>
              </w:rPr>
            </w:pPr>
            <w:r w:rsidRPr="00736F94">
              <w:rPr>
                <w:sz w:val="20"/>
                <w:szCs w:val="20"/>
              </w:rPr>
              <w:t>5909</w:t>
            </w:r>
          </w:p>
        </w:tc>
        <w:tc>
          <w:tcPr>
            <w:tcW w:w="392" w:type="pct"/>
          </w:tcPr>
          <w:p w14:paraId="3A11C57C" w14:textId="77777777" w:rsidR="00736F94" w:rsidRPr="00736F94" w:rsidRDefault="00736F94">
            <w:pPr>
              <w:pStyle w:val="Compact"/>
              <w:rPr>
                <w:sz w:val="20"/>
                <w:szCs w:val="20"/>
              </w:rPr>
            </w:pPr>
            <w:r w:rsidRPr="00736F94">
              <w:rPr>
                <w:sz w:val="20"/>
                <w:szCs w:val="20"/>
              </w:rPr>
              <w:t>284 (5)</w:t>
            </w:r>
          </w:p>
        </w:tc>
        <w:tc>
          <w:tcPr>
            <w:tcW w:w="721" w:type="pct"/>
          </w:tcPr>
          <w:p w14:paraId="56D205F4" w14:textId="77777777" w:rsidR="00736F94" w:rsidRPr="00736F94" w:rsidRDefault="00736F94">
            <w:pPr>
              <w:pStyle w:val="Compact"/>
              <w:rPr>
                <w:sz w:val="20"/>
                <w:szCs w:val="20"/>
              </w:rPr>
            </w:pPr>
            <w:r w:rsidRPr="00736F94">
              <w:rPr>
                <w:sz w:val="20"/>
                <w:szCs w:val="20"/>
              </w:rPr>
              <w:t>1</w:t>
            </w:r>
          </w:p>
        </w:tc>
        <w:tc>
          <w:tcPr>
            <w:tcW w:w="334" w:type="pct"/>
          </w:tcPr>
          <w:p w14:paraId="523B4EA9" w14:textId="77777777" w:rsidR="00736F94" w:rsidRPr="00736F94" w:rsidRDefault="00736F94">
            <w:pPr>
              <w:pStyle w:val="Compact"/>
              <w:rPr>
                <w:sz w:val="20"/>
                <w:szCs w:val="20"/>
              </w:rPr>
            </w:pPr>
            <w:r w:rsidRPr="00736F94">
              <w:rPr>
                <w:sz w:val="20"/>
                <w:szCs w:val="20"/>
              </w:rPr>
              <w:t>0.463</w:t>
            </w:r>
          </w:p>
        </w:tc>
        <w:tc>
          <w:tcPr>
            <w:tcW w:w="376" w:type="pct"/>
          </w:tcPr>
          <w:p w14:paraId="48458E3F" w14:textId="77777777" w:rsidR="00736F94" w:rsidRPr="00736F94" w:rsidRDefault="00736F94">
            <w:pPr>
              <w:pStyle w:val="Compact"/>
              <w:rPr>
                <w:sz w:val="20"/>
                <w:szCs w:val="20"/>
              </w:rPr>
            </w:pPr>
            <w:r w:rsidRPr="00736F94">
              <w:rPr>
                <w:sz w:val="20"/>
                <w:szCs w:val="20"/>
              </w:rPr>
              <w:t>5275</w:t>
            </w:r>
          </w:p>
        </w:tc>
        <w:tc>
          <w:tcPr>
            <w:tcW w:w="527" w:type="pct"/>
          </w:tcPr>
          <w:p w14:paraId="2F6EF376" w14:textId="77777777" w:rsidR="00736F94" w:rsidRPr="00736F94" w:rsidRDefault="00736F94">
            <w:pPr>
              <w:pStyle w:val="Compact"/>
              <w:rPr>
                <w:sz w:val="20"/>
                <w:szCs w:val="20"/>
              </w:rPr>
            </w:pPr>
            <w:r w:rsidRPr="00736F94">
              <w:rPr>
                <w:sz w:val="20"/>
                <w:szCs w:val="20"/>
              </w:rPr>
              <w:t>258 (5)</w:t>
            </w:r>
          </w:p>
        </w:tc>
        <w:tc>
          <w:tcPr>
            <w:tcW w:w="763" w:type="pct"/>
          </w:tcPr>
          <w:p w14:paraId="4E7EB0E9" w14:textId="77777777" w:rsidR="00736F94" w:rsidRPr="00736F94" w:rsidRDefault="00736F94">
            <w:pPr>
              <w:pStyle w:val="Compact"/>
              <w:rPr>
                <w:sz w:val="20"/>
                <w:szCs w:val="20"/>
              </w:rPr>
            </w:pPr>
            <w:r w:rsidRPr="00736F94">
              <w:rPr>
                <w:sz w:val="20"/>
                <w:szCs w:val="20"/>
              </w:rPr>
              <w:t>1</w:t>
            </w:r>
          </w:p>
        </w:tc>
        <w:tc>
          <w:tcPr>
            <w:tcW w:w="417" w:type="pct"/>
          </w:tcPr>
          <w:p w14:paraId="6D55B994" w14:textId="77777777" w:rsidR="00736F94" w:rsidRPr="00736F94" w:rsidRDefault="00736F94">
            <w:pPr>
              <w:pStyle w:val="Compact"/>
              <w:rPr>
                <w:sz w:val="20"/>
                <w:szCs w:val="20"/>
              </w:rPr>
            </w:pPr>
            <w:r w:rsidRPr="00736F94">
              <w:rPr>
                <w:sz w:val="20"/>
                <w:szCs w:val="20"/>
              </w:rPr>
              <w:t>0.246</w:t>
            </w:r>
          </w:p>
        </w:tc>
      </w:tr>
      <w:tr w:rsidR="00736F94" w:rsidRPr="00736F94" w14:paraId="4C90A946" w14:textId="77777777" w:rsidTr="00736F94">
        <w:tc>
          <w:tcPr>
            <w:tcW w:w="508" w:type="pct"/>
            <w:vMerge/>
          </w:tcPr>
          <w:p w14:paraId="5396EEF3" w14:textId="77777777" w:rsidR="00736F94" w:rsidRPr="00736F94" w:rsidRDefault="00736F94">
            <w:pPr>
              <w:pStyle w:val="Compact"/>
              <w:rPr>
                <w:sz w:val="20"/>
                <w:szCs w:val="20"/>
              </w:rPr>
            </w:pPr>
          </w:p>
        </w:tc>
        <w:tc>
          <w:tcPr>
            <w:tcW w:w="628" w:type="pct"/>
          </w:tcPr>
          <w:p w14:paraId="6059AF8D" w14:textId="77777777" w:rsidR="00736F94" w:rsidRPr="00736F94" w:rsidRDefault="00736F94">
            <w:pPr>
              <w:pStyle w:val="Compact"/>
              <w:rPr>
                <w:sz w:val="20"/>
                <w:szCs w:val="20"/>
              </w:rPr>
            </w:pPr>
            <w:r w:rsidRPr="00736F94">
              <w:rPr>
                <w:sz w:val="20"/>
                <w:szCs w:val="20"/>
              </w:rPr>
              <w:t>1 to &lt; 12</w:t>
            </w:r>
          </w:p>
        </w:tc>
        <w:tc>
          <w:tcPr>
            <w:tcW w:w="334" w:type="pct"/>
          </w:tcPr>
          <w:p w14:paraId="6BB094CE" w14:textId="77777777" w:rsidR="00736F94" w:rsidRPr="00736F94" w:rsidRDefault="00736F94">
            <w:pPr>
              <w:pStyle w:val="Compact"/>
              <w:rPr>
                <w:sz w:val="20"/>
                <w:szCs w:val="20"/>
              </w:rPr>
            </w:pPr>
            <w:r w:rsidRPr="00736F94">
              <w:rPr>
                <w:sz w:val="20"/>
                <w:szCs w:val="20"/>
              </w:rPr>
              <w:t>2174</w:t>
            </w:r>
          </w:p>
        </w:tc>
        <w:tc>
          <w:tcPr>
            <w:tcW w:w="392" w:type="pct"/>
          </w:tcPr>
          <w:p w14:paraId="704981D8" w14:textId="77777777" w:rsidR="00736F94" w:rsidRPr="00736F94" w:rsidRDefault="00736F94">
            <w:pPr>
              <w:pStyle w:val="Compact"/>
              <w:rPr>
                <w:sz w:val="20"/>
                <w:szCs w:val="20"/>
              </w:rPr>
            </w:pPr>
            <w:r w:rsidRPr="00736F94">
              <w:rPr>
                <w:sz w:val="20"/>
                <w:szCs w:val="20"/>
              </w:rPr>
              <w:t>105 (5)</w:t>
            </w:r>
          </w:p>
        </w:tc>
        <w:tc>
          <w:tcPr>
            <w:tcW w:w="721" w:type="pct"/>
          </w:tcPr>
          <w:p w14:paraId="4F072198" w14:textId="77777777" w:rsidR="00736F94" w:rsidRPr="00736F94" w:rsidRDefault="00736F94">
            <w:pPr>
              <w:pStyle w:val="Compact"/>
              <w:rPr>
                <w:sz w:val="20"/>
                <w:szCs w:val="20"/>
              </w:rPr>
            </w:pPr>
            <w:r w:rsidRPr="00736F94">
              <w:rPr>
                <w:sz w:val="20"/>
                <w:szCs w:val="20"/>
              </w:rPr>
              <w:t>1.01 (0.80 to 1.26)</w:t>
            </w:r>
          </w:p>
        </w:tc>
        <w:tc>
          <w:tcPr>
            <w:tcW w:w="334" w:type="pct"/>
          </w:tcPr>
          <w:p w14:paraId="5FA0B43C" w14:textId="77777777" w:rsidR="00736F94" w:rsidRPr="00736F94" w:rsidRDefault="00736F94">
            <w:pPr>
              <w:pStyle w:val="Compact"/>
              <w:rPr>
                <w:sz w:val="20"/>
                <w:szCs w:val="20"/>
              </w:rPr>
            </w:pPr>
          </w:p>
        </w:tc>
        <w:tc>
          <w:tcPr>
            <w:tcW w:w="376" w:type="pct"/>
          </w:tcPr>
          <w:p w14:paraId="332F50D7" w14:textId="77777777" w:rsidR="00736F94" w:rsidRPr="00736F94" w:rsidRDefault="00736F94">
            <w:pPr>
              <w:pStyle w:val="Compact"/>
              <w:rPr>
                <w:sz w:val="20"/>
                <w:szCs w:val="20"/>
              </w:rPr>
            </w:pPr>
            <w:r w:rsidRPr="00736F94">
              <w:rPr>
                <w:sz w:val="20"/>
                <w:szCs w:val="20"/>
              </w:rPr>
              <w:t>1928</w:t>
            </w:r>
          </w:p>
        </w:tc>
        <w:tc>
          <w:tcPr>
            <w:tcW w:w="527" w:type="pct"/>
          </w:tcPr>
          <w:p w14:paraId="393D294A" w14:textId="77777777" w:rsidR="00736F94" w:rsidRPr="00736F94" w:rsidRDefault="00736F94">
            <w:pPr>
              <w:pStyle w:val="Compact"/>
              <w:rPr>
                <w:sz w:val="20"/>
                <w:szCs w:val="20"/>
              </w:rPr>
            </w:pPr>
            <w:r w:rsidRPr="00736F94">
              <w:rPr>
                <w:sz w:val="20"/>
                <w:szCs w:val="20"/>
              </w:rPr>
              <w:t>92 (5)</w:t>
            </w:r>
          </w:p>
        </w:tc>
        <w:tc>
          <w:tcPr>
            <w:tcW w:w="763" w:type="pct"/>
          </w:tcPr>
          <w:p w14:paraId="7A65C5E9" w14:textId="77777777" w:rsidR="00736F94" w:rsidRPr="00736F94" w:rsidRDefault="00736F94">
            <w:pPr>
              <w:pStyle w:val="Compact"/>
              <w:rPr>
                <w:sz w:val="20"/>
                <w:szCs w:val="20"/>
              </w:rPr>
            </w:pPr>
            <w:r w:rsidRPr="00736F94">
              <w:rPr>
                <w:sz w:val="20"/>
                <w:szCs w:val="20"/>
              </w:rPr>
              <w:t>0.84 (0.65 to 1.09)</w:t>
            </w:r>
          </w:p>
        </w:tc>
        <w:tc>
          <w:tcPr>
            <w:tcW w:w="417" w:type="pct"/>
          </w:tcPr>
          <w:p w14:paraId="2D66672B" w14:textId="77777777" w:rsidR="00736F94" w:rsidRPr="00736F94" w:rsidRDefault="00736F94">
            <w:pPr>
              <w:pStyle w:val="Compact"/>
              <w:rPr>
                <w:sz w:val="20"/>
                <w:szCs w:val="20"/>
              </w:rPr>
            </w:pPr>
          </w:p>
        </w:tc>
      </w:tr>
      <w:tr w:rsidR="00736F94" w:rsidRPr="00736F94" w14:paraId="4C40AC91" w14:textId="77777777" w:rsidTr="00736F94">
        <w:tc>
          <w:tcPr>
            <w:tcW w:w="508" w:type="pct"/>
          </w:tcPr>
          <w:p w14:paraId="64BAB54C" w14:textId="77777777" w:rsidR="00441A7B" w:rsidRPr="00736F94" w:rsidRDefault="00441A7B">
            <w:pPr>
              <w:pStyle w:val="Compact"/>
              <w:rPr>
                <w:sz w:val="20"/>
                <w:szCs w:val="20"/>
              </w:rPr>
            </w:pPr>
          </w:p>
        </w:tc>
        <w:tc>
          <w:tcPr>
            <w:tcW w:w="628" w:type="pct"/>
          </w:tcPr>
          <w:p w14:paraId="69CA20C3" w14:textId="77777777" w:rsidR="00441A7B" w:rsidRPr="00736F94" w:rsidRDefault="00A1412B">
            <w:pPr>
              <w:pStyle w:val="Compact"/>
              <w:rPr>
                <w:sz w:val="20"/>
                <w:szCs w:val="20"/>
              </w:rPr>
            </w:pPr>
            <w:r w:rsidRPr="00736F94">
              <w:rPr>
                <w:sz w:val="20"/>
                <w:szCs w:val="20"/>
              </w:rPr>
              <w:t>12 to &lt; 16</w:t>
            </w:r>
          </w:p>
        </w:tc>
        <w:tc>
          <w:tcPr>
            <w:tcW w:w="334" w:type="pct"/>
          </w:tcPr>
          <w:p w14:paraId="0A57D839" w14:textId="77777777" w:rsidR="00441A7B" w:rsidRPr="00736F94" w:rsidRDefault="00A1412B">
            <w:pPr>
              <w:pStyle w:val="Compact"/>
              <w:rPr>
                <w:sz w:val="20"/>
                <w:szCs w:val="20"/>
              </w:rPr>
            </w:pPr>
            <w:r w:rsidRPr="00736F94">
              <w:rPr>
                <w:sz w:val="20"/>
                <w:szCs w:val="20"/>
              </w:rPr>
              <w:t>1421</w:t>
            </w:r>
          </w:p>
        </w:tc>
        <w:tc>
          <w:tcPr>
            <w:tcW w:w="392" w:type="pct"/>
          </w:tcPr>
          <w:p w14:paraId="670EAE17" w14:textId="77777777" w:rsidR="00441A7B" w:rsidRPr="00736F94" w:rsidRDefault="00A1412B">
            <w:pPr>
              <w:pStyle w:val="Compact"/>
              <w:rPr>
                <w:sz w:val="20"/>
                <w:szCs w:val="20"/>
              </w:rPr>
            </w:pPr>
            <w:r w:rsidRPr="00736F94">
              <w:rPr>
                <w:sz w:val="20"/>
                <w:szCs w:val="20"/>
              </w:rPr>
              <w:t>58 (4)</w:t>
            </w:r>
          </w:p>
        </w:tc>
        <w:tc>
          <w:tcPr>
            <w:tcW w:w="721" w:type="pct"/>
          </w:tcPr>
          <w:p w14:paraId="393988B7" w14:textId="77777777" w:rsidR="00441A7B" w:rsidRPr="00736F94" w:rsidRDefault="00A1412B">
            <w:pPr>
              <w:pStyle w:val="Compact"/>
              <w:rPr>
                <w:sz w:val="20"/>
                <w:szCs w:val="20"/>
              </w:rPr>
            </w:pPr>
            <w:r w:rsidRPr="00736F94">
              <w:rPr>
                <w:sz w:val="20"/>
                <w:szCs w:val="20"/>
              </w:rPr>
              <w:t>0.84 (0.63 to 1.12)</w:t>
            </w:r>
          </w:p>
        </w:tc>
        <w:tc>
          <w:tcPr>
            <w:tcW w:w="334" w:type="pct"/>
          </w:tcPr>
          <w:p w14:paraId="6F3E9E95" w14:textId="77777777" w:rsidR="00441A7B" w:rsidRPr="00736F94" w:rsidRDefault="00441A7B">
            <w:pPr>
              <w:pStyle w:val="Compact"/>
              <w:rPr>
                <w:sz w:val="20"/>
                <w:szCs w:val="20"/>
              </w:rPr>
            </w:pPr>
          </w:p>
        </w:tc>
        <w:tc>
          <w:tcPr>
            <w:tcW w:w="376" w:type="pct"/>
          </w:tcPr>
          <w:p w14:paraId="5056AC9E" w14:textId="77777777" w:rsidR="00441A7B" w:rsidRPr="00736F94" w:rsidRDefault="00A1412B">
            <w:pPr>
              <w:pStyle w:val="Compact"/>
              <w:rPr>
                <w:sz w:val="20"/>
                <w:szCs w:val="20"/>
              </w:rPr>
            </w:pPr>
            <w:r w:rsidRPr="00736F94">
              <w:rPr>
                <w:sz w:val="20"/>
                <w:szCs w:val="20"/>
              </w:rPr>
              <w:t>1242</w:t>
            </w:r>
          </w:p>
        </w:tc>
        <w:tc>
          <w:tcPr>
            <w:tcW w:w="527" w:type="pct"/>
          </w:tcPr>
          <w:p w14:paraId="28291838" w14:textId="77777777" w:rsidR="00441A7B" w:rsidRPr="00736F94" w:rsidRDefault="00A1412B">
            <w:pPr>
              <w:pStyle w:val="Compact"/>
              <w:rPr>
                <w:sz w:val="20"/>
                <w:szCs w:val="20"/>
              </w:rPr>
            </w:pPr>
            <w:r w:rsidRPr="00736F94">
              <w:rPr>
                <w:sz w:val="20"/>
                <w:szCs w:val="20"/>
              </w:rPr>
              <w:t>51 (4)</w:t>
            </w:r>
          </w:p>
        </w:tc>
        <w:tc>
          <w:tcPr>
            <w:tcW w:w="763" w:type="pct"/>
          </w:tcPr>
          <w:p w14:paraId="4B92E89F" w14:textId="77777777" w:rsidR="00441A7B" w:rsidRPr="00736F94" w:rsidRDefault="00A1412B">
            <w:pPr>
              <w:pStyle w:val="Compact"/>
              <w:rPr>
                <w:sz w:val="20"/>
                <w:szCs w:val="20"/>
              </w:rPr>
            </w:pPr>
            <w:r w:rsidRPr="00736F94">
              <w:rPr>
                <w:sz w:val="20"/>
                <w:szCs w:val="20"/>
              </w:rPr>
              <w:t>0.70 (0.48 to 1.02)</w:t>
            </w:r>
          </w:p>
        </w:tc>
        <w:tc>
          <w:tcPr>
            <w:tcW w:w="417" w:type="pct"/>
          </w:tcPr>
          <w:p w14:paraId="5DF2F227" w14:textId="77777777" w:rsidR="00441A7B" w:rsidRPr="00736F94" w:rsidRDefault="00441A7B">
            <w:pPr>
              <w:pStyle w:val="Compact"/>
              <w:rPr>
                <w:sz w:val="20"/>
                <w:szCs w:val="20"/>
              </w:rPr>
            </w:pPr>
          </w:p>
        </w:tc>
      </w:tr>
      <w:tr w:rsidR="00736F94" w:rsidRPr="00736F94" w14:paraId="030283EF" w14:textId="77777777" w:rsidTr="00736F94">
        <w:tc>
          <w:tcPr>
            <w:tcW w:w="508" w:type="pct"/>
          </w:tcPr>
          <w:p w14:paraId="68290DD1" w14:textId="77777777" w:rsidR="00441A7B" w:rsidRPr="00736F94" w:rsidRDefault="00441A7B">
            <w:pPr>
              <w:pStyle w:val="Compact"/>
              <w:rPr>
                <w:sz w:val="20"/>
                <w:szCs w:val="20"/>
              </w:rPr>
            </w:pPr>
          </w:p>
        </w:tc>
        <w:tc>
          <w:tcPr>
            <w:tcW w:w="628" w:type="pct"/>
          </w:tcPr>
          <w:p w14:paraId="0A03EE49" w14:textId="77777777" w:rsidR="00441A7B" w:rsidRPr="00736F94" w:rsidRDefault="00A1412B">
            <w:pPr>
              <w:pStyle w:val="Compact"/>
              <w:rPr>
                <w:sz w:val="20"/>
                <w:szCs w:val="20"/>
              </w:rPr>
            </w:pPr>
            <w:r w:rsidRPr="00736F94">
              <w:rPr>
                <w:sz w:val="20"/>
                <w:szCs w:val="20"/>
              </w:rPr>
              <w:t>≥ 16</w:t>
            </w:r>
          </w:p>
        </w:tc>
        <w:tc>
          <w:tcPr>
            <w:tcW w:w="334" w:type="pct"/>
          </w:tcPr>
          <w:p w14:paraId="53D91473" w14:textId="77777777" w:rsidR="00441A7B" w:rsidRPr="00736F94" w:rsidRDefault="00A1412B">
            <w:pPr>
              <w:pStyle w:val="Compact"/>
              <w:rPr>
                <w:sz w:val="20"/>
                <w:szCs w:val="20"/>
              </w:rPr>
            </w:pPr>
            <w:r w:rsidRPr="00736F94">
              <w:rPr>
                <w:sz w:val="20"/>
                <w:szCs w:val="20"/>
              </w:rPr>
              <w:t>448</w:t>
            </w:r>
          </w:p>
        </w:tc>
        <w:tc>
          <w:tcPr>
            <w:tcW w:w="392" w:type="pct"/>
          </w:tcPr>
          <w:p w14:paraId="49F266E1" w14:textId="77777777" w:rsidR="00441A7B" w:rsidRPr="00736F94" w:rsidRDefault="00A1412B">
            <w:pPr>
              <w:pStyle w:val="Compact"/>
              <w:rPr>
                <w:sz w:val="20"/>
                <w:szCs w:val="20"/>
              </w:rPr>
            </w:pPr>
            <w:r w:rsidRPr="00736F94">
              <w:rPr>
                <w:sz w:val="20"/>
                <w:szCs w:val="20"/>
              </w:rPr>
              <w:t>26 (6)</w:t>
            </w:r>
          </w:p>
        </w:tc>
        <w:tc>
          <w:tcPr>
            <w:tcW w:w="721" w:type="pct"/>
          </w:tcPr>
          <w:p w14:paraId="73619D2D" w14:textId="77777777" w:rsidR="00441A7B" w:rsidRPr="00736F94" w:rsidRDefault="00A1412B">
            <w:pPr>
              <w:pStyle w:val="Compact"/>
              <w:rPr>
                <w:sz w:val="20"/>
                <w:szCs w:val="20"/>
              </w:rPr>
            </w:pPr>
            <w:r w:rsidRPr="00736F94">
              <w:rPr>
                <w:sz w:val="20"/>
                <w:szCs w:val="20"/>
              </w:rPr>
              <w:t>1.22 (0.81 to 1.85)</w:t>
            </w:r>
          </w:p>
        </w:tc>
        <w:tc>
          <w:tcPr>
            <w:tcW w:w="334" w:type="pct"/>
          </w:tcPr>
          <w:p w14:paraId="02D7C694" w14:textId="77777777" w:rsidR="00441A7B" w:rsidRPr="00736F94" w:rsidRDefault="00441A7B">
            <w:pPr>
              <w:pStyle w:val="Compact"/>
              <w:rPr>
                <w:sz w:val="20"/>
                <w:szCs w:val="20"/>
              </w:rPr>
            </w:pPr>
          </w:p>
        </w:tc>
        <w:tc>
          <w:tcPr>
            <w:tcW w:w="376" w:type="pct"/>
          </w:tcPr>
          <w:p w14:paraId="2AE9DFBA" w14:textId="77777777" w:rsidR="00441A7B" w:rsidRPr="00736F94" w:rsidRDefault="00A1412B">
            <w:pPr>
              <w:pStyle w:val="Compact"/>
              <w:rPr>
                <w:sz w:val="20"/>
                <w:szCs w:val="20"/>
              </w:rPr>
            </w:pPr>
            <w:r w:rsidRPr="00736F94">
              <w:rPr>
                <w:sz w:val="20"/>
                <w:szCs w:val="20"/>
              </w:rPr>
              <w:t>362</w:t>
            </w:r>
          </w:p>
        </w:tc>
        <w:tc>
          <w:tcPr>
            <w:tcW w:w="527" w:type="pct"/>
          </w:tcPr>
          <w:p w14:paraId="6938B2BE" w14:textId="77777777" w:rsidR="00441A7B" w:rsidRPr="00736F94" w:rsidRDefault="00A1412B">
            <w:pPr>
              <w:pStyle w:val="Compact"/>
              <w:rPr>
                <w:sz w:val="20"/>
                <w:szCs w:val="20"/>
              </w:rPr>
            </w:pPr>
            <w:r w:rsidRPr="00736F94">
              <w:rPr>
                <w:sz w:val="20"/>
                <w:szCs w:val="20"/>
              </w:rPr>
              <w:t>19 (5)</w:t>
            </w:r>
          </w:p>
        </w:tc>
        <w:tc>
          <w:tcPr>
            <w:tcW w:w="763" w:type="pct"/>
          </w:tcPr>
          <w:p w14:paraId="3F2E2181" w14:textId="77777777" w:rsidR="00441A7B" w:rsidRPr="00736F94" w:rsidRDefault="00A1412B">
            <w:pPr>
              <w:pStyle w:val="Compact"/>
              <w:rPr>
                <w:sz w:val="20"/>
                <w:szCs w:val="20"/>
              </w:rPr>
            </w:pPr>
            <w:r w:rsidRPr="00736F94">
              <w:rPr>
                <w:sz w:val="20"/>
                <w:szCs w:val="20"/>
              </w:rPr>
              <w:t>0.82 (0.49 to 1.37)</w:t>
            </w:r>
          </w:p>
        </w:tc>
        <w:tc>
          <w:tcPr>
            <w:tcW w:w="417" w:type="pct"/>
          </w:tcPr>
          <w:p w14:paraId="67C81CB7" w14:textId="77777777" w:rsidR="00441A7B" w:rsidRPr="00736F94" w:rsidRDefault="00441A7B">
            <w:pPr>
              <w:pStyle w:val="Compact"/>
              <w:rPr>
                <w:sz w:val="20"/>
                <w:szCs w:val="20"/>
              </w:rPr>
            </w:pPr>
          </w:p>
        </w:tc>
      </w:tr>
      <w:tr w:rsidR="00736F94" w:rsidRPr="00736F94" w14:paraId="0442B297" w14:textId="77777777" w:rsidTr="00736F94">
        <w:tc>
          <w:tcPr>
            <w:tcW w:w="508" w:type="pct"/>
            <w:vMerge w:val="restart"/>
          </w:tcPr>
          <w:p w14:paraId="128C0713" w14:textId="77777777" w:rsidR="00736F94" w:rsidRPr="00736F94" w:rsidRDefault="00736F94">
            <w:pPr>
              <w:pStyle w:val="Compact"/>
              <w:rPr>
                <w:sz w:val="20"/>
                <w:szCs w:val="20"/>
              </w:rPr>
            </w:pPr>
            <w:r w:rsidRPr="00736F94">
              <w:rPr>
                <w:sz w:val="20"/>
                <w:szCs w:val="20"/>
              </w:rPr>
              <w:t>Pulmonary TB</w:t>
            </w:r>
          </w:p>
        </w:tc>
        <w:tc>
          <w:tcPr>
            <w:tcW w:w="628" w:type="pct"/>
          </w:tcPr>
          <w:p w14:paraId="20F80D91" w14:textId="77777777" w:rsidR="00736F94" w:rsidRPr="00736F94" w:rsidRDefault="00736F94">
            <w:pPr>
              <w:pStyle w:val="Compact"/>
              <w:rPr>
                <w:sz w:val="20"/>
                <w:szCs w:val="20"/>
              </w:rPr>
            </w:pPr>
            <w:r w:rsidRPr="00736F94">
              <w:rPr>
                <w:sz w:val="20"/>
                <w:szCs w:val="20"/>
              </w:rPr>
              <w:t>&lt; 1</w:t>
            </w:r>
          </w:p>
        </w:tc>
        <w:tc>
          <w:tcPr>
            <w:tcW w:w="334" w:type="pct"/>
          </w:tcPr>
          <w:p w14:paraId="672D3DDA" w14:textId="77777777" w:rsidR="00736F94" w:rsidRPr="00736F94" w:rsidRDefault="00736F94">
            <w:pPr>
              <w:pStyle w:val="Compact"/>
              <w:rPr>
                <w:sz w:val="20"/>
                <w:szCs w:val="20"/>
              </w:rPr>
            </w:pPr>
            <w:r w:rsidRPr="00736F94">
              <w:rPr>
                <w:sz w:val="20"/>
                <w:szCs w:val="20"/>
              </w:rPr>
              <w:t>5946</w:t>
            </w:r>
          </w:p>
        </w:tc>
        <w:tc>
          <w:tcPr>
            <w:tcW w:w="392" w:type="pct"/>
          </w:tcPr>
          <w:p w14:paraId="4DAACDA7" w14:textId="77777777" w:rsidR="00736F94" w:rsidRPr="00736F94" w:rsidRDefault="00736F94">
            <w:pPr>
              <w:pStyle w:val="Compact"/>
              <w:rPr>
                <w:sz w:val="20"/>
                <w:szCs w:val="20"/>
              </w:rPr>
            </w:pPr>
            <w:r w:rsidRPr="00736F94">
              <w:rPr>
                <w:sz w:val="20"/>
                <w:szCs w:val="20"/>
              </w:rPr>
              <w:t>2828 (48)</w:t>
            </w:r>
          </w:p>
        </w:tc>
        <w:tc>
          <w:tcPr>
            <w:tcW w:w="721" w:type="pct"/>
          </w:tcPr>
          <w:p w14:paraId="2CA06A5E" w14:textId="77777777" w:rsidR="00736F94" w:rsidRPr="00736F94" w:rsidRDefault="00736F94">
            <w:pPr>
              <w:pStyle w:val="Compact"/>
              <w:rPr>
                <w:sz w:val="20"/>
                <w:szCs w:val="20"/>
              </w:rPr>
            </w:pPr>
            <w:r w:rsidRPr="00736F94">
              <w:rPr>
                <w:sz w:val="20"/>
                <w:szCs w:val="20"/>
              </w:rPr>
              <w:t>1</w:t>
            </w:r>
          </w:p>
        </w:tc>
        <w:tc>
          <w:tcPr>
            <w:tcW w:w="334" w:type="pct"/>
          </w:tcPr>
          <w:p w14:paraId="211D64CD" w14:textId="77777777" w:rsidR="00736F94" w:rsidRPr="00736F94" w:rsidRDefault="00736F94">
            <w:pPr>
              <w:pStyle w:val="Compact"/>
              <w:rPr>
                <w:sz w:val="20"/>
                <w:szCs w:val="20"/>
              </w:rPr>
            </w:pPr>
            <w:r w:rsidRPr="00736F94">
              <w:rPr>
                <w:sz w:val="20"/>
                <w:szCs w:val="20"/>
              </w:rPr>
              <w:t>&lt;0.001</w:t>
            </w:r>
          </w:p>
        </w:tc>
        <w:tc>
          <w:tcPr>
            <w:tcW w:w="376" w:type="pct"/>
          </w:tcPr>
          <w:p w14:paraId="7FB0DF57" w14:textId="77777777" w:rsidR="00736F94" w:rsidRPr="00736F94" w:rsidRDefault="00736F94">
            <w:pPr>
              <w:pStyle w:val="Compact"/>
              <w:rPr>
                <w:sz w:val="20"/>
                <w:szCs w:val="20"/>
              </w:rPr>
            </w:pPr>
            <w:r w:rsidRPr="00736F94">
              <w:rPr>
                <w:sz w:val="20"/>
                <w:szCs w:val="20"/>
              </w:rPr>
              <w:t>5305</w:t>
            </w:r>
          </w:p>
        </w:tc>
        <w:tc>
          <w:tcPr>
            <w:tcW w:w="527" w:type="pct"/>
          </w:tcPr>
          <w:p w14:paraId="3F7508C3" w14:textId="77777777" w:rsidR="00736F94" w:rsidRPr="00736F94" w:rsidRDefault="00736F94">
            <w:pPr>
              <w:pStyle w:val="Compact"/>
              <w:rPr>
                <w:sz w:val="20"/>
                <w:szCs w:val="20"/>
              </w:rPr>
            </w:pPr>
            <w:r w:rsidRPr="00736F94">
              <w:rPr>
                <w:sz w:val="20"/>
                <w:szCs w:val="20"/>
              </w:rPr>
              <w:t>2510 (47)</w:t>
            </w:r>
          </w:p>
        </w:tc>
        <w:tc>
          <w:tcPr>
            <w:tcW w:w="763" w:type="pct"/>
          </w:tcPr>
          <w:p w14:paraId="07DDF9EF" w14:textId="77777777" w:rsidR="00736F94" w:rsidRPr="00736F94" w:rsidRDefault="00736F94">
            <w:pPr>
              <w:pStyle w:val="Compact"/>
              <w:rPr>
                <w:sz w:val="20"/>
                <w:szCs w:val="20"/>
              </w:rPr>
            </w:pPr>
            <w:r w:rsidRPr="00736F94">
              <w:rPr>
                <w:sz w:val="20"/>
                <w:szCs w:val="20"/>
              </w:rPr>
              <w:t>1</w:t>
            </w:r>
          </w:p>
        </w:tc>
        <w:tc>
          <w:tcPr>
            <w:tcW w:w="417" w:type="pct"/>
          </w:tcPr>
          <w:p w14:paraId="69C9F82C" w14:textId="77777777" w:rsidR="00736F94" w:rsidRPr="00736F94" w:rsidRDefault="00736F94">
            <w:pPr>
              <w:pStyle w:val="Compact"/>
              <w:rPr>
                <w:sz w:val="20"/>
                <w:szCs w:val="20"/>
              </w:rPr>
            </w:pPr>
            <w:r w:rsidRPr="00736F94">
              <w:rPr>
                <w:sz w:val="20"/>
                <w:szCs w:val="20"/>
              </w:rPr>
              <w:t>0.005</w:t>
            </w:r>
          </w:p>
        </w:tc>
      </w:tr>
      <w:tr w:rsidR="00736F94" w:rsidRPr="00736F94" w14:paraId="108A4E35" w14:textId="77777777" w:rsidTr="00736F94">
        <w:tc>
          <w:tcPr>
            <w:tcW w:w="508" w:type="pct"/>
            <w:vMerge/>
          </w:tcPr>
          <w:p w14:paraId="0DC9EEF9" w14:textId="77777777" w:rsidR="00736F94" w:rsidRPr="00736F94" w:rsidRDefault="00736F94">
            <w:pPr>
              <w:pStyle w:val="Compact"/>
              <w:rPr>
                <w:sz w:val="20"/>
                <w:szCs w:val="20"/>
              </w:rPr>
            </w:pPr>
          </w:p>
        </w:tc>
        <w:tc>
          <w:tcPr>
            <w:tcW w:w="628" w:type="pct"/>
          </w:tcPr>
          <w:p w14:paraId="16E18F11" w14:textId="77777777" w:rsidR="00736F94" w:rsidRPr="00736F94" w:rsidRDefault="00736F94">
            <w:pPr>
              <w:pStyle w:val="Compact"/>
              <w:rPr>
                <w:sz w:val="20"/>
                <w:szCs w:val="20"/>
              </w:rPr>
            </w:pPr>
            <w:r w:rsidRPr="00736F94">
              <w:rPr>
                <w:sz w:val="20"/>
                <w:szCs w:val="20"/>
              </w:rPr>
              <w:t>1 to &lt; 12</w:t>
            </w:r>
          </w:p>
        </w:tc>
        <w:tc>
          <w:tcPr>
            <w:tcW w:w="334" w:type="pct"/>
          </w:tcPr>
          <w:p w14:paraId="663A3306" w14:textId="77777777" w:rsidR="00736F94" w:rsidRPr="00736F94" w:rsidRDefault="00736F94">
            <w:pPr>
              <w:pStyle w:val="Compact"/>
              <w:rPr>
                <w:sz w:val="20"/>
                <w:szCs w:val="20"/>
              </w:rPr>
            </w:pPr>
            <w:r w:rsidRPr="00736F94">
              <w:rPr>
                <w:sz w:val="20"/>
                <w:szCs w:val="20"/>
              </w:rPr>
              <w:t>2194</w:t>
            </w:r>
          </w:p>
        </w:tc>
        <w:tc>
          <w:tcPr>
            <w:tcW w:w="392" w:type="pct"/>
          </w:tcPr>
          <w:p w14:paraId="61C461B1" w14:textId="77777777" w:rsidR="00736F94" w:rsidRPr="00736F94" w:rsidRDefault="00736F94">
            <w:pPr>
              <w:pStyle w:val="Compact"/>
              <w:rPr>
                <w:sz w:val="20"/>
                <w:szCs w:val="20"/>
              </w:rPr>
            </w:pPr>
            <w:r w:rsidRPr="00736F94">
              <w:rPr>
                <w:sz w:val="20"/>
                <w:szCs w:val="20"/>
              </w:rPr>
              <w:t>1159 (53)</w:t>
            </w:r>
          </w:p>
        </w:tc>
        <w:tc>
          <w:tcPr>
            <w:tcW w:w="721" w:type="pct"/>
          </w:tcPr>
          <w:p w14:paraId="45E4AE73" w14:textId="77777777" w:rsidR="00736F94" w:rsidRPr="00736F94" w:rsidRDefault="00736F94">
            <w:pPr>
              <w:pStyle w:val="Compact"/>
              <w:rPr>
                <w:sz w:val="20"/>
                <w:szCs w:val="20"/>
              </w:rPr>
            </w:pPr>
            <w:r w:rsidRPr="00736F94">
              <w:rPr>
                <w:sz w:val="20"/>
                <w:szCs w:val="20"/>
              </w:rPr>
              <w:t>1.23 (1.12 to 1.36)</w:t>
            </w:r>
          </w:p>
        </w:tc>
        <w:tc>
          <w:tcPr>
            <w:tcW w:w="334" w:type="pct"/>
          </w:tcPr>
          <w:p w14:paraId="710541DF" w14:textId="77777777" w:rsidR="00736F94" w:rsidRPr="00736F94" w:rsidRDefault="00736F94">
            <w:pPr>
              <w:pStyle w:val="Compact"/>
              <w:rPr>
                <w:sz w:val="20"/>
                <w:szCs w:val="20"/>
              </w:rPr>
            </w:pPr>
          </w:p>
        </w:tc>
        <w:tc>
          <w:tcPr>
            <w:tcW w:w="376" w:type="pct"/>
          </w:tcPr>
          <w:p w14:paraId="71BD0EE1" w14:textId="77777777" w:rsidR="00736F94" w:rsidRPr="00736F94" w:rsidRDefault="00736F94">
            <w:pPr>
              <w:pStyle w:val="Compact"/>
              <w:rPr>
                <w:sz w:val="20"/>
                <w:szCs w:val="20"/>
              </w:rPr>
            </w:pPr>
            <w:r w:rsidRPr="00736F94">
              <w:rPr>
                <w:sz w:val="20"/>
                <w:szCs w:val="20"/>
              </w:rPr>
              <w:t>1941</w:t>
            </w:r>
          </w:p>
        </w:tc>
        <w:tc>
          <w:tcPr>
            <w:tcW w:w="527" w:type="pct"/>
          </w:tcPr>
          <w:p w14:paraId="7CF0CC24" w14:textId="77777777" w:rsidR="00736F94" w:rsidRPr="00736F94" w:rsidRDefault="00736F94">
            <w:pPr>
              <w:pStyle w:val="Compact"/>
              <w:rPr>
                <w:sz w:val="20"/>
                <w:szCs w:val="20"/>
              </w:rPr>
            </w:pPr>
            <w:r w:rsidRPr="00736F94">
              <w:rPr>
                <w:sz w:val="20"/>
                <w:szCs w:val="20"/>
              </w:rPr>
              <w:t>1033 (53)</w:t>
            </w:r>
          </w:p>
        </w:tc>
        <w:tc>
          <w:tcPr>
            <w:tcW w:w="763" w:type="pct"/>
          </w:tcPr>
          <w:p w14:paraId="3CD46B67" w14:textId="77777777" w:rsidR="00736F94" w:rsidRPr="00736F94" w:rsidRDefault="00736F94">
            <w:pPr>
              <w:pStyle w:val="Compact"/>
              <w:rPr>
                <w:sz w:val="20"/>
                <w:szCs w:val="20"/>
              </w:rPr>
            </w:pPr>
            <w:r w:rsidRPr="00736F94">
              <w:rPr>
                <w:sz w:val="20"/>
                <w:szCs w:val="20"/>
              </w:rPr>
              <w:t>1.15 (1.02 to 1.29)</w:t>
            </w:r>
          </w:p>
        </w:tc>
        <w:tc>
          <w:tcPr>
            <w:tcW w:w="417" w:type="pct"/>
          </w:tcPr>
          <w:p w14:paraId="3C291EAB" w14:textId="77777777" w:rsidR="00736F94" w:rsidRPr="00736F94" w:rsidRDefault="00736F94">
            <w:pPr>
              <w:pStyle w:val="Compact"/>
              <w:rPr>
                <w:sz w:val="20"/>
                <w:szCs w:val="20"/>
              </w:rPr>
            </w:pPr>
          </w:p>
        </w:tc>
      </w:tr>
      <w:tr w:rsidR="00736F94" w:rsidRPr="00736F94" w14:paraId="46870BB6" w14:textId="77777777" w:rsidTr="00736F94">
        <w:tc>
          <w:tcPr>
            <w:tcW w:w="508" w:type="pct"/>
          </w:tcPr>
          <w:p w14:paraId="24E6F0B1" w14:textId="77777777" w:rsidR="00441A7B" w:rsidRPr="00736F94" w:rsidRDefault="00441A7B">
            <w:pPr>
              <w:pStyle w:val="Compact"/>
              <w:rPr>
                <w:sz w:val="20"/>
                <w:szCs w:val="20"/>
              </w:rPr>
            </w:pPr>
          </w:p>
        </w:tc>
        <w:tc>
          <w:tcPr>
            <w:tcW w:w="628" w:type="pct"/>
          </w:tcPr>
          <w:p w14:paraId="4AAC7AEF" w14:textId="77777777" w:rsidR="00441A7B" w:rsidRPr="00736F94" w:rsidRDefault="00A1412B">
            <w:pPr>
              <w:pStyle w:val="Compact"/>
              <w:rPr>
                <w:sz w:val="20"/>
                <w:szCs w:val="20"/>
              </w:rPr>
            </w:pPr>
            <w:r w:rsidRPr="00736F94">
              <w:rPr>
                <w:sz w:val="20"/>
                <w:szCs w:val="20"/>
              </w:rPr>
              <w:t>12 to &lt; 16</w:t>
            </w:r>
          </w:p>
        </w:tc>
        <w:tc>
          <w:tcPr>
            <w:tcW w:w="334" w:type="pct"/>
          </w:tcPr>
          <w:p w14:paraId="55F50B59" w14:textId="77777777" w:rsidR="00441A7B" w:rsidRPr="00736F94" w:rsidRDefault="00A1412B">
            <w:pPr>
              <w:pStyle w:val="Compact"/>
              <w:rPr>
                <w:sz w:val="20"/>
                <w:szCs w:val="20"/>
              </w:rPr>
            </w:pPr>
            <w:r w:rsidRPr="00736F94">
              <w:rPr>
                <w:sz w:val="20"/>
                <w:szCs w:val="20"/>
              </w:rPr>
              <w:t>1425</w:t>
            </w:r>
          </w:p>
        </w:tc>
        <w:tc>
          <w:tcPr>
            <w:tcW w:w="392" w:type="pct"/>
          </w:tcPr>
          <w:p w14:paraId="34C13E15" w14:textId="77777777" w:rsidR="00441A7B" w:rsidRPr="00736F94" w:rsidRDefault="00A1412B">
            <w:pPr>
              <w:pStyle w:val="Compact"/>
              <w:rPr>
                <w:sz w:val="20"/>
                <w:szCs w:val="20"/>
              </w:rPr>
            </w:pPr>
            <w:r w:rsidRPr="00736F94">
              <w:rPr>
                <w:sz w:val="20"/>
                <w:szCs w:val="20"/>
              </w:rPr>
              <w:t>971 (68)</w:t>
            </w:r>
          </w:p>
        </w:tc>
        <w:tc>
          <w:tcPr>
            <w:tcW w:w="721" w:type="pct"/>
          </w:tcPr>
          <w:p w14:paraId="747782EB" w14:textId="77777777" w:rsidR="00441A7B" w:rsidRPr="00736F94" w:rsidRDefault="00A1412B">
            <w:pPr>
              <w:pStyle w:val="Compact"/>
              <w:rPr>
                <w:sz w:val="20"/>
                <w:szCs w:val="20"/>
              </w:rPr>
            </w:pPr>
            <w:r w:rsidRPr="00736F94">
              <w:rPr>
                <w:sz w:val="20"/>
                <w:szCs w:val="20"/>
              </w:rPr>
              <w:t>2.36 (2.09 to 2.67)</w:t>
            </w:r>
          </w:p>
        </w:tc>
        <w:tc>
          <w:tcPr>
            <w:tcW w:w="334" w:type="pct"/>
          </w:tcPr>
          <w:p w14:paraId="27E662AA" w14:textId="77777777" w:rsidR="00441A7B" w:rsidRPr="00736F94" w:rsidRDefault="00441A7B">
            <w:pPr>
              <w:pStyle w:val="Compact"/>
              <w:rPr>
                <w:sz w:val="20"/>
                <w:szCs w:val="20"/>
              </w:rPr>
            </w:pPr>
          </w:p>
        </w:tc>
        <w:tc>
          <w:tcPr>
            <w:tcW w:w="376" w:type="pct"/>
          </w:tcPr>
          <w:p w14:paraId="4C63DFCF" w14:textId="77777777" w:rsidR="00441A7B" w:rsidRPr="00736F94" w:rsidRDefault="00A1412B">
            <w:pPr>
              <w:pStyle w:val="Compact"/>
              <w:rPr>
                <w:sz w:val="20"/>
                <w:szCs w:val="20"/>
              </w:rPr>
            </w:pPr>
            <w:r w:rsidRPr="00736F94">
              <w:rPr>
                <w:sz w:val="20"/>
                <w:szCs w:val="20"/>
              </w:rPr>
              <w:t>1245</w:t>
            </w:r>
          </w:p>
        </w:tc>
        <w:tc>
          <w:tcPr>
            <w:tcW w:w="527" w:type="pct"/>
          </w:tcPr>
          <w:p w14:paraId="2E8DF00D" w14:textId="77777777" w:rsidR="00441A7B" w:rsidRPr="00736F94" w:rsidRDefault="00A1412B">
            <w:pPr>
              <w:pStyle w:val="Compact"/>
              <w:rPr>
                <w:sz w:val="20"/>
                <w:szCs w:val="20"/>
              </w:rPr>
            </w:pPr>
            <w:r w:rsidRPr="00736F94">
              <w:rPr>
                <w:sz w:val="20"/>
                <w:szCs w:val="20"/>
              </w:rPr>
              <w:t>846 (68)</w:t>
            </w:r>
          </w:p>
        </w:tc>
        <w:tc>
          <w:tcPr>
            <w:tcW w:w="763" w:type="pct"/>
          </w:tcPr>
          <w:p w14:paraId="163EF320" w14:textId="77777777" w:rsidR="00441A7B" w:rsidRPr="00736F94" w:rsidRDefault="00A1412B">
            <w:pPr>
              <w:pStyle w:val="Compact"/>
              <w:rPr>
                <w:sz w:val="20"/>
                <w:szCs w:val="20"/>
              </w:rPr>
            </w:pPr>
            <w:r w:rsidRPr="00736F94">
              <w:rPr>
                <w:sz w:val="20"/>
                <w:szCs w:val="20"/>
              </w:rPr>
              <w:t>1.09 (0.92 to 1.29)</w:t>
            </w:r>
          </w:p>
        </w:tc>
        <w:tc>
          <w:tcPr>
            <w:tcW w:w="417" w:type="pct"/>
          </w:tcPr>
          <w:p w14:paraId="0801C248" w14:textId="77777777" w:rsidR="00441A7B" w:rsidRPr="00736F94" w:rsidRDefault="00441A7B">
            <w:pPr>
              <w:pStyle w:val="Compact"/>
              <w:rPr>
                <w:sz w:val="20"/>
                <w:szCs w:val="20"/>
              </w:rPr>
            </w:pPr>
          </w:p>
        </w:tc>
      </w:tr>
      <w:tr w:rsidR="00736F94" w:rsidRPr="00736F94" w14:paraId="2CFFD30B" w14:textId="77777777" w:rsidTr="00736F94">
        <w:tc>
          <w:tcPr>
            <w:tcW w:w="508" w:type="pct"/>
          </w:tcPr>
          <w:p w14:paraId="45D930DD" w14:textId="77777777" w:rsidR="00441A7B" w:rsidRPr="00736F94" w:rsidRDefault="00441A7B">
            <w:pPr>
              <w:pStyle w:val="Compact"/>
              <w:rPr>
                <w:sz w:val="20"/>
                <w:szCs w:val="20"/>
              </w:rPr>
            </w:pPr>
          </w:p>
        </w:tc>
        <w:tc>
          <w:tcPr>
            <w:tcW w:w="628" w:type="pct"/>
          </w:tcPr>
          <w:p w14:paraId="38346FC5" w14:textId="77777777" w:rsidR="00441A7B" w:rsidRPr="00736F94" w:rsidRDefault="00A1412B">
            <w:pPr>
              <w:pStyle w:val="Compact"/>
              <w:rPr>
                <w:sz w:val="20"/>
                <w:szCs w:val="20"/>
              </w:rPr>
            </w:pPr>
            <w:r w:rsidRPr="00736F94">
              <w:rPr>
                <w:sz w:val="20"/>
                <w:szCs w:val="20"/>
              </w:rPr>
              <w:t>≥ 16</w:t>
            </w:r>
          </w:p>
        </w:tc>
        <w:tc>
          <w:tcPr>
            <w:tcW w:w="334" w:type="pct"/>
          </w:tcPr>
          <w:p w14:paraId="4EB0981B" w14:textId="77777777" w:rsidR="00441A7B" w:rsidRPr="00736F94" w:rsidRDefault="00A1412B">
            <w:pPr>
              <w:pStyle w:val="Compact"/>
              <w:rPr>
                <w:sz w:val="20"/>
                <w:szCs w:val="20"/>
              </w:rPr>
            </w:pPr>
            <w:r w:rsidRPr="00736F94">
              <w:rPr>
                <w:sz w:val="20"/>
                <w:szCs w:val="20"/>
              </w:rPr>
              <w:t>453</w:t>
            </w:r>
          </w:p>
        </w:tc>
        <w:tc>
          <w:tcPr>
            <w:tcW w:w="392" w:type="pct"/>
          </w:tcPr>
          <w:p w14:paraId="67C81ED8" w14:textId="77777777" w:rsidR="00441A7B" w:rsidRPr="00736F94" w:rsidRDefault="00A1412B">
            <w:pPr>
              <w:pStyle w:val="Compact"/>
              <w:rPr>
                <w:sz w:val="20"/>
                <w:szCs w:val="20"/>
              </w:rPr>
            </w:pPr>
            <w:r w:rsidRPr="00736F94">
              <w:rPr>
                <w:sz w:val="20"/>
                <w:szCs w:val="20"/>
              </w:rPr>
              <w:t>279 (62)</w:t>
            </w:r>
          </w:p>
        </w:tc>
        <w:tc>
          <w:tcPr>
            <w:tcW w:w="721" w:type="pct"/>
          </w:tcPr>
          <w:p w14:paraId="035438E9" w14:textId="77777777" w:rsidR="00441A7B" w:rsidRPr="00736F94" w:rsidRDefault="00A1412B">
            <w:pPr>
              <w:pStyle w:val="Compact"/>
              <w:rPr>
                <w:sz w:val="20"/>
                <w:szCs w:val="20"/>
              </w:rPr>
            </w:pPr>
            <w:r w:rsidRPr="00736F94">
              <w:rPr>
                <w:sz w:val="20"/>
                <w:szCs w:val="20"/>
              </w:rPr>
              <w:t>1.77 (1.45 to 2.15)</w:t>
            </w:r>
          </w:p>
        </w:tc>
        <w:tc>
          <w:tcPr>
            <w:tcW w:w="334" w:type="pct"/>
          </w:tcPr>
          <w:p w14:paraId="51180076" w14:textId="77777777" w:rsidR="00441A7B" w:rsidRPr="00736F94" w:rsidRDefault="00441A7B">
            <w:pPr>
              <w:pStyle w:val="Compact"/>
              <w:rPr>
                <w:sz w:val="20"/>
                <w:szCs w:val="20"/>
              </w:rPr>
            </w:pPr>
          </w:p>
        </w:tc>
        <w:tc>
          <w:tcPr>
            <w:tcW w:w="376" w:type="pct"/>
          </w:tcPr>
          <w:p w14:paraId="20D68317" w14:textId="77777777" w:rsidR="00441A7B" w:rsidRPr="00736F94" w:rsidRDefault="00A1412B">
            <w:pPr>
              <w:pStyle w:val="Compact"/>
              <w:rPr>
                <w:sz w:val="20"/>
                <w:szCs w:val="20"/>
              </w:rPr>
            </w:pPr>
            <w:r w:rsidRPr="00736F94">
              <w:rPr>
                <w:sz w:val="20"/>
                <w:szCs w:val="20"/>
              </w:rPr>
              <w:t>364</w:t>
            </w:r>
          </w:p>
        </w:tc>
        <w:tc>
          <w:tcPr>
            <w:tcW w:w="527" w:type="pct"/>
          </w:tcPr>
          <w:p w14:paraId="606FDA20" w14:textId="77777777" w:rsidR="00441A7B" w:rsidRPr="00736F94" w:rsidRDefault="00A1412B">
            <w:pPr>
              <w:pStyle w:val="Compact"/>
              <w:rPr>
                <w:sz w:val="20"/>
                <w:szCs w:val="20"/>
              </w:rPr>
            </w:pPr>
            <w:r w:rsidRPr="00736F94">
              <w:rPr>
                <w:sz w:val="20"/>
                <w:szCs w:val="20"/>
              </w:rPr>
              <w:t>225 (62)</w:t>
            </w:r>
          </w:p>
        </w:tc>
        <w:tc>
          <w:tcPr>
            <w:tcW w:w="763" w:type="pct"/>
          </w:tcPr>
          <w:p w14:paraId="3E0FF67C" w14:textId="77777777" w:rsidR="00441A7B" w:rsidRPr="00736F94" w:rsidRDefault="00A1412B">
            <w:pPr>
              <w:pStyle w:val="Compact"/>
              <w:rPr>
                <w:sz w:val="20"/>
                <w:szCs w:val="20"/>
              </w:rPr>
            </w:pPr>
            <w:r w:rsidRPr="00736F94">
              <w:rPr>
                <w:sz w:val="20"/>
                <w:szCs w:val="20"/>
              </w:rPr>
              <w:t>1.47 (1.15 to 1.88)</w:t>
            </w:r>
          </w:p>
        </w:tc>
        <w:tc>
          <w:tcPr>
            <w:tcW w:w="417" w:type="pct"/>
          </w:tcPr>
          <w:p w14:paraId="056FCC5E" w14:textId="77777777" w:rsidR="00441A7B" w:rsidRPr="00736F94" w:rsidRDefault="00441A7B">
            <w:pPr>
              <w:pStyle w:val="Compact"/>
              <w:rPr>
                <w:sz w:val="20"/>
                <w:szCs w:val="20"/>
              </w:rPr>
            </w:pPr>
          </w:p>
        </w:tc>
      </w:tr>
      <w:tr w:rsidR="00736F94" w:rsidRPr="00736F94" w14:paraId="5A29FCD0" w14:textId="77777777" w:rsidTr="00736F94">
        <w:tc>
          <w:tcPr>
            <w:tcW w:w="508" w:type="pct"/>
            <w:vMerge w:val="restart"/>
          </w:tcPr>
          <w:p w14:paraId="6D501CDE" w14:textId="77777777" w:rsidR="00736F94" w:rsidRPr="00736F94" w:rsidRDefault="00736F94">
            <w:pPr>
              <w:pStyle w:val="Compact"/>
              <w:rPr>
                <w:sz w:val="20"/>
                <w:szCs w:val="20"/>
              </w:rPr>
            </w:pPr>
            <w:r w:rsidRPr="00736F94">
              <w:rPr>
                <w:sz w:val="20"/>
                <w:szCs w:val="20"/>
              </w:rPr>
              <w:t>Sputum smear status - positive</w:t>
            </w:r>
          </w:p>
        </w:tc>
        <w:tc>
          <w:tcPr>
            <w:tcW w:w="628" w:type="pct"/>
          </w:tcPr>
          <w:p w14:paraId="3570629E" w14:textId="77777777" w:rsidR="00736F94" w:rsidRPr="00736F94" w:rsidRDefault="00736F94">
            <w:pPr>
              <w:pStyle w:val="Compact"/>
              <w:rPr>
                <w:sz w:val="20"/>
                <w:szCs w:val="20"/>
              </w:rPr>
            </w:pPr>
            <w:r w:rsidRPr="00736F94">
              <w:rPr>
                <w:sz w:val="20"/>
                <w:szCs w:val="20"/>
              </w:rPr>
              <w:t>&lt; 1</w:t>
            </w:r>
          </w:p>
        </w:tc>
        <w:tc>
          <w:tcPr>
            <w:tcW w:w="334" w:type="pct"/>
          </w:tcPr>
          <w:p w14:paraId="33840584" w14:textId="77777777" w:rsidR="00736F94" w:rsidRPr="00736F94" w:rsidRDefault="00736F94">
            <w:pPr>
              <w:pStyle w:val="Compact"/>
              <w:rPr>
                <w:sz w:val="20"/>
                <w:szCs w:val="20"/>
              </w:rPr>
            </w:pPr>
            <w:r w:rsidRPr="00736F94">
              <w:rPr>
                <w:sz w:val="20"/>
                <w:szCs w:val="20"/>
              </w:rPr>
              <w:t>1753</w:t>
            </w:r>
          </w:p>
        </w:tc>
        <w:tc>
          <w:tcPr>
            <w:tcW w:w="392" w:type="pct"/>
          </w:tcPr>
          <w:p w14:paraId="6AD462AE" w14:textId="77777777" w:rsidR="00736F94" w:rsidRPr="00736F94" w:rsidRDefault="00736F94">
            <w:pPr>
              <w:pStyle w:val="Compact"/>
              <w:rPr>
                <w:sz w:val="20"/>
                <w:szCs w:val="20"/>
              </w:rPr>
            </w:pPr>
            <w:r w:rsidRPr="00736F94">
              <w:rPr>
                <w:sz w:val="20"/>
                <w:szCs w:val="20"/>
              </w:rPr>
              <w:t>836 (48)</w:t>
            </w:r>
          </w:p>
        </w:tc>
        <w:tc>
          <w:tcPr>
            <w:tcW w:w="721" w:type="pct"/>
          </w:tcPr>
          <w:p w14:paraId="70DAA338" w14:textId="77777777" w:rsidR="00736F94" w:rsidRPr="00736F94" w:rsidRDefault="00736F94">
            <w:pPr>
              <w:pStyle w:val="Compact"/>
              <w:rPr>
                <w:sz w:val="20"/>
                <w:szCs w:val="20"/>
              </w:rPr>
            </w:pPr>
            <w:r w:rsidRPr="00736F94">
              <w:rPr>
                <w:sz w:val="20"/>
                <w:szCs w:val="20"/>
              </w:rPr>
              <w:t>1</w:t>
            </w:r>
          </w:p>
        </w:tc>
        <w:tc>
          <w:tcPr>
            <w:tcW w:w="334" w:type="pct"/>
          </w:tcPr>
          <w:p w14:paraId="0EB49ED9" w14:textId="77777777" w:rsidR="00736F94" w:rsidRPr="00736F94" w:rsidRDefault="00736F94">
            <w:pPr>
              <w:pStyle w:val="Compact"/>
              <w:rPr>
                <w:sz w:val="20"/>
                <w:szCs w:val="20"/>
              </w:rPr>
            </w:pPr>
            <w:r w:rsidRPr="00736F94">
              <w:rPr>
                <w:sz w:val="20"/>
                <w:szCs w:val="20"/>
              </w:rPr>
              <w:t>&lt;0.001</w:t>
            </w:r>
          </w:p>
        </w:tc>
        <w:tc>
          <w:tcPr>
            <w:tcW w:w="376" w:type="pct"/>
          </w:tcPr>
          <w:p w14:paraId="423E95EA" w14:textId="77777777" w:rsidR="00736F94" w:rsidRPr="00736F94" w:rsidRDefault="00736F94">
            <w:pPr>
              <w:pStyle w:val="Compact"/>
              <w:rPr>
                <w:sz w:val="20"/>
                <w:szCs w:val="20"/>
              </w:rPr>
            </w:pPr>
            <w:r w:rsidRPr="00736F94">
              <w:rPr>
                <w:sz w:val="20"/>
                <w:szCs w:val="20"/>
              </w:rPr>
              <w:t>1557</w:t>
            </w:r>
          </w:p>
        </w:tc>
        <w:tc>
          <w:tcPr>
            <w:tcW w:w="527" w:type="pct"/>
          </w:tcPr>
          <w:p w14:paraId="760A1CDA" w14:textId="77777777" w:rsidR="00736F94" w:rsidRPr="00736F94" w:rsidRDefault="00736F94">
            <w:pPr>
              <w:pStyle w:val="Compact"/>
              <w:rPr>
                <w:sz w:val="20"/>
                <w:szCs w:val="20"/>
              </w:rPr>
            </w:pPr>
            <w:r w:rsidRPr="00736F94">
              <w:rPr>
                <w:sz w:val="20"/>
                <w:szCs w:val="20"/>
              </w:rPr>
              <w:t>742 (48)</w:t>
            </w:r>
          </w:p>
        </w:tc>
        <w:tc>
          <w:tcPr>
            <w:tcW w:w="763" w:type="pct"/>
          </w:tcPr>
          <w:p w14:paraId="7D01D825" w14:textId="77777777" w:rsidR="00736F94" w:rsidRPr="00736F94" w:rsidRDefault="00736F94">
            <w:pPr>
              <w:pStyle w:val="Compact"/>
              <w:rPr>
                <w:sz w:val="20"/>
                <w:szCs w:val="20"/>
              </w:rPr>
            </w:pPr>
            <w:r w:rsidRPr="00736F94">
              <w:rPr>
                <w:sz w:val="20"/>
                <w:szCs w:val="20"/>
              </w:rPr>
              <w:t>1</w:t>
            </w:r>
          </w:p>
        </w:tc>
        <w:tc>
          <w:tcPr>
            <w:tcW w:w="417" w:type="pct"/>
          </w:tcPr>
          <w:p w14:paraId="4ACDF482" w14:textId="77777777" w:rsidR="00736F94" w:rsidRPr="00736F94" w:rsidRDefault="00736F94">
            <w:pPr>
              <w:pStyle w:val="Compact"/>
              <w:rPr>
                <w:sz w:val="20"/>
                <w:szCs w:val="20"/>
              </w:rPr>
            </w:pPr>
            <w:r w:rsidRPr="00736F94">
              <w:rPr>
                <w:sz w:val="20"/>
                <w:szCs w:val="20"/>
              </w:rPr>
              <w:t>0.862</w:t>
            </w:r>
          </w:p>
        </w:tc>
      </w:tr>
      <w:tr w:rsidR="00736F94" w:rsidRPr="00736F94" w14:paraId="1C8F67C0" w14:textId="77777777" w:rsidTr="00736F94">
        <w:tc>
          <w:tcPr>
            <w:tcW w:w="508" w:type="pct"/>
            <w:vMerge/>
          </w:tcPr>
          <w:p w14:paraId="17D48C62" w14:textId="77777777" w:rsidR="00736F94" w:rsidRPr="00736F94" w:rsidRDefault="00736F94">
            <w:pPr>
              <w:pStyle w:val="Compact"/>
              <w:rPr>
                <w:sz w:val="20"/>
                <w:szCs w:val="20"/>
              </w:rPr>
            </w:pPr>
          </w:p>
        </w:tc>
        <w:tc>
          <w:tcPr>
            <w:tcW w:w="628" w:type="pct"/>
          </w:tcPr>
          <w:p w14:paraId="501A56C1" w14:textId="77777777" w:rsidR="00736F94" w:rsidRPr="00736F94" w:rsidRDefault="00736F94">
            <w:pPr>
              <w:pStyle w:val="Compact"/>
              <w:rPr>
                <w:sz w:val="20"/>
                <w:szCs w:val="20"/>
              </w:rPr>
            </w:pPr>
            <w:r w:rsidRPr="00736F94">
              <w:rPr>
                <w:sz w:val="20"/>
                <w:szCs w:val="20"/>
              </w:rPr>
              <w:t>1 to &lt; 12</w:t>
            </w:r>
          </w:p>
        </w:tc>
        <w:tc>
          <w:tcPr>
            <w:tcW w:w="334" w:type="pct"/>
          </w:tcPr>
          <w:p w14:paraId="1D7F0B13" w14:textId="77777777" w:rsidR="00736F94" w:rsidRPr="00736F94" w:rsidRDefault="00736F94">
            <w:pPr>
              <w:pStyle w:val="Compact"/>
              <w:rPr>
                <w:sz w:val="20"/>
                <w:szCs w:val="20"/>
              </w:rPr>
            </w:pPr>
            <w:r w:rsidRPr="00736F94">
              <w:rPr>
                <w:sz w:val="20"/>
                <w:szCs w:val="20"/>
              </w:rPr>
              <w:t>755</w:t>
            </w:r>
          </w:p>
        </w:tc>
        <w:tc>
          <w:tcPr>
            <w:tcW w:w="392" w:type="pct"/>
          </w:tcPr>
          <w:p w14:paraId="2DD88D07" w14:textId="77777777" w:rsidR="00736F94" w:rsidRPr="00736F94" w:rsidRDefault="00736F94">
            <w:pPr>
              <w:pStyle w:val="Compact"/>
              <w:rPr>
                <w:sz w:val="20"/>
                <w:szCs w:val="20"/>
              </w:rPr>
            </w:pPr>
            <w:r w:rsidRPr="00736F94">
              <w:rPr>
                <w:sz w:val="20"/>
                <w:szCs w:val="20"/>
              </w:rPr>
              <w:t>394 (52)</w:t>
            </w:r>
          </w:p>
        </w:tc>
        <w:tc>
          <w:tcPr>
            <w:tcW w:w="721" w:type="pct"/>
          </w:tcPr>
          <w:p w14:paraId="67A71710" w14:textId="77777777" w:rsidR="00736F94" w:rsidRPr="00736F94" w:rsidRDefault="00736F94">
            <w:pPr>
              <w:pStyle w:val="Compact"/>
              <w:rPr>
                <w:sz w:val="20"/>
                <w:szCs w:val="20"/>
              </w:rPr>
            </w:pPr>
            <w:r w:rsidRPr="00736F94">
              <w:rPr>
                <w:sz w:val="20"/>
                <w:szCs w:val="20"/>
              </w:rPr>
              <w:t>1.20 (1.01 to 1.42)</w:t>
            </w:r>
          </w:p>
        </w:tc>
        <w:tc>
          <w:tcPr>
            <w:tcW w:w="334" w:type="pct"/>
          </w:tcPr>
          <w:p w14:paraId="102CB2A2" w14:textId="77777777" w:rsidR="00736F94" w:rsidRPr="00736F94" w:rsidRDefault="00736F94">
            <w:pPr>
              <w:pStyle w:val="Compact"/>
              <w:rPr>
                <w:sz w:val="20"/>
                <w:szCs w:val="20"/>
              </w:rPr>
            </w:pPr>
          </w:p>
        </w:tc>
        <w:tc>
          <w:tcPr>
            <w:tcW w:w="376" w:type="pct"/>
          </w:tcPr>
          <w:p w14:paraId="1DCDA0F5" w14:textId="77777777" w:rsidR="00736F94" w:rsidRPr="00736F94" w:rsidRDefault="00736F94">
            <w:pPr>
              <w:pStyle w:val="Compact"/>
              <w:rPr>
                <w:sz w:val="20"/>
                <w:szCs w:val="20"/>
              </w:rPr>
            </w:pPr>
            <w:r w:rsidRPr="00736F94">
              <w:rPr>
                <w:sz w:val="20"/>
                <w:szCs w:val="20"/>
              </w:rPr>
              <w:t>682</w:t>
            </w:r>
          </w:p>
        </w:tc>
        <w:tc>
          <w:tcPr>
            <w:tcW w:w="527" w:type="pct"/>
          </w:tcPr>
          <w:p w14:paraId="74A4A201" w14:textId="77777777" w:rsidR="00736F94" w:rsidRPr="00736F94" w:rsidRDefault="00736F94">
            <w:pPr>
              <w:pStyle w:val="Compact"/>
              <w:rPr>
                <w:sz w:val="20"/>
                <w:szCs w:val="20"/>
              </w:rPr>
            </w:pPr>
            <w:r w:rsidRPr="00736F94">
              <w:rPr>
                <w:sz w:val="20"/>
                <w:szCs w:val="20"/>
              </w:rPr>
              <w:t>348 (51)</w:t>
            </w:r>
          </w:p>
        </w:tc>
        <w:tc>
          <w:tcPr>
            <w:tcW w:w="763" w:type="pct"/>
          </w:tcPr>
          <w:p w14:paraId="6AE7F9BF" w14:textId="77777777" w:rsidR="00736F94" w:rsidRPr="00736F94" w:rsidRDefault="00736F94">
            <w:pPr>
              <w:pStyle w:val="Compact"/>
              <w:rPr>
                <w:sz w:val="20"/>
                <w:szCs w:val="20"/>
              </w:rPr>
            </w:pPr>
            <w:r w:rsidRPr="00736F94">
              <w:rPr>
                <w:sz w:val="20"/>
                <w:szCs w:val="20"/>
              </w:rPr>
              <w:t>0.96 (0.79 to 1.17)</w:t>
            </w:r>
          </w:p>
        </w:tc>
        <w:tc>
          <w:tcPr>
            <w:tcW w:w="417" w:type="pct"/>
          </w:tcPr>
          <w:p w14:paraId="6064F81D" w14:textId="77777777" w:rsidR="00736F94" w:rsidRPr="00736F94" w:rsidRDefault="00736F94">
            <w:pPr>
              <w:pStyle w:val="Compact"/>
              <w:rPr>
                <w:sz w:val="20"/>
                <w:szCs w:val="20"/>
              </w:rPr>
            </w:pPr>
          </w:p>
        </w:tc>
      </w:tr>
      <w:tr w:rsidR="00736F94" w:rsidRPr="00736F94" w14:paraId="781637AB" w14:textId="77777777" w:rsidTr="00736F94">
        <w:tc>
          <w:tcPr>
            <w:tcW w:w="508" w:type="pct"/>
            <w:vMerge/>
          </w:tcPr>
          <w:p w14:paraId="448BE3DA" w14:textId="77777777" w:rsidR="00736F94" w:rsidRPr="00736F94" w:rsidRDefault="00736F94">
            <w:pPr>
              <w:pStyle w:val="Compact"/>
              <w:rPr>
                <w:sz w:val="20"/>
                <w:szCs w:val="20"/>
              </w:rPr>
            </w:pPr>
          </w:p>
        </w:tc>
        <w:tc>
          <w:tcPr>
            <w:tcW w:w="628" w:type="pct"/>
          </w:tcPr>
          <w:p w14:paraId="45B0F764" w14:textId="77777777" w:rsidR="00736F94" w:rsidRPr="00736F94" w:rsidRDefault="00736F94">
            <w:pPr>
              <w:pStyle w:val="Compact"/>
              <w:rPr>
                <w:sz w:val="20"/>
                <w:szCs w:val="20"/>
              </w:rPr>
            </w:pPr>
            <w:r w:rsidRPr="00736F94">
              <w:rPr>
                <w:sz w:val="20"/>
                <w:szCs w:val="20"/>
              </w:rPr>
              <w:t>12 to &lt; 16</w:t>
            </w:r>
          </w:p>
        </w:tc>
        <w:tc>
          <w:tcPr>
            <w:tcW w:w="334" w:type="pct"/>
          </w:tcPr>
          <w:p w14:paraId="310F7EF6" w14:textId="77777777" w:rsidR="00736F94" w:rsidRPr="00736F94" w:rsidRDefault="00736F94">
            <w:pPr>
              <w:pStyle w:val="Compact"/>
              <w:rPr>
                <w:sz w:val="20"/>
                <w:szCs w:val="20"/>
              </w:rPr>
            </w:pPr>
            <w:r w:rsidRPr="00736F94">
              <w:rPr>
                <w:sz w:val="20"/>
                <w:szCs w:val="20"/>
              </w:rPr>
              <w:t>556</w:t>
            </w:r>
          </w:p>
        </w:tc>
        <w:tc>
          <w:tcPr>
            <w:tcW w:w="392" w:type="pct"/>
          </w:tcPr>
          <w:p w14:paraId="3A866FB8" w14:textId="77777777" w:rsidR="00736F94" w:rsidRPr="00736F94" w:rsidRDefault="00736F94">
            <w:pPr>
              <w:pStyle w:val="Compact"/>
              <w:rPr>
                <w:sz w:val="20"/>
                <w:szCs w:val="20"/>
              </w:rPr>
            </w:pPr>
            <w:r w:rsidRPr="00736F94">
              <w:rPr>
                <w:sz w:val="20"/>
                <w:szCs w:val="20"/>
              </w:rPr>
              <w:t>357 (64)</w:t>
            </w:r>
          </w:p>
        </w:tc>
        <w:tc>
          <w:tcPr>
            <w:tcW w:w="721" w:type="pct"/>
          </w:tcPr>
          <w:p w14:paraId="5278C334" w14:textId="77777777" w:rsidR="00736F94" w:rsidRPr="00736F94" w:rsidRDefault="00736F94">
            <w:pPr>
              <w:pStyle w:val="Compact"/>
              <w:rPr>
                <w:sz w:val="20"/>
                <w:szCs w:val="20"/>
              </w:rPr>
            </w:pPr>
            <w:r w:rsidRPr="00736F94">
              <w:rPr>
                <w:sz w:val="20"/>
                <w:szCs w:val="20"/>
              </w:rPr>
              <w:t>1.97 (1.62 to 2.40)</w:t>
            </w:r>
          </w:p>
        </w:tc>
        <w:tc>
          <w:tcPr>
            <w:tcW w:w="334" w:type="pct"/>
          </w:tcPr>
          <w:p w14:paraId="7DE5882A" w14:textId="77777777" w:rsidR="00736F94" w:rsidRPr="00736F94" w:rsidRDefault="00736F94">
            <w:pPr>
              <w:pStyle w:val="Compact"/>
              <w:rPr>
                <w:sz w:val="20"/>
                <w:szCs w:val="20"/>
              </w:rPr>
            </w:pPr>
          </w:p>
        </w:tc>
        <w:tc>
          <w:tcPr>
            <w:tcW w:w="376" w:type="pct"/>
          </w:tcPr>
          <w:p w14:paraId="69A5B123" w14:textId="77777777" w:rsidR="00736F94" w:rsidRPr="00736F94" w:rsidRDefault="00736F94">
            <w:pPr>
              <w:pStyle w:val="Compact"/>
              <w:rPr>
                <w:sz w:val="20"/>
                <w:szCs w:val="20"/>
              </w:rPr>
            </w:pPr>
            <w:r w:rsidRPr="00736F94">
              <w:rPr>
                <w:sz w:val="20"/>
                <w:szCs w:val="20"/>
              </w:rPr>
              <w:t>486</w:t>
            </w:r>
          </w:p>
        </w:tc>
        <w:tc>
          <w:tcPr>
            <w:tcW w:w="527" w:type="pct"/>
          </w:tcPr>
          <w:p w14:paraId="14896B8D" w14:textId="77777777" w:rsidR="00736F94" w:rsidRPr="00736F94" w:rsidRDefault="00736F94">
            <w:pPr>
              <w:pStyle w:val="Compact"/>
              <w:rPr>
                <w:sz w:val="20"/>
                <w:szCs w:val="20"/>
              </w:rPr>
            </w:pPr>
            <w:r w:rsidRPr="00736F94">
              <w:rPr>
                <w:sz w:val="20"/>
                <w:szCs w:val="20"/>
              </w:rPr>
              <w:t>308 (63)</w:t>
            </w:r>
          </w:p>
        </w:tc>
        <w:tc>
          <w:tcPr>
            <w:tcW w:w="763" w:type="pct"/>
          </w:tcPr>
          <w:p w14:paraId="76EFBFE9" w14:textId="77777777" w:rsidR="00736F94" w:rsidRPr="00736F94" w:rsidRDefault="00736F94">
            <w:pPr>
              <w:pStyle w:val="Compact"/>
              <w:rPr>
                <w:sz w:val="20"/>
                <w:szCs w:val="20"/>
              </w:rPr>
            </w:pPr>
            <w:r w:rsidRPr="00736F94">
              <w:rPr>
                <w:sz w:val="20"/>
                <w:szCs w:val="20"/>
              </w:rPr>
              <w:t>1.06 (0.81 to 1.39)</w:t>
            </w:r>
          </w:p>
        </w:tc>
        <w:tc>
          <w:tcPr>
            <w:tcW w:w="417" w:type="pct"/>
          </w:tcPr>
          <w:p w14:paraId="66A2369E" w14:textId="77777777" w:rsidR="00736F94" w:rsidRPr="00736F94" w:rsidRDefault="00736F94">
            <w:pPr>
              <w:pStyle w:val="Compact"/>
              <w:rPr>
                <w:sz w:val="20"/>
                <w:szCs w:val="20"/>
              </w:rPr>
            </w:pPr>
          </w:p>
        </w:tc>
      </w:tr>
      <w:tr w:rsidR="00736F94" w:rsidRPr="00736F94" w14:paraId="0C719038" w14:textId="77777777" w:rsidTr="00736F94">
        <w:tc>
          <w:tcPr>
            <w:tcW w:w="508" w:type="pct"/>
          </w:tcPr>
          <w:p w14:paraId="07628706" w14:textId="77777777" w:rsidR="00441A7B" w:rsidRPr="00736F94" w:rsidRDefault="00441A7B">
            <w:pPr>
              <w:pStyle w:val="Compact"/>
              <w:rPr>
                <w:sz w:val="20"/>
                <w:szCs w:val="20"/>
              </w:rPr>
            </w:pPr>
          </w:p>
        </w:tc>
        <w:tc>
          <w:tcPr>
            <w:tcW w:w="628" w:type="pct"/>
          </w:tcPr>
          <w:p w14:paraId="69E293DF" w14:textId="77777777" w:rsidR="00441A7B" w:rsidRPr="00736F94" w:rsidRDefault="00A1412B">
            <w:pPr>
              <w:pStyle w:val="Compact"/>
              <w:rPr>
                <w:sz w:val="20"/>
                <w:szCs w:val="20"/>
              </w:rPr>
            </w:pPr>
            <w:r w:rsidRPr="00736F94">
              <w:rPr>
                <w:sz w:val="20"/>
                <w:szCs w:val="20"/>
              </w:rPr>
              <w:t>≥ 16</w:t>
            </w:r>
          </w:p>
        </w:tc>
        <w:tc>
          <w:tcPr>
            <w:tcW w:w="334" w:type="pct"/>
          </w:tcPr>
          <w:p w14:paraId="344FAFAC" w14:textId="77777777" w:rsidR="00441A7B" w:rsidRPr="00736F94" w:rsidRDefault="00A1412B">
            <w:pPr>
              <w:pStyle w:val="Compact"/>
              <w:rPr>
                <w:sz w:val="20"/>
                <w:szCs w:val="20"/>
              </w:rPr>
            </w:pPr>
            <w:r w:rsidRPr="00736F94">
              <w:rPr>
                <w:sz w:val="20"/>
                <w:szCs w:val="20"/>
              </w:rPr>
              <w:t>157</w:t>
            </w:r>
          </w:p>
        </w:tc>
        <w:tc>
          <w:tcPr>
            <w:tcW w:w="392" w:type="pct"/>
          </w:tcPr>
          <w:p w14:paraId="70133545" w14:textId="77777777" w:rsidR="00441A7B" w:rsidRPr="00736F94" w:rsidRDefault="00A1412B">
            <w:pPr>
              <w:pStyle w:val="Compact"/>
              <w:rPr>
                <w:sz w:val="20"/>
                <w:szCs w:val="20"/>
              </w:rPr>
            </w:pPr>
            <w:r w:rsidRPr="00736F94">
              <w:rPr>
                <w:sz w:val="20"/>
                <w:szCs w:val="20"/>
              </w:rPr>
              <w:t>84 (54)</w:t>
            </w:r>
          </w:p>
        </w:tc>
        <w:tc>
          <w:tcPr>
            <w:tcW w:w="721" w:type="pct"/>
          </w:tcPr>
          <w:p w14:paraId="2BEF8577" w14:textId="77777777" w:rsidR="00441A7B" w:rsidRPr="00736F94" w:rsidRDefault="00A1412B">
            <w:pPr>
              <w:pStyle w:val="Compact"/>
              <w:rPr>
                <w:sz w:val="20"/>
                <w:szCs w:val="20"/>
              </w:rPr>
            </w:pPr>
            <w:r w:rsidRPr="00736F94">
              <w:rPr>
                <w:sz w:val="20"/>
                <w:szCs w:val="20"/>
              </w:rPr>
              <w:t>1.26 (0.91 to 1.75)</w:t>
            </w:r>
          </w:p>
        </w:tc>
        <w:tc>
          <w:tcPr>
            <w:tcW w:w="334" w:type="pct"/>
          </w:tcPr>
          <w:p w14:paraId="1EDFE134" w14:textId="77777777" w:rsidR="00441A7B" w:rsidRPr="00736F94" w:rsidRDefault="00441A7B">
            <w:pPr>
              <w:pStyle w:val="Compact"/>
              <w:rPr>
                <w:sz w:val="20"/>
                <w:szCs w:val="20"/>
              </w:rPr>
            </w:pPr>
          </w:p>
        </w:tc>
        <w:tc>
          <w:tcPr>
            <w:tcW w:w="376" w:type="pct"/>
          </w:tcPr>
          <w:p w14:paraId="0DCF397F" w14:textId="77777777" w:rsidR="00441A7B" w:rsidRPr="00736F94" w:rsidRDefault="00A1412B">
            <w:pPr>
              <w:pStyle w:val="Compact"/>
              <w:rPr>
                <w:sz w:val="20"/>
                <w:szCs w:val="20"/>
              </w:rPr>
            </w:pPr>
            <w:r w:rsidRPr="00736F94">
              <w:rPr>
                <w:sz w:val="20"/>
                <w:szCs w:val="20"/>
              </w:rPr>
              <w:t>131</w:t>
            </w:r>
          </w:p>
        </w:tc>
        <w:tc>
          <w:tcPr>
            <w:tcW w:w="527" w:type="pct"/>
          </w:tcPr>
          <w:p w14:paraId="61DD7A0D" w14:textId="77777777" w:rsidR="00441A7B" w:rsidRPr="00736F94" w:rsidRDefault="00A1412B">
            <w:pPr>
              <w:pStyle w:val="Compact"/>
              <w:rPr>
                <w:sz w:val="20"/>
                <w:szCs w:val="20"/>
              </w:rPr>
            </w:pPr>
            <w:r w:rsidRPr="00736F94">
              <w:rPr>
                <w:sz w:val="20"/>
                <w:szCs w:val="20"/>
              </w:rPr>
              <w:t>68 (52)</w:t>
            </w:r>
          </w:p>
        </w:tc>
        <w:tc>
          <w:tcPr>
            <w:tcW w:w="763" w:type="pct"/>
          </w:tcPr>
          <w:p w14:paraId="08A0386A" w14:textId="77777777" w:rsidR="00441A7B" w:rsidRPr="00736F94" w:rsidRDefault="00A1412B">
            <w:pPr>
              <w:pStyle w:val="Compact"/>
              <w:rPr>
                <w:sz w:val="20"/>
                <w:szCs w:val="20"/>
              </w:rPr>
            </w:pPr>
            <w:r w:rsidRPr="00736F94">
              <w:rPr>
                <w:sz w:val="20"/>
                <w:szCs w:val="20"/>
              </w:rPr>
              <w:t>0.93 (0.63 to 1.37)</w:t>
            </w:r>
          </w:p>
        </w:tc>
        <w:tc>
          <w:tcPr>
            <w:tcW w:w="417" w:type="pct"/>
          </w:tcPr>
          <w:p w14:paraId="05A0FF5F" w14:textId="77777777" w:rsidR="00441A7B" w:rsidRPr="00736F94" w:rsidRDefault="00441A7B">
            <w:pPr>
              <w:pStyle w:val="Compact"/>
              <w:rPr>
                <w:sz w:val="20"/>
                <w:szCs w:val="20"/>
              </w:rPr>
            </w:pPr>
          </w:p>
        </w:tc>
      </w:tr>
      <w:tr w:rsidR="00741857" w:rsidRPr="00736F94" w14:paraId="3682082E" w14:textId="77777777" w:rsidTr="00177474">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B56012E" w14:textId="77777777" w:rsidR="00741857" w:rsidRPr="00736F94" w:rsidRDefault="00741857">
            <w:pPr>
              <w:pStyle w:val="Compact"/>
              <w:rPr>
                <w:b w:val="0"/>
                <w:sz w:val="20"/>
                <w:szCs w:val="20"/>
              </w:rPr>
            </w:pPr>
            <w:r w:rsidRPr="00736F94">
              <w:rPr>
                <w:b w:val="0"/>
                <w:sz w:val="20"/>
                <w:szCs w:val="20"/>
              </w:rPr>
              <w:t>OR (95% CI): unadjusted odds ratio with 95% confidence intervals,</w:t>
            </w:r>
          </w:p>
          <w:p w14:paraId="54ABB78C" w14:textId="77777777" w:rsidR="00741857" w:rsidRPr="00736F94" w:rsidRDefault="00741857">
            <w:pPr>
              <w:pStyle w:val="Compact"/>
              <w:rPr>
                <w:b w:val="0"/>
                <w:sz w:val="20"/>
                <w:szCs w:val="20"/>
              </w:rPr>
            </w:pPr>
            <w:r w:rsidRPr="00736F94">
              <w:rPr>
                <w:b w:val="0"/>
                <w:sz w:val="20"/>
                <w:szCs w:val="20"/>
              </w:rPr>
              <w:t xml:space="preserve"> aOR (95% CI): adjusted odds ratios with 95% confidence intervals,</w:t>
            </w:r>
          </w:p>
          <w:p w14:paraId="481BFD93" w14:textId="77777777" w:rsidR="00741857" w:rsidRPr="00736F94" w:rsidRDefault="00741857">
            <w:pPr>
              <w:pStyle w:val="Compact"/>
              <w:rPr>
                <w:b w:val="0"/>
                <w:sz w:val="20"/>
                <w:szCs w:val="20"/>
              </w:rPr>
            </w:pPr>
            <w:r w:rsidRPr="00736F94">
              <w:rPr>
                <w:b w:val="0"/>
                <w:sz w:val="20"/>
                <w:szCs w:val="20"/>
              </w:rPr>
              <w:lastRenderedPageBreak/>
              <w:t xml:space="preserve"> * Univariable sample size for outcomes ordered as in table (% of vaccinated cases) = 8824 (36%), 110 (28%), 9952 (41%), 10018 (41%), 3221 (13%), </w:t>
            </w:r>
          </w:p>
          <w:p w14:paraId="5912EDE6" w14:textId="77777777" w:rsidR="00741857" w:rsidRPr="00736F94" w:rsidRDefault="00741857">
            <w:pPr>
              <w:pStyle w:val="Compact"/>
              <w:rPr>
                <w:b w:val="0"/>
                <w:sz w:val="20"/>
                <w:szCs w:val="20"/>
              </w:rPr>
            </w:pPr>
            <w:r w:rsidRPr="00736F94">
              <w:rPr>
                <w:b w:val="0"/>
                <w:sz w:val="20"/>
                <w:szCs w:val="20"/>
              </w:rPr>
              <w:t xml:space="preserve">† Multivariable sample size with outcomes ordered as in table (% of vaccinated cases) = 7725 (32%), 100 (25%), 8807 (36%), 8855 (36%), 2856 (12%) </w:t>
            </w:r>
          </w:p>
          <w:p w14:paraId="3C8ADE61" w14:textId="463D64ED" w:rsidR="00741857" w:rsidRPr="00736F94" w:rsidRDefault="00741857">
            <w:pPr>
              <w:pStyle w:val="Compact"/>
              <w:rPr>
                <w:b w:val="0"/>
                <w:sz w:val="20"/>
                <w:szCs w:val="20"/>
              </w:rPr>
            </w:pPr>
            <w:r w:rsidRPr="00736F94">
              <w:rPr>
                <w:b w:val="0"/>
                <w:sz w:val="20"/>
                <w:szCs w:val="20"/>
              </w:rPr>
              <w:t>‡ Death due to TB in those who died and where cause of death was known</w:t>
            </w:r>
          </w:p>
        </w:tc>
      </w:tr>
    </w:tbl>
    <w:p w14:paraId="02EC26F4" w14:textId="77777777" w:rsidR="00A1412B" w:rsidRDefault="00A1412B">
      <w:pPr>
        <w:pStyle w:val="FirstParagraph"/>
        <w:rPr>
          <w:b/>
        </w:rPr>
        <w:sectPr w:rsidR="00A1412B" w:rsidSect="00A1412B">
          <w:pgSz w:w="15840" w:h="12240" w:orient="landscape"/>
          <w:pgMar w:top="1440" w:right="1440" w:bottom="1440" w:left="1440" w:header="720" w:footer="720" w:gutter="0"/>
          <w:cols w:space="720"/>
          <w:docGrid w:linePitch="326"/>
        </w:sectPr>
      </w:pPr>
      <w:bookmarkStart w:id="74" w:name="pagebreak-7"/>
      <w:bookmarkEnd w:id="74"/>
    </w:p>
    <w:p w14:paraId="21407AE4" w14:textId="673F4FFA" w:rsidR="00441A7B" w:rsidRDefault="00A1412B">
      <w:pPr>
        <w:pStyle w:val="FirstParagraph"/>
      </w:pPr>
      <w:r>
        <w:rPr>
          <w:b/>
        </w:rPr>
        <w:lastRenderedPageBreak/>
        <w:t>Sensitivity analysis of the missing data using multiple imputation</w:t>
      </w:r>
    </w:p>
    <w:p w14:paraId="41B7468F" w14:textId="77777777" w:rsidR="00441A7B" w:rsidRDefault="00A1412B">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14:paraId="2F1AAB99" w14:textId="77777777" w:rsidR="00441A7B" w:rsidRDefault="00A1412B">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14:paraId="2D35E9A5" w14:textId="77777777" w:rsidR="00441A7B" w:rsidRDefault="00A1412B">
      <w:pPr>
        <w:pStyle w:val="TableCaption"/>
      </w:pPr>
      <w:r>
        <w:rPr>
          <w:b/>
        </w:rPr>
        <w:t>Supplementary table S5:</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16100C" w14:paraId="2CB4C922" w14:textId="77777777" w:rsidTr="0016100C">
        <w:trPr>
          <w:cnfStyle w:val="100000000000" w:firstRow="1" w:lastRow="0" w:firstColumn="0" w:lastColumn="0" w:oddVBand="0" w:evenVBand="0" w:oddHBand="0" w:evenHBand="0" w:firstRowFirstColumn="0" w:firstRowLastColumn="0" w:lastRowFirstColumn="0" w:lastRowLastColumn="0"/>
        </w:trPr>
        <w:tc>
          <w:tcPr>
            <w:tcW w:w="1012" w:type="pct"/>
            <w:vMerge w:val="restart"/>
          </w:tcPr>
          <w:p w14:paraId="3DA50899" w14:textId="4CEAEB59" w:rsidR="00A1412B" w:rsidRPr="00A1412B" w:rsidRDefault="00A1412B" w:rsidP="00A1412B">
            <w:pPr>
              <w:pStyle w:val="Compact"/>
              <w:rPr>
                <w:b w:val="0"/>
              </w:rPr>
            </w:pPr>
            <w:r w:rsidRPr="00A1412B">
              <w:rPr>
                <w:b w:val="0"/>
              </w:rPr>
              <w:t>Outcome</w:t>
            </w:r>
          </w:p>
        </w:tc>
        <w:tc>
          <w:tcPr>
            <w:tcW w:w="1968" w:type="pct"/>
            <w:gridSpan w:val="3"/>
          </w:tcPr>
          <w:p w14:paraId="66288DF4" w14:textId="6A70B456" w:rsidR="00A1412B" w:rsidRPr="00A1412B" w:rsidRDefault="00A1412B">
            <w:pPr>
              <w:pStyle w:val="Compact"/>
              <w:rPr>
                <w:b w:val="0"/>
              </w:rPr>
            </w:pPr>
            <w:r w:rsidRPr="00A1412B">
              <w:rPr>
                <w:b w:val="0"/>
              </w:rPr>
              <w:t>Univariable</w:t>
            </w:r>
          </w:p>
        </w:tc>
        <w:tc>
          <w:tcPr>
            <w:tcW w:w="2019" w:type="pct"/>
            <w:gridSpan w:val="3"/>
          </w:tcPr>
          <w:p w14:paraId="2460B2B6" w14:textId="3044E3A7" w:rsidR="00A1412B" w:rsidRPr="00A1412B" w:rsidRDefault="00A1412B">
            <w:pPr>
              <w:pStyle w:val="Compact"/>
              <w:rPr>
                <w:b w:val="0"/>
              </w:rPr>
            </w:pPr>
            <w:r w:rsidRPr="00A1412B">
              <w:rPr>
                <w:b w:val="0"/>
              </w:rPr>
              <w:t>Multivariable</w:t>
            </w:r>
          </w:p>
        </w:tc>
      </w:tr>
      <w:tr w:rsidR="0016100C" w14:paraId="0CC8DF2F" w14:textId="77777777" w:rsidTr="0016100C">
        <w:tc>
          <w:tcPr>
            <w:tcW w:w="1012" w:type="pct"/>
            <w:vMerge/>
            <w:tcBorders>
              <w:bottom w:val="single" w:sz="4" w:space="0" w:color="auto"/>
            </w:tcBorders>
          </w:tcPr>
          <w:p w14:paraId="08512959" w14:textId="4BF68F79" w:rsidR="00A1412B" w:rsidRDefault="00A1412B">
            <w:pPr>
              <w:pStyle w:val="Compact"/>
            </w:pPr>
          </w:p>
        </w:tc>
        <w:tc>
          <w:tcPr>
            <w:tcW w:w="1106" w:type="pct"/>
            <w:tcBorders>
              <w:bottom w:val="single" w:sz="4" w:space="0" w:color="auto"/>
            </w:tcBorders>
          </w:tcPr>
          <w:p w14:paraId="2CABFCF9" w14:textId="77777777" w:rsidR="00A1412B" w:rsidRDefault="00A1412B">
            <w:pPr>
              <w:pStyle w:val="Compact"/>
            </w:pPr>
            <w:r>
              <w:t>OR (95% CI)</w:t>
            </w:r>
          </w:p>
        </w:tc>
        <w:tc>
          <w:tcPr>
            <w:tcW w:w="528" w:type="pct"/>
            <w:tcBorders>
              <w:bottom w:val="single" w:sz="4" w:space="0" w:color="auto"/>
            </w:tcBorders>
          </w:tcPr>
          <w:p w14:paraId="5D14946D" w14:textId="77777777" w:rsidR="00A1412B" w:rsidRDefault="00A1412B">
            <w:pPr>
              <w:pStyle w:val="Compact"/>
            </w:pPr>
            <w:r>
              <w:t>P-value</w:t>
            </w:r>
          </w:p>
        </w:tc>
        <w:tc>
          <w:tcPr>
            <w:tcW w:w="334" w:type="pct"/>
            <w:tcBorders>
              <w:bottom w:val="single" w:sz="4" w:space="0" w:color="auto"/>
            </w:tcBorders>
          </w:tcPr>
          <w:p w14:paraId="798F0DBC" w14:textId="77777777" w:rsidR="00A1412B" w:rsidRDefault="00A1412B">
            <w:pPr>
              <w:pStyle w:val="Compact"/>
            </w:pPr>
            <w:r>
              <w:t>fmi</w:t>
            </w:r>
          </w:p>
        </w:tc>
        <w:tc>
          <w:tcPr>
            <w:tcW w:w="1158" w:type="pct"/>
            <w:tcBorders>
              <w:bottom w:val="single" w:sz="4" w:space="0" w:color="auto"/>
            </w:tcBorders>
          </w:tcPr>
          <w:p w14:paraId="000ED3F8" w14:textId="77777777" w:rsidR="00A1412B" w:rsidRDefault="00A1412B">
            <w:pPr>
              <w:pStyle w:val="Compact"/>
            </w:pPr>
            <w:r>
              <w:t>aOR (95% CI)</w:t>
            </w:r>
          </w:p>
        </w:tc>
        <w:tc>
          <w:tcPr>
            <w:tcW w:w="528" w:type="pct"/>
            <w:tcBorders>
              <w:bottom w:val="single" w:sz="4" w:space="0" w:color="auto"/>
            </w:tcBorders>
          </w:tcPr>
          <w:p w14:paraId="53E68F82" w14:textId="77777777" w:rsidR="00A1412B" w:rsidRDefault="00A1412B">
            <w:pPr>
              <w:pStyle w:val="Compact"/>
            </w:pPr>
            <w:r>
              <w:t>P-value</w:t>
            </w:r>
          </w:p>
        </w:tc>
        <w:tc>
          <w:tcPr>
            <w:tcW w:w="334" w:type="pct"/>
            <w:tcBorders>
              <w:bottom w:val="single" w:sz="4" w:space="0" w:color="auto"/>
            </w:tcBorders>
          </w:tcPr>
          <w:p w14:paraId="4F1C53D5" w14:textId="77777777" w:rsidR="00A1412B" w:rsidRDefault="00A1412B">
            <w:pPr>
              <w:pStyle w:val="Compact"/>
            </w:pPr>
            <w:r>
              <w:t>fmi</w:t>
            </w:r>
          </w:p>
        </w:tc>
      </w:tr>
      <w:tr w:rsidR="0016100C" w14:paraId="580A62D2" w14:textId="77777777" w:rsidTr="0016100C">
        <w:tc>
          <w:tcPr>
            <w:tcW w:w="1012" w:type="pct"/>
            <w:tcBorders>
              <w:top w:val="single" w:sz="4" w:space="0" w:color="auto"/>
            </w:tcBorders>
          </w:tcPr>
          <w:p w14:paraId="1126C885" w14:textId="77777777" w:rsidR="00441A7B" w:rsidRDefault="00A1412B">
            <w:pPr>
              <w:pStyle w:val="Compact"/>
            </w:pPr>
            <w:r>
              <w:t>All-cause mortality</w:t>
            </w:r>
          </w:p>
        </w:tc>
        <w:tc>
          <w:tcPr>
            <w:tcW w:w="1106" w:type="pct"/>
            <w:tcBorders>
              <w:top w:val="single" w:sz="4" w:space="0" w:color="auto"/>
            </w:tcBorders>
          </w:tcPr>
          <w:p w14:paraId="17E763DF" w14:textId="77777777" w:rsidR="00441A7B" w:rsidRDefault="00A1412B">
            <w:pPr>
              <w:pStyle w:val="Compact"/>
            </w:pPr>
            <w:r>
              <w:t>0.44 (0.35 to 0.56)</w:t>
            </w:r>
          </w:p>
        </w:tc>
        <w:tc>
          <w:tcPr>
            <w:tcW w:w="528" w:type="pct"/>
            <w:tcBorders>
              <w:top w:val="single" w:sz="4" w:space="0" w:color="auto"/>
            </w:tcBorders>
          </w:tcPr>
          <w:p w14:paraId="22EF156A" w14:textId="77777777" w:rsidR="00441A7B" w:rsidRDefault="00A1412B">
            <w:pPr>
              <w:pStyle w:val="Compact"/>
            </w:pPr>
            <w:r>
              <w:t>&lt;0.001</w:t>
            </w:r>
          </w:p>
        </w:tc>
        <w:tc>
          <w:tcPr>
            <w:tcW w:w="334" w:type="pct"/>
            <w:tcBorders>
              <w:top w:val="single" w:sz="4" w:space="0" w:color="auto"/>
            </w:tcBorders>
          </w:tcPr>
          <w:p w14:paraId="49154E36" w14:textId="77777777" w:rsidR="00441A7B" w:rsidRDefault="00A1412B">
            <w:pPr>
              <w:pStyle w:val="Compact"/>
            </w:pPr>
            <w:r>
              <w:t>90</w:t>
            </w:r>
          </w:p>
        </w:tc>
        <w:tc>
          <w:tcPr>
            <w:tcW w:w="1158" w:type="pct"/>
            <w:tcBorders>
              <w:top w:val="single" w:sz="4" w:space="0" w:color="auto"/>
            </w:tcBorders>
          </w:tcPr>
          <w:p w14:paraId="51664B21" w14:textId="77777777" w:rsidR="00441A7B" w:rsidRDefault="00A1412B">
            <w:pPr>
              <w:pStyle w:val="Compact"/>
            </w:pPr>
            <w:r>
              <w:t>0.76 (0.61 to 0.94)</w:t>
            </w:r>
          </w:p>
        </w:tc>
        <w:tc>
          <w:tcPr>
            <w:tcW w:w="528" w:type="pct"/>
            <w:tcBorders>
              <w:top w:val="single" w:sz="4" w:space="0" w:color="auto"/>
            </w:tcBorders>
          </w:tcPr>
          <w:p w14:paraId="5C5CFED6" w14:textId="77777777" w:rsidR="00441A7B" w:rsidRDefault="00A1412B">
            <w:pPr>
              <w:pStyle w:val="Compact"/>
            </w:pPr>
            <w:r>
              <w:t>0.013</w:t>
            </w:r>
          </w:p>
        </w:tc>
        <w:tc>
          <w:tcPr>
            <w:tcW w:w="334" w:type="pct"/>
            <w:tcBorders>
              <w:top w:val="single" w:sz="4" w:space="0" w:color="auto"/>
            </w:tcBorders>
          </w:tcPr>
          <w:p w14:paraId="76A94D60" w14:textId="77777777" w:rsidR="00441A7B" w:rsidRDefault="00A1412B">
            <w:pPr>
              <w:pStyle w:val="Compact"/>
            </w:pPr>
            <w:r>
              <w:t>85</w:t>
            </w:r>
          </w:p>
        </w:tc>
      </w:tr>
      <w:tr w:rsidR="0016100C" w14:paraId="3819AF08" w14:textId="77777777" w:rsidTr="0016100C">
        <w:tc>
          <w:tcPr>
            <w:tcW w:w="1012" w:type="pct"/>
          </w:tcPr>
          <w:p w14:paraId="217DF160" w14:textId="77777777" w:rsidR="00441A7B" w:rsidRDefault="00A1412B">
            <w:pPr>
              <w:pStyle w:val="Compact"/>
            </w:pPr>
            <w:r>
              <w:t>Death due to TB (in those who died*)</w:t>
            </w:r>
          </w:p>
        </w:tc>
        <w:tc>
          <w:tcPr>
            <w:tcW w:w="1106" w:type="pct"/>
          </w:tcPr>
          <w:p w14:paraId="77A1B69B" w14:textId="77777777" w:rsidR="00441A7B" w:rsidRDefault="00A1412B">
            <w:pPr>
              <w:pStyle w:val="Compact"/>
            </w:pPr>
            <w:r>
              <w:t>0.94 (0.57 to 1.56)</w:t>
            </w:r>
          </w:p>
        </w:tc>
        <w:tc>
          <w:tcPr>
            <w:tcW w:w="528" w:type="pct"/>
          </w:tcPr>
          <w:p w14:paraId="11E74422" w14:textId="77777777" w:rsidR="00441A7B" w:rsidRDefault="00A1412B">
            <w:pPr>
              <w:pStyle w:val="Compact"/>
            </w:pPr>
            <w:r>
              <w:t>0.810</w:t>
            </w:r>
          </w:p>
        </w:tc>
        <w:tc>
          <w:tcPr>
            <w:tcW w:w="334" w:type="pct"/>
          </w:tcPr>
          <w:p w14:paraId="702D8E83" w14:textId="77777777" w:rsidR="00441A7B" w:rsidRDefault="00A1412B">
            <w:pPr>
              <w:pStyle w:val="Compact"/>
            </w:pPr>
            <w:r>
              <w:t>85</w:t>
            </w:r>
          </w:p>
        </w:tc>
        <w:tc>
          <w:tcPr>
            <w:tcW w:w="1158" w:type="pct"/>
          </w:tcPr>
          <w:p w14:paraId="1EC12058" w14:textId="77777777" w:rsidR="00441A7B" w:rsidRDefault="00A1412B">
            <w:pPr>
              <w:pStyle w:val="Compact"/>
            </w:pPr>
            <w:r>
              <w:t>0.89 (0.52 to 1.51)</w:t>
            </w:r>
          </w:p>
        </w:tc>
        <w:tc>
          <w:tcPr>
            <w:tcW w:w="528" w:type="pct"/>
          </w:tcPr>
          <w:p w14:paraId="7202810B" w14:textId="77777777" w:rsidR="00441A7B" w:rsidRDefault="00A1412B">
            <w:pPr>
              <w:pStyle w:val="Compact"/>
            </w:pPr>
            <w:r>
              <w:t>0.651</w:t>
            </w:r>
          </w:p>
        </w:tc>
        <w:tc>
          <w:tcPr>
            <w:tcW w:w="334" w:type="pct"/>
          </w:tcPr>
          <w:p w14:paraId="651D8239" w14:textId="77777777" w:rsidR="00441A7B" w:rsidRDefault="00A1412B">
            <w:pPr>
              <w:pStyle w:val="Compact"/>
            </w:pPr>
            <w:r>
              <w:t>85</w:t>
            </w:r>
          </w:p>
        </w:tc>
      </w:tr>
      <w:tr w:rsidR="0016100C" w14:paraId="566F15FE" w14:textId="77777777" w:rsidTr="0016100C">
        <w:tc>
          <w:tcPr>
            <w:tcW w:w="1012" w:type="pct"/>
          </w:tcPr>
          <w:p w14:paraId="4C5C9614" w14:textId="77777777" w:rsidR="00441A7B" w:rsidRDefault="00A1412B">
            <w:pPr>
              <w:pStyle w:val="Compact"/>
            </w:pPr>
            <w:r>
              <w:t>Recurrent TB</w:t>
            </w:r>
          </w:p>
        </w:tc>
        <w:tc>
          <w:tcPr>
            <w:tcW w:w="1106" w:type="pct"/>
          </w:tcPr>
          <w:p w14:paraId="16F664BF" w14:textId="77777777" w:rsidR="00441A7B" w:rsidRDefault="00A1412B">
            <w:pPr>
              <w:pStyle w:val="Compact"/>
            </w:pPr>
            <w:r>
              <w:t>0.83 (0.75 to 0.92)</w:t>
            </w:r>
          </w:p>
        </w:tc>
        <w:tc>
          <w:tcPr>
            <w:tcW w:w="528" w:type="pct"/>
          </w:tcPr>
          <w:p w14:paraId="0583A0F2" w14:textId="77777777" w:rsidR="00441A7B" w:rsidRDefault="00A1412B">
            <w:pPr>
              <w:pStyle w:val="Compact"/>
            </w:pPr>
            <w:r>
              <w:t>&lt;0.001</w:t>
            </w:r>
          </w:p>
        </w:tc>
        <w:tc>
          <w:tcPr>
            <w:tcW w:w="334" w:type="pct"/>
          </w:tcPr>
          <w:p w14:paraId="25C2282D" w14:textId="77777777" w:rsidR="00441A7B" w:rsidRDefault="00A1412B">
            <w:pPr>
              <w:pStyle w:val="Compact"/>
            </w:pPr>
            <w:r>
              <w:t>56</w:t>
            </w:r>
          </w:p>
        </w:tc>
        <w:tc>
          <w:tcPr>
            <w:tcW w:w="1158" w:type="pct"/>
          </w:tcPr>
          <w:p w14:paraId="248C0C08" w14:textId="77777777" w:rsidR="00441A7B" w:rsidRDefault="00A1412B">
            <w:pPr>
              <w:pStyle w:val="Compact"/>
            </w:pPr>
            <w:r>
              <w:t>0.90 (0.81 to 1.00)</w:t>
            </w:r>
          </w:p>
        </w:tc>
        <w:tc>
          <w:tcPr>
            <w:tcW w:w="528" w:type="pct"/>
          </w:tcPr>
          <w:p w14:paraId="2BB665E6" w14:textId="77777777" w:rsidR="00441A7B" w:rsidRDefault="00A1412B">
            <w:pPr>
              <w:pStyle w:val="Compact"/>
            </w:pPr>
            <w:r>
              <w:t>0.058</w:t>
            </w:r>
          </w:p>
        </w:tc>
        <w:tc>
          <w:tcPr>
            <w:tcW w:w="334" w:type="pct"/>
          </w:tcPr>
          <w:p w14:paraId="0F6FFDFA" w14:textId="77777777" w:rsidR="00441A7B" w:rsidRDefault="00A1412B">
            <w:pPr>
              <w:pStyle w:val="Compact"/>
            </w:pPr>
            <w:r>
              <w:t>54</w:t>
            </w:r>
          </w:p>
        </w:tc>
      </w:tr>
      <w:tr w:rsidR="0016100C" w14:paraId="0F59E49D" w14:textId="77777777" w:rsidTr="0016100C">
        <w:tc>
          <w:tcPr>
            <w:tcW w:w="1012" w:type="pct"/>
          </w:tcPr>
          <w:p w14:paraId="7EAB979F" w14:textId="77777777" w:rsidR="00441A7B" w:rsidRDefault="00A1412B">
            <w:pPr>
              <w:pStyle w:val="Compact"/>
            </w:pPr>
            <w:r>
              <w:t>Pulmonary TB</w:t>
            </w:r>
          </w:p>
        </w:tc>
        <w:tc>
          <w:tcPr>
            <w:tcW w:w="1106" w:type="pct"/>
          </w:tcPr>
          <w:p w14:paraId="17E4B39D" w14:textId="77777777" w:rsidR="00441A7B" w:rsidRDefault="00A1412B">
            <w:pPr>
              <w:pStyle w:val="Compact"/>
            </w:pPr>
            <w:r>
              <w:t>0.84 (0.79 to 0.90)</w:t>
            </w:r>
          </w:p>
        </w:tc>
        <w:tc>
          <w:tcPr>
            <w:tcW w:w="528" w:type="pct"/>
          </w:tcPr>
          <w:p w14:paraId="3BCB4376" w14:textId="77777777" w:rsidR="00441A7B" w:rsidRDefault="00A1412B">
            <w:pPr>
              <w:pStyle w:val="Compact"/>
            </w:pPr>
            <w:r>
              <w:t>&lt;0.001</w:t>
            </w:r>
          </w:p>
        </w:tc>
        <w:tc>
          <w:tcPr>
            <w:tcW w:w="334" w:type="pct"/>
          </w:tcPr>
          <w:p w14:paraId="7FE7CCE5" w14:textId="77777777" w:rsidR="00441A7B" w:rsidRDefault="00A1412B">
            <w:pPr>
              <w:pStyle w:val="Compact"/>
            </w:pPr>
            <w:r>
              <w:t>70</w:t>
            </w:r>
          </w:p>
        </w:tc>
        <w:tc>
          <w:tcPr>
            <w:tcW w:w="1158" w:type="pct"/>
          </w:tcPr>
          <w:p w14:paraId="7AAC74E2" w14:textId="77777777" w:rsidR="00441A7B" w:rsidRDefault="00A1412B">
            <w:pPr>
              <w:pStyle w:val="Compact"/>
            </w:pPr>
            <w:r>
              <w:t>0.99 (0.93 to 1.06)</w:t>
            </w:r>
          </w:p>
        </w:tc>
        <w:tc>
          <w:tcPr>
            <w:tcW w:w="528" w:type="pct"/>
          </w:tcPr>
          <w:p w14:paraId="450D0081" w14:textId="77777777" w:rsidR="00441A7B" w:rsidRDefault="00A1412B">
            <w:pPr>
              <w:pStyle w:val="Compact"/>
            </w:pPr>
            <w:r>
              <w:t>0.814</w:t>
            </w:r>
          </w:p>
        </w:tc>
        <w:tc>
          <w:tcPr>
            <w:tcW w:w="334" w:type="pct"/>
          </w:tcPr>
          <w:p w14:paraId="1ED93F30" w14:textId="77777777" w:rsidR="00441A7B" w:rsidRDefault="00A1412B">
            <w:pPr>
              <w:pStyle w:val="Compact"/>
            </w:pPr>
            <w:r>
              <w:t>62</w:t>
            </w:r>
          </w:p>
        </w:tc>
      </w:tr>
      <w:tr w:rsidR="0016100C" w14:paraId="261D5B90" w14:textId="77777777" w:rsidTr="0016100C">
        <w:tc>
          <w:tcPr>
            <w:tcW w:w="1012" w:type="pct"/>
          </w:tcPr>
          <w:p w14:paraId="06A41C27" w14:textId="77777777" w:rsidR="00441A7B" w:rsidRDefault="00A1412B">
            <w:pPr>
              <w:pStyle w:val="Compact"/>
            </w:pPr>
            <w:r>
              <w:t>Sputum smear status - positive</w:t>
            </w:r>
          </w:p>
        </w:tc>
        <w:tc>
          <w:tcPr>
            <w:tcW w:w="1106" w:type="pct"/>
          </w:tcPr>
          <w:p w14:paraId="60D8B1B9" w14:textId="77777777" w:rsidR="00441A7B" w:rsidRDefault="00A1412B">
            <w:pPr>
              <w:pStyle w:val="Compact"/>
            </w:pPr>
            <w:r>
              <w:t>0.88 (0.82 to 0.94)</w:t>
            </w:r>
          </w:p>
        </w:tc>
        <w:tc>
          <w:tcPr>
            <w:tcW w:w="528" w:type="pct"/>
          </w:tcPr>
          <w:p w14:paraId="7426F0D4" w14:textId="77777777" w:rsidR="00441A7B" w:rsidRDefault="00A1412B">
            <w:pPr>
              <w:pStyle w:val="Compact"/>
            </w:pPr>
            <w:r>
              <w:t>&lt;0.001</w:t>
            </w:r>
          </w:p>
        </w:tc>
        <w:tc>
          <w:tcPr>
            <w:tcW w:w="334" w:type="pct"/>
          </w:tcPr>
          <w:p w14:paraId="14F1E111" w14:textId="77777777" w:rsidR="00441A7B" w:rsidRDefault="00A1412B">
            <w:pPr>
              <w:pStyle w:val="Compact"/>
            </w:pPr>
            <w:r>
              <w:t>65</w:t>
            </w:r>
          </w:p>
        </w:tc>
        <w:tc>
          <w:tcPr>
            <w:tcW w:w="1158" w:type="pct"/>
          </w:tcPr>
          <w:p w14:paraId="1E53F9F5" w14:textId="77777777" w:rsidR="00441A7B" w:rsidRDefault="00A1412B">
            <w:pPr>
              <w:pStyle w:val="Compact"/>
            </w:pPr>
            <w:r>
              <w:t>1.01 (0.94 to 1.08)</w:t>
            </w:r>
          </w:p>
        </w:tc>
        <w:tc>
          <w:tcPr>
            <w:tcW w:w="528" w:type="pct"/>
          </w:tcPr>
          <w:p w14:paraId="16A8E900" w14:textId="77777777" w:rsidR="00441A7B" w:rsidRDefault="00A1412B">
            <w:pPr>
              <w:pStyle w:val="Compact"/>
            </w:pPr>
            <w:r>
              <w:t>0.886</w:t>
            </w:r>
          </w:p>
        </w:tc>
        <w:tc>
          <w:tcPr>
            <w:tcW w:w="334" w:type="pct"/>
          </w:tcPr>
          <w:p w14:paraId="68FF52EE" w14:textId="77777777" w:rsidR="00441A7B" w:rsidRDefault="00A1412B">
            <w:pPr>
              <w:pStyle w:val="Compact"/>
            </w:pPr>
            <w:r>
              <w:t>60</w:t>
            </w:r>
          </w:p>
        </w:tc>
      </w:tr>
      <w:tr w:rsidR="00A1412B" w14:paraId="0489EAB5" w14:textId="77777777" w:rsidTr="0016100C">
        <w:trPr>
          <w:cnfStyle w:val="010000000000" w:firstRow="0" w:lastRow="1" w:firstColumn="0" w:lastColumn="0" w:oddVBand="0" w:evenVBand="0" w:oddHBand="0" w:evenHBand="0" w:firstRowFirstColumn="0" w:firstRowLastColumn="0" w:lastRowFirstColumn="0" w:lastRowLastColumn="0"/>
        </w:trPr>
        <w:tc>
          <w:tcPr>
            <w:tcW w:w="5000" w:type="pct"/>
            <w:gridSpan w:val="7"/>
          </w:tcPr>
          <w:p w14:paraId="49DDB0C4" w14:textId="77777777" w:rsidR="00A1412B" w:rsidRDefault="00A1412B">
            <w:pPr>
              <w:pStyle w:val="Compact"/>
              <w:rPr>
                <w:b w:val="0"/>
              </w:rPr>
            </w:pPr>
            <w:r w:rsidRPr="00A1412B">
              <w:rPr>
                <w:b w:val="0"/>
              </w:rPr>
              <w:t xml:space="preserve">OR: odds ratio with 95% confidence intervals, </w:t>
            </w:r>
          </w:p>
          <w:p w14:paraId="37B9C6D8" w14:textId="77777777" w:rsidR="00A1412B" w:rsidRDefault="00A1412B">
            <w:pPr>
              <w:pStyle w:val="Compact"/>
              <w:rPr>
                <w:b w:val="0"/>
              </w:rPr>
            </w:pPr>
            <w:r w:rsidRPr="00A1412B">
              <w:rPr>
                <w:b w:val="0"/>
              </w:rPr>
              <w:t>aOR: adjusted odds ratio with 95% confidence intervals,</w:t>
            </w:r>
          </w:p>
          <w:p w14:paraId="63C2FD18" w14:textId="77777777" w:rsidR="00A1412B" w:rsidRDefault="00A1412B">
            <w:pPr>
              <w:pStyle w:val="Compact"/>
              <w:rPr>
                <w:b w:val="0"/>
              </w:rPr>
            </w:pPr>
            <w:r w:rsidRPr="00A1412B">
              <w:rPr>
                <w:b w:val="0"/>
              </w:rPr>
              <w:t xml:space="preserve"> fmi: fraction of missing information, </w:t>
            </w:r>
          </w:p>
          <w:p w14:paraId="66D7EC1C" w14:textId="4A74763B" w:rsidR="00A1412B" w:rsidRPr="00A1412B" w:rsidRDefault="00A1412B">
            <w:pPr>
              <w:pStyle w:val="Compact"/>
              <w:rPr>
                <w:b w:val="0"/>
              </w:rPr>
            </w:pPr>
            <w:r w:rsidRPr="00A1412B">
              <w:rPr>
                <w:b w:val="0"/>
              </w:rPr>
              <w:t>* Death due to TB in those who died and where cause of death was known</w:t>
            </w:r>
          </w:p>
        </w:tc>
      </w:tr>
    </w:tbl>
    <w:p w14:paraId="7B958276" w14:textId="77777777" w:rsidR="0016100C" w:rsidRDefault="0016100C">
      <w:pPr>
        <w:pStyle w:val="TableCaption"/>
        <w:rPr>
          <w:b/>
        </w:rPr>
        <w:sectPr w:rsidR="0016100C" w:rsidSect="00A1412B">
          <w:pgSz w:w="12240" w:h="15840"/>
          <w:pgMar w:top="1440" w:right="1440" w:bottom="1440" w:left="1440" w:header="720" w:footer="720" w:gutter="0"/>
          <w:cols w:space="720"/>
          <w:docGrid w:linePitch="326"/>
        </w:sectPr>
      </w:pPr>
    </w:p>
    <w:p w14:paraId="39FDD0E2" w14:textId="0EB973A0" w:rsidR="00441A7B" w:rsidRDefault="00A1412B">
      <w:pPr>
        <w:pStyle w:val="TableCaption"/>
      </w:pPr>
      <w:r>
        <w:rPr>
          <w:b/>
        </w:rPr>
        <w:lastRenderedPageBreak/>
        <w:t>Supplementary table S6:</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16100C" w14:paraId="1E07E622" w14:textId="77777777" w:rsidTr="0016100C">
        <w:trPr>
          <w:cnfStyle w:val="100000000000" w:firstRow="1" w:lastRow="0" w:firstColumn="0" w:lastColumn="0" w:oddVBand="0" w:evenVBand="0" w:oddHBand="0" w:evenHBand="0" w:firstRowFirstColumn="0" w:firstRowLastColumn="0" w:lastRowFirstColumn="0" w:lastRowLastColumn="0"/>
        </w:trPr>
        <w:tc>
          <w:tcPr>
            <w:tcW w:w="910" w:type="pct"/>
            <w:vMerge w:val="restart"/>
          </w:tcPr>
          <w:p w14:paraId="064D7EED" w14:textId="55A338C5" w:rsidR="0016100C" w:rsidRPr="0016100C" w:rsidRDefault="0016100C" w:rsidP="00177474">
            <w:pPr>
              <w:pStyle w:val="Compact"/>
              <w:rPr>
                <w:b w:val="0"/>
              </w:rPr>
            </w:pPr>
            <w:r w:rsidRPr="0016100C">
              <w:rPr>
                <w:b w:val="0"/>
              </w:rPr>
              <w:t>Outcome</w:t>
            </w:r>
          </w:p>
        </w:tc>
        <w:tc>
          <w:tcPr>
            <w:tcW w:w="1974" w:type="pct"/>
            <w:gridSpan w:val="3"/>
          </w:tcPr>
          <w:p w14:paraId="411CAD7D" w14:textId="5AEEBBC5" w:rsidR="0016100C" w:rsidRPr="0016100C" w:rsidRDefault="0016100C">
            <w:pPr>
              <w:pStyle w:val="Compact"/>
              <w:rPr>
                <w:b w:val="0"/>
              </w:rPr>
            </w:pPr>
            <w:r w:rsidRPr="0016100C">
              <w:rPr>
                <w:b w:val="0"/>
              </w:rPr>
              <w:t>Univariable</w:t>
            </w:r>
          </w:p>
        </w:tc>
        <w:tc>
          <w:tcPr>
            <w:tcW w:w="2116" w:type="pct"/>
            <w:gridSpan w:val="3"/>
          </w:tcPr>
          <w:p w14:paraId="45245619" w14:textId="730112EB" w:rsidR="0016100C" w:rsidRPr="0016100C" w:rsidRDefault="0016100C">
            <w:pPr>
              <w:pStyle w:val="Compact"/>
              <w:rPr>
                <w:b w:val="0"/>
              </w:rPr>
            </w:pPr>
            <w:r w:rsidRPr="0016100C">
              <w:rPr>
                <w:b w:val="0"/>
              </w:rPr>
              <w:t>Multivariable</w:t>
            </w:r>
          </w:p>
        </w:tc>
      </w:tr>
      <w:tr w:rsidR="0016100C" w14:paraId="54117633" w14:textId="77777777" w:rsidTr="0016100C">
        <w:tc>
          <w:tcPr>
            <w:tcW w:w="910" w:type="pct"/>
            <w:vMerge/>
            <w:tcBorders>
              <w:bottom w:val="single" w:sz="4" w:space="0" w:color="auto"/>
            </w:tcBorders>
          </w:tcPr>
          <w:p w14:paraId="5943519B" w14:textId="31D1B897" w:rsidR="0016100C" w:rsidRDefault="0016100C">
            <w:pPr>
              <w:pStyle w:val="Compact"/>
            </w:pPr>
          </w:p>
        </w:tc>
        <w:tc>
          <w:tcPr>
            <w:tcW w:w="1105" w:type="pct"/>
            <w:tcBorders>
              <w:bottom w:val="single" w:sz="4" w:space="0" w:color="auto"/>
            </w:tcBorders>
          </w:tcPr>
          <w:p w14:paraId="069E898B" w14:textId="77777777" w:rsidR="0016100C" w:rsidRDefault="0016100C">
            <w:pPr>
              <w:pStyle w:val="Compact"/>
            </w:pPr>
            <w:r>
              <w:t>OR (95% CI)</w:t>
            </w:r>
          </w:p>
        </w:tc>
        <w:tc>
          <w:tcPr>
            <w:tcW w:w="527" w:type="pct"/>
            <w:tcBorders>
              <w:bottom w:val="single" w:sz="4" w:space="0" w:color="auto"/>
            </w:tcBorders>
          </w:tcPr>
          <w:p w14:paraId="0B0F51FF" w14:textId="77777777" w:rsidR="0016100C" w:rsidRDefault="0016100C">
            <w:pPr>
              <w:pStyle w:val="Compact"/>
            </w:pPr>
            <w:r>
              <w:t>P-value</w:t>
            </w:r>
          </w:p>
        </w:tc>
        <w:tc>
          <w:tcPr>
            <w:tcW w:w="343" w:type="pct"/>
            <w:tcBorders>
              <w:bottom w:val="single" w:sz="4" w:space="0" w:color="auto"/>
            </w:tcBorders>
          </w:tcPr>
          <w:p w14:paraId="65C95576" w14:textId="77777777" w:rsidR="0016100C" w:rsidRDefault="0016100C">
            <w:pPr>
              <w:pStyle w:val="Compact"/>
            </w:pPr>
            <w:r>
              <w:t>fmi</w:t>
            </w:r>
          </w:p>
        </w:tc>
        <w:tc>
          <w:tcPr>
            <w:tcW w:w="1202" w:type="pct"/>
            <w:tcBorders>
              <w:bottom w:val="single" w:sz="4" w:space="0" w:color="auto"/>
            </w:tcBorders>
          </w:tcPr>
          <w:p w14:paraId="77E0880D" w14:textId="77777777" w:rsidR="0016100C" w:rsidRDefault="0016100C">
            <w:pPr>
              <w:pStyle w:val="Compact"/>
            </w:pPr>
            <w:r>
              <w:t>aOR (95% CI)</w:t>
            </w:r>
          </w:p>
        </w:tc>
        <w:tc>
          <w:tcPr>
            <w:tcW w:w="620" w:type="pct"/>
            <w:tcBorders>
              <w:bottom w:val="single" w:sz="4" w:space="0" w:color="auto"/>
            </w:tcBorders>
          </w:tcPr>
          <w:p w14:paraId="7BD0420C" w14:textId="77777777" w:rsidR="0016100C" w:rsidRDefault="0016100C">
            <w:pPr>
              <w:pStyle w:val="Compact"/>
            </w:pPr>
            <w:r>
              <w:t>P-value</w:t>
            </w:r>
          </w:p>
        </w:tc>
        <w:tc>
          <w:tcPr>
            <w:tcW w:w="0" w:type="auto"/>
            <w:tcBorders>
              <w:bottom w:val="single" w:sz="4" w:space="0" w:color="auto"/>
            </w:tcBorders>
          </w:tcPr>
          <w:p w14:paraId="7F82B2C7" w14:textId="77777777" w:rsidR="0016100C" w:rsidRDefault="0016100C">
            <w:pPr>
              <w:pStyle w:val="Compact"/>
            </w:pPr>
            <w:r>
              <w:t>fmi</w:t>
            </w:r>
          </w:p>
        </w:tc>
      </w:tr>
      <w:tr w:rsidR="0016100C" w14:paraId="0A715593" w14:textId="77777777" w:rsidTr="0016100C">
        <w:tc>
          <w:tcPr>
            <w:tcW w:w="910" w:type="pct"/>
            <w:tcBorders>
              <w:top w:val="single" w:sz="4" w:space="0" w:color="auto"/>
            </w:tcBorders>
          </w:tcPr>
          <w:p w14:paraId="3CF070BF" w14:textId="77777777" w:rsidR="00441A7B" w:rsidRDefault="00A1412B">
            <w:pPr>
              <w:pStyle w:val="Compact"/>
            </w:pPr>
            <w:r>
              <w:t>All-cause mortality</w:t>
            </w:r>
          </w:p>
        </w:tc>
        <w:tc>
          <w:tcPr>
            <w:tcW w:w="1105" w:type="pct"/>
            <w:tcBorders>
              <w:top w:val="single" w:sz="4" w:space="0" w:color="auto"/>
            </w:tcBorders>
          </w:tcPr>
          <w:p w14:paraId="6F2230A4" w14:textId="77777777" w:rsidR="00441A7B" w:rsidRDefault="00A1412B">
            <w:pPr>
              <w:pStyle w:val="Compact"/>
            </w:pPr>
            <w:r>
              <w:t>3.28 (1.85 to 5.79)</w:t>
            </w:r>
          </w:p>
        </w:tc>
        <w:tc>
          <w:tcPr>
            <w:tcW w:w="527" w:type="pct"/>
            <w:tcBorders>
              <w:top w:val="single" w:sz="4" w:space="0" w:color="auto"/>
            </w:tcBorders>
          </w:tcPr>
          <w:p w14:paraId="0DB0FAF1" w14:textId="77777777" w:rsidR="00441A7B" w:rsidRDefault="00A1412B">
            <w:pPr>
              <w:pStyle w:val="Compact"/>
            </w:pPr>
            <w:r>
              <w:t>&lt;0.001</w:t>
            </w:r>
          </w:p>
        </w:tc>
        <w:tc>
          <w:tcPr>
            <w:tcW w:w="343" w:type="pct"/>
            <w:tcBorders>
              <w:top w:val="single" w:sz="4" w:space="0" w:color="auto"/>
            </w:tcBorders>
          </w:tcPr>
          <w:p w14:paraId="5997B0AA" w14:textId="77777777" w:rsidR="00441A7B" w:rsidRDefault="00A1412B">
            <w:pPr>
              <w:pStyle w:val="Compact"/>
            </w:pPr>
            <w:r>
              <w:t>50</w:t>
            </w:r>
          </w:p>
        </w:tc>
        <w:tc>
          <w:tcPr>
            <w:tcW w:w="1202" w:type="pct"/>
            <w:tcBorders>
              <w:top w:val="single" w:sz="4" w:space="0" w:color="auto"/>
            </w:tcBorders>
          </w:tcPr>
          <w:p w14:paraId="2B613DAE" w14:textId="77777777" w:rsidR="00441A7B" w:rsidRDefault="00A1412B">
            <w:pPr>
              <w:pStyle w:val="Compact"/>
            </w:pPr>
            <w:r>
              <w:t>12.19 (3.48 to 42.64)</w:t>
            </w:r>
          </w:p>
        </w:tc>
        <w:tc>
          <w:tcPr>
            <w:tcW w:w="620" w:type="pct"/>
            <w:tcBorders>
              <w:top w:val="single" w:sz="4" w:space="0" w:color="auto"/>
            </w:tcBorders>
          </w:tcPr>
          <w:p w14:paraId="4C880078" w14:textId="77777777" w:rsidR="00441A7B" w:rsidRDefault="00A1412B">
            <w:pPr>
              <w:pStyle w:val="Compact"/>
            </w:pPr>
            <w:r>
              <w:t>&lt;0.001</w:t>
            </w:r>
          </w:p>
        </w:tc>
        <w:tc>
          <w:tcPr>
            <w:tcW w:w="0" w:type="auto"/>
            <w:tcBorders>
              <w:top w:val="single" w:sz="4" w:space="0" w:color="auto"/>
            </w:tcBorders>
          </w:tcPr>
          <w:p w14:paraId="1886E7A5" w14:textId="77777777" w:rsidR="00441A7B" w:rsidRDefault="00A1412B">
            <w:pPr>
              <w:pStyle w:val="Compact"/>
            </w:pPr>
            <w:r>
              <w:t>70</w:t>
            </w:r>
          </w:p>
        </w:tc>
      </w:tr>
      <w:tr w:rsidR="0016100C" w14:paraId="39A2DB9A" w14:textId="77777777" w:rsidTr="0016100C">
        <w:tc>
          <w:tcPr>
            <w:tcW w:w="910" w:type="pct"/>
          </w:tcPr>
          <w:p w14:paraId="38EC9775" w14:textId="77777777" w:rsidR="00441A7B" w:rsidRDefault="00A1412B">
            <w:pPr>
              <w:pStyle w:val="Compact"/>
            </w:pPr>
            <w:r>
              <w:t>Death due to TB (in those who died*)</w:t>
            </w:r>
          </w:p>
        </w:tc>
        <w:tc>
          <w:tcPr>
            <w:tcW w:w="1105" w:type="pct"/>
          </w:tcPr>
          <w:p w14:paraId="677B400A" w14:textId="77777777" w:rsidR="00441A7B" w:rsidRDefault="00A1412B">
            <w:pPr>
              <w:pStyle w:val="Compact"/>
            </w:pPr>
            <w:r>
              <w:rPr>
                <w:i/>
              </w:rPr>
              <w:t>Insufficient data</w:t>
            </w:r>
          </w:p>
        </w:tc>
        <w:tc>
          <w:tcPr>
            <w:tcW w:w="527" w:type="pct"/>
          </w:tcPr>
          <w:p w14:paraId="7E54A5FB" w14:textId="76C02D03" w:rsidR="00441A7B" w:rsidRDefault="00A1412B">
            <w:pPr>
              <w:pStyle w:val="Compact"/>
            </w:pPr>
            <w:del w:id="75" w:author="Samuel Abbott" w:date="2018-03-29T11:29:00Z">
              <w:r w:rsidDel="005978A7">
                <w:delText>0.974</w:delText>
              </w:r>
            </w:del>
            <w:ins w:id="76" w:author="Samuel Abbott" w:date="2018-03-29T11:29:00Z">
              <w:r w:rsidR="005978A7">
                <w:t>-</w:t>
              </w:r>
            </w:ins>
          </w:p>
        </w:tc>
        <w:tc>
          <w:tcPr>
            <w:tcW w:w="343" w:type="pct"/>
          </w:tcPr>
          <w:p w14:paraId="10709309" w14:textId="77777777" w:rsidR="00441A7B" w:rsidRDefault="00A1412B">
            <w:pPr>
              <w:pStyle w:val="Compact"/>
            </w:pPr>
            <w:r>
              <w:t>0</w:t>
            </w:r>
          </w:p>
        </w:tc>
        <w:tc>
          <w:tcPr>
            <w:tcW w:w="1202" w:type="pct"/>
          </w:tcPr>
          <w:p w14:paraId="49C575B1" w14:textId="77777777" w:rsidR="00441A7B" w:rsidRDefault="00A1412B">
            <w:pPr>
              <w:pStyle w:val="Compact"/>
            </w:pPr>
            <w:r>
              <w:rPr>
                <w:i/>
              </w:rPr>
              <w:t>Insufficient data</w:t>
            </w:r>
          </w:p>
        </w:tc>
        <w:tc>
          <w:tcPr>
            <w:tcW w:w="620" w:type="pct"/>
          </w:tcPr>
          <w:p w14:paraId="3740F4B2" w14:textId="1F8526DB" w:rsidR="00441A7B" w:rsidRDefault="00A1412B">
            <w:pPr>
              <w:pStyle w:val="Compact"/>
            </w:pPr>
            <w:del w:id="77" w:author="Samuel Abbott" w:date="2018-03-29T11:29:00Z">
              <w:r w:rsidDel="005978A7">
                <w:delText>0.972</w:delText>
              </w:r>
            </w:del>
            <w:ins w:id="78" w:author="Samuel Abbott" w:date="2018-03-29T11:29:00Z">
              <w:r w:rsidR="005978A7">
                <w:t>-</w:t>
              </w:r>
            </w:ins>
          </w:p>
        </w:tc>
        <w:tc>
          <w:tcPr>
            <w:tcW w:w="0" w:type="auto"/>
          </w:tcPr>
          <w:p w14:paraId="51F831FF" w14:textId="77777777" w:rsidR="00441A7B" w:rsidRDefault="00A1412B">
            <w:pPr>
              <w:pStyle w:val="Compact"/>
            </w:pPr>
            <w:r>
              <w:t>0</w:t>
            </w:r>
          </w:p>
        </w:tc>
      </w:tr>
      <w:tr w:rsidR="0016100C" w14:paraId="6AF4F718" w14:textId="77777777" w:rsidTr="0016100C">
        <w:tc>
          <w:tcPr>
            <w:tcW w:w="910" w:type="pct"/>
          </w:tcPr>
          <w:p w14:paraId="37CF863A" w14:textId="77777777" w:rsidR="00441A7B" w:rsidRDefault="00A1412B">
            <w:pPr>
              <w:pStyle w:val="Compact"/>
            </w:pPr>
            <w:r>
              <w:t>Recurrent TB</w:t>
            </w:r>
          </w:p>
        </w:tc>
        <w:tc>
          <w:tcPr>
            <w:tcW w:w="1105" w:type="pct"/>
          </w:tcPr>
          <w:p w14:paraId="2F5D2C66" w14:textId="77777777" w:rsidR="00441A7B" w:rsidRDefault="00A1412B">
            <w:pPr>
              <w:pStyle w:val="Compact"/>
            </w:pPr>
            <w:r>
              <w:t>1.29 (1.00 to 1.66)</w:t>
            </w:r>
          </w:p>
        </w:tc>
        <w:tc>
          <w:tcPr>
            <w:tcW w:w="527" w:type="pct"/>
          </w:tcPr>
          <w:p w14:paraId="247D09EA" w14:textId="77777777" w:rsidR="00441A7B" w:rsidRDefault="00A1412B">
            <w:pPr>
              <w:pStyle w:val="Compact"/>
            </w:pPr>
            <w:r>
              <w:t>0.050</w:t>
            </w:r>
          </w:p>
        </w:tc>
        <w:tc>
          <w:tcPr>
            <w:tcW w:w="343" w:type="pct"/>
          </w:tcPr>
          <w:p w14:paraId="6BF22D12" w14:textId="77777777" w:rsidR="00441A7B" w:rsidRDefault="00A1412B">
            <w:pPr>
              <w:pStyle w:val="Compact"/>
            </w:pPr>
            <w:r>
              <w:t>39</w:t>
            </w:r>
          </w:p>
        </w:tc>
        <w:tc>
          <w:tcPr>
            <w:tcW w:w="1202" w:type="pct"/>
          </w:tcPr>
          <w:p w14:paraId="44B80E4A" w14:textId="77777777" w:rsidR="00441A7B" w:rsidRDefault="00A1412B">
            <w:pPr>
              <w:pStyle w:val="Compact"/>
            </w:pPr>
            <w:r>
              <w:t>0.81 (0.59 to 1.11)</w:t>
            </w:r>
          </w:p>
        </w:tc>
        <w:tc>
          <w:tcPr>
            <w:tcW w:w="620" w:type="pct"/>
          </w:tcPr>
          <w:p w14:paraId="6409055F" w14:textId="77777777" w:rsidR="00441A7B" w:rsidRDefault="00A1412B">
            <w:pPr>
              <w:pStyle w:val="Compact"/>
            </w:pPr>
            <w:r>
              <w:t>0.187</w:t>
            </w:r>
          </w:p>
        </w:tc>
        <w:tc>
          <w:tcPr>
            <w:tcW w:w="0" w:type="auto"/>
          </w:tcPr>
          <w:p w14:paraId="491FFB35" w14:textId="77777777" w:rsidR="00441A7B" w:rsidRDefault="00A1412B">
            <w:pPr>
              <w:pStyle w:val="Compact"/>
            </w:pPr>
            <w:r>
              <w:t>44</w:t>
            </w:r>
          </w:p>
        </w:tc>
      </w:tr>
      <w:tr w:rsidR="0016100C" w14:paraId="5BA21429" w14:textId="77777777" w:rsidTr="0016100C">
        <w:tc>
          <w:tcPr>
            <w:tcW w:w="910" w:type="pct"/>
          </w:tcPr>
          <w:p w14:paraId="52B84190" w14:textId="77777777" w:rsidR="00441A7B" w:rsidRDefault="00A1412B">
            <w:pPr>
              <w:pStyle w:val="Compact"/>
            </w:pPr>
            <w:r>
              <w:t>Pulmonary TB</w:t>
            </w:r>
          </w:p>
        </w:tc>
        <w:tc>
          <w:tcPr>
            <w:tcW w:w="1105" w:type="pct"/>
          </w:tcPr>
          <w:p w14:paraId="01B8163F" w14:textId="77777777" w:rsidR="00441A7B" w:rsidRDefault="00A1412B">
            <w:pPr>
              <w:pStyle w:val="Compact"/>
            </w:pPr>
            <w:r>
              <w:t>0.58 (0.52 to 0.66)</w:t>
            </w:r>
          </w:p>
        </w:tc>
        <w:tc>
          <w:tcPr>
            <w:tcW w:w="527" w:type="pct"/>
          </w:tcPr>
          <w:p w14:paraId="0E3A15B4" w14:textId="77777777" w:rsidR="00441A7B" w:rsidRDefault="00A1412B">
            <w:pPr>
              <w:pStyle w:val="Compact"/>
            </w:pPr>
            <w:r>
              <w:t>&lt;0.001</w:t>
            </w:r>
          </w:p>
        </w:tc>
        <w:tc>
          <w:tcPr>
            <w:tcW w:w="343" w:type="pct"/>
          </w:tcPr>
          <w:p w14:paraId="655F5150" w14:textId="77777777" w:rsidR="00441A7B" w:rsidRDefault="00A1412B">
            <w:pPr>
              <w:pStyle w:val="Compact"/>
            </w:pPr>
            <w:r>
              <w:t>33</w:t>
            </w:r>
          </w:p>
        </w:tc>
        <w:tc>
          <w:tcPr>
            <w:tcW w:w="1202" w:type="pct"/>
          </w:tcPr>
          <w:p w14:paraId="14BF6061" w14:textId="77777777" w:rsidR="00441A7B" w:rsidRDefault="00A1412B">
            <w:pPr>
              <w:pStyle w:val="Compact"/>
            </w:pPr>
            <w:r>
              <w:t>0.99 (0.84 to 1.17)</w:t>
            </w:r>
          </w:p>
        </w:tc>
        <w:tc>
          <w:tcPr>
            <w:tcW w:w="620" w:type="pct"/>
          </w:tcPr>
          <w:p w14:paraId="0CE11573" w14:textId="77777777" w:rsidR="00441A7B" w:rsidRDefault="00A1412B">
            <w:pPr>
              <w:pStyle w:val="Compact"/>
            </w:pPr>
            <w:r>
              <w:t>0.913</w:t>
            </w:r>
          </w:p>
        </w:tc>
        <w:tc>
          <w:tcPr>
            <w:tcW w:w="0" w:type="auto"/>
          </w:tcPr>
          <w:p w14:paraId="320096B3" w14:textId="77777777" w:rsidR="00441A7B" w:rsidRDefault="00A1412B">
            <w:pPr>
              <w:pStyle w:val="Compact"/>
            </w:pPr>
            <w:r>
              <w:t>40</w:t>
            </w:r>
          </w:p>
        </w:tc>
      </w:tr>
      <w:tr w:rsidR="0016100C" w14:paraId="5582DCDF" w14:textId="77777777" w:rsidTr="0016100C">
        <w:tc>
          <w:tcPr>
            <w:tcW w:w="910" w:type="pct"/>
          </w:tcPr>
          <w:p w14:paraId="73EC5F81" w14:textId="77777777" w:rsidR="00441A7B" w:rsidRDefault="00A1412B">
            <w:pPr>
              <w:pStyle w:val="Compact"/>
            </w:pPr>
            <w:r>
              <w:t>Sputum smear status - positive</w:t>
            </w:r>
          </w:p>
        </w:tc>
        <w:tc>
          <w:tcPr>
            <w:tcW w:w="1105" w:type="pct"/>
          </w:tcPr>
          <w:p w14:paraId="4E18C64F" w14:textId="77777777" w:rsidR="00441A7B" w:rsidRDefault="00A1412B">
            <w:pPr>
              <w:pStyle w:val="Compact"/>
            </w:pPr>
            <w:r>
              <w:t>0.99 (0.82 to 1.19)</w:t>
            </w:r>
          </w:p>
        </w:tc>
        <w:tc>
          <w:tcPr>
            <w:tcW w:w="527" w:type="pct"/>
          </w:tcPr>
          <w:p w14:paraId="277C94A6" w14:textId="77777777" w:rsidR="00441A7B" w:rsidRDefault="00A1412B">
            <w:pPr>
              <w:pStyle w:val="Compact"/>
            </w:pPr>
            <w:r>
              <w:t>0.891</w:t>
            </w:r>
          </w:p>
        </w:tc>
        <w:tc>
          <w:tcPr>
            <w:tcW w:w="343" w:type="pct"/>
          </w:tcPr>
          <w:p w14:paraId="715F76DF" w14:textId="77777777" w:rsidR="00441A7B" w:rsidRDefault="00A1412B">
            <w:pPr>
              <w:pStyle w:val="Compact"/>
            </w:pPr>
            <w:r>
              <w:t>70</w:t>
            </w:r>
          </w:p>
        </w:tc>
        <w:tc>
          <w:tcPr>
            <w:tcW w:w="1202" w:type="pct"/>
          </w:tcPr>
          <w:p w14:paraId="76604FA8" w14:textId="77777777" w:rsidR="00441A7B" w:rsidRDefault="00A1412B">
            <w:pPr>
              <w:pStyle w:val="Compact"/>
            </w:pPr>
            <w:r>
              <w:t>0.95 (0.77 to 1.18)</w:t>
            </w:r>
          </w:p>
        </w:tc>
        <w:tc>
          <w:tcPr>
            <w:tcW w:w="620" w:type="pct"/>
          </w:tcPr>
          <w:p w14:paraId="67DCC99A" w14:textId="77777777" w:rsidR="00441A7B" w:rsidRDefault="00A1412B">
            <w:pPr>
              <w:pStyle w:val="Compact"/>
            </w:pPr>
            <w:r>
              <w:t>0.648</w:t>
            </w:r>
          </w:p>
        </w:tc>
        <w:tc>
          <w:tcPr>
            <w:tcW w:w="0" w:type="auto"/>
          </w:tcPr>
          <w:p w14:paraId="1C2F169A" w14:textId="77777777" w:rsidR="00441A7B" w:rsidRDefault="00A1412B">
            <w:pPr>
              <w:pStyle w:val="Compact"/>
            </w:pPr>
            <w:r>
              <w:t>60</w:t>
            </w:r>
          </w:p>
        </w:tc>
      </w:tr>
      <w:tr w:rsidR="0016100C" w14:paraId="0BFD0412" w14:textId="77777777" w:rsidTr="0016100C">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218EC2F" w14:textId="77777777" w:rsidR="0016100C" w:rsidRDefault="0016100C">
            <w:pPr>
              <w:pStyle w:val="Compact"/>
              <w:rPr>
                <w:b w:val="0"/>
              </w:rPr>
            </w:pPr>
            <w:r w:rsidRPr="0016100C">
              <w:rPr>
                <w:b w:val="0"/>
              </w:rPr>
              <w:t xml:space="preserve">OR: odds ratio with 95% confidence intervals, </w:t>
            </w:r>
          </w:p>
          <w:p w14:paraId="1266C8DB" w14:textId="77777777" w:rsidR="0016100C" w:rsidRDefault="0016100C">
            <w:pPr>
              <w:pStyle w:val="Compact"/>
              <w:rPr>
                <w:b w:val="0"/>
              </w:rPr>
            </w:pPr>
            <w:r w:rsidRPr="0016100C">
              <w:rPr>
                <w:b w:val="0"/>
              </w:rPr>
              <w:t xml:space="preserve">aOR: adjusted odds ratio with 95% confidence intervals, </w:t>
            </w:r>
          </w:p>
          <w:p w14:paraId="18E95C18" w14:textId="77777777" w:rsidR="0016100C" w:rsidRDefault="0016100C">
            <w:pPr>
              <w:pStyle w:val="Compact"/>
              <w:rPr>
                <w:b w:val="0"/>
              </w:rPr>
            </w:pPr>
            <w:r w:rsidRPr="0016100C">
              <w:rPr>
                <w:b w:val="0"/>
              </w:rPr>
              <w:t xml:space="preserve">fmi: fraction of missing information, </w:t>
            </w:r>
          </w:p>
          <w:p w14:paraId="00C12033" w14:textId="4B7EB13A" w:rsidR="0016100C" w:rsidRPr="0016100C" w:rsidRDefault="0016100C">
            <w:pPr>
              <w:pStyle w:val="Compact"/>
              <w:rPr>
                <w:b w:val="0"/>
              </w:rPr>
            </w:pPr>
            <w:r w:rsidRPr="0016100C">
              <w:rPr>
                <w:b w:val="0"/>
              </w:rPr>
              <w:t>* Death due to TB in those who died and where cause of death was known</w:t>
            </w:r>
          </w:p>
        </w:tc>
      </w:tr>
    </w:tbl>
    <w:p w14:paraId="0491DB38" w14:textId="77777777" w:rsidR="00441A7B" w:rsidRDefault="00A1412B">
      <w:pPr>
        <w:pStyle w:val="Heading5"/>
      </w:pPr>
      <w:bookmarkStart w:id="79" w:name="pagebreak-8"/>
      <w:bookmarkEnd w:id="79"/>
      <w:r>
        <w:lastRenderedPageBreak/>
        <w:t>PAGEBREAK</w:t>
      </w:r>
    </w:p>
    <w:p w14:paraId="6A93A68E" w14:textId="00B2A394" w:rsidR="00441A7B" w:rsidRDefault="00A1412B">
      <w:pPr>
        <w:pStyle w:val="TableCaption"/>
      </w:pPr>
      <w:r>
        <w:rPr>
          <w:b/>
        </w:rPr>
        <w:t>Supplementary table S7:</w:t>
      </w:r>
      <w:r>
        <w:t xml:space="preserve"> Summary of associations between age at vaccination and all outcomes, using pooled imputed data</w:t>
      </w:r>
      <w:ins w:id="80" w:author="Samuel Abbott" w:date="2018-03-29T11:30:00Z">
        <w:r w:rsidR="008435B4">
          <w:t xml:space="preserve"> </w:t>
        </w:r>
      </w:ins>
      <w:bookmarkStart w:id="81" w:name="_GoBack"/>
      <w:bookmarkEnd w:id="81"/>
      <w:r>
        <w:t>(reference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181A99" w:rsidRPr="00181A99" w14:paraId="66726CD6" w14:textId="77777777" w:rsidTr="00181A99">
        <w:trPr>
          <w:cnfStyle w:val="100000000000" w:firstRow="1" w:lastRow="0" w:firstColumn="0" w:lastColumn="0" w:oddVBand="0" w:evenVBand="0" w:oddHBand="0" w:evenHBand="0" w:firstRowFirstColumn="0" w:firstRowLastColumn="0" w:lastRowFirstColumn="0" w:lastRowLastColumn="0"/>
        </w:trPr>
        <w:tc>
          <w:tcPr>
            <w:tcW w:w="678" w:type="pct"/>
            <w:vMerge w:val="restart"/>
          </w:tcPr>
          <w:p w14:paraId="09078642" w14:textId="39100928" w:rsidR="00181A99" w:rsidRPr="00181A99" w:rsidRDefault="00181A99" w:rsidP="00177474">
            <w:pPr>
              <w:pStyle w:val="Compact"/>
              <w:rPr>
                <w:b w:val="0"/>
                <w:sz w:val="20"/>
                <w:szCs w:val="20"/>
              </w:rPr>
            </w:pPr>
            <w:r w:rsidRPr="00181A99">
              <w:rPr>
                <w:b w:val="0"/>
                <w:sz w:val="20"/>
                <w:szCs w:val="20"/>
              </w:rPr>
              <w:t>Outcome</w:t>
            </w:r>
          </w:p>
        </w:tc>
        <w:tc>
          <w:tcPr>
            <w:tcW w:w="558" w:type="pct"/>
            <w:vMerge w:val="restart"/>
          </w:tcPr>
          <w:p w14:paraId="00B653EB" w14:textId="3E28F774" w:rsidR="00181A99" w:rsidRPr="00181A99" w:rsidRDefault="00181A99" w:rsidP="00177474">
            <w:pPr>
              <w:pStyle w:val="Compact"/>
              <w:rPr>
                <w:b w:val="0"/>
                <w:sz w:val="20"/>
                <w:szCs w:val="20"/>
              </w:rPr>
            </w:pPr>
            <w:r w:rsidRPr="00181A99">
              <w:rPr>
                <w:b w:val="0"/>
                <w:sz w:val="20"/>
                <w:szCs w:val="20"/>
              </w:rPr>
              <w:t>Age group (years)</w:t>
            </w:r>
          </w:p>
        </w:tc>
        <w:tc>
          <w:tcPr>
            <w:tcW w:w="1970" w:type="pct"/>
            <w:gridSpan w:val="3"/>
          </w:tcPr>
          <w:p w14:paraId="6B23B989" w14:textId="7CA353B5" w:rsidR="00181A99" w:rsidRPr="00181A99" w:rsidRDefault="00181A99">
            <w:pPr>
              <w:pStyle w:val="Compact"/>
              <w:rPr>
                <w:b w:val="0"/>
                <w:sz w:val="20"/>
                <w:szCs w:val="20"/>
              </w:rPr>
            </w:pPr>
            <w:r w:rsidRPr="00181A99">
              <w:rPr>
                <w:b w:val="0"/>
                <w:sz w:val="20"/>
                <w:szCs w:val="20"/>
              </w:rPr>
              <w:t>Univariable</w:t>
            </w:r>
          </w:p>
        </w:tc>
        <w:tc>
          <w:tcPr>
            <w:tcW w:w="1794" w:type="pct"/>
            <w:gridSpan w:val="3"/>
          </w:tcPr>
          <w:p w14:paraId="21E4ED5A" w14:textId="7843CA8C" w:rsidR="00181A99" w:rsidRPr="00181A99" w:rsidRDefault="00181A99">
            <w:pPr>
              <w:pStyle w:val="Compact"/>
              <w:rPr>
                <w:b w:val="0"/>
                <w:sz w:val="20"/>
                <w:szCs w:val="20"/>
              </w:rPr>
            </w:pPr>
            <w:r w:rsidRPr="00181A99">
              <w:rPr>
                <w:b w:val="0"/>
                <w:sz w:val="20"/>
                <w:szCs w:val="20"/>
              </w:rPr>
              <w:t>Multivariable</w:t>
            </w:r>
          </w:p>
        </w:tc>
      </w:tr>
      <w:tr w:rsidR="00181A99" w:rsidRPr="00181A99" w14:paraId="725CD7CB" w14:textId="77777777" w:rsidTr="00181A99">
        <w:tc>
          <w:tcPr>
            <w:tcW w:w="678" w:type="pct"/>
            <w:vMerge/>
            <w:tcBorders>
              <w:bottom w:val="single" w:sz="4" w:space="0" w:color="auto"/>
            </w:tcBorders>
          </w:tcPr>
          <w:p w14:paraId="3D69886A" w14:textId="76E13736" w:rsidR="00181A99" w:rsidRPr="00181A99" w:rsidRDefault="00181A99">
            <w:pPr>
              <w:pStyle w:val="Compact"/>
              <w:rPr>
                <w:sz w:val="20"/>
                <w:szCs w:val="20"/>
              </w:rPr>
            </w:pPr>
          </w:p>
        </w:tc>
        <w:tc>
          <w:tcPr>
            <w:tcW w:w="558" w:type="pct"/>
            <w:vMerge/>
            <w:tcBorders>
              <w:bottom w:val="single" w:sz="4" w:space="0" w:color="auto"/>
            </w:tcBorders>
          </w:tcPr>
          <w:p w14:paraId="14A31F2E" w14:textId="13F8783A" w:rsidR="00181A99" w:rsidRPr="00181A99" w:rsidRDefault="00181A99">
            <w:pPr>
              <w:pStyle w:val="Compact"/>
              <w:rPr>
                <w:sz w:val="20"/>
                <w:szCs w:val="20"/>
              </w:rPr>
            </w:pPr>
          </w:p>
        </w:tc>
        <w:tc>
          <w:tcPr>
            <w:tcW w:w="1167" w:type="pct"/>
            <w:tcBorders>
              <w:bottom w:val="single" w:sz="4" w:space="0" w:color="auto"/>
            </w:tcBorders>
          </w:tcPr>
          <w:p w14:paraId="50EFE4ED" w14:textId="77777777" w:rsidR="00181A99" w:rsidRPr="00181A99" w:rsidRDefault="00181A99">
            <w:pPr>
              <w:pStyle w:val="Compact"/>
              <w:rPr>
                <w:sz w:val="20"/>
                <w:szCs w:val="20"/>
              </w:rPr>
            </w:pPr>
            <w:r w:rsidRPr="00181A99">
              <w:rPr>
                <w:sz w:val="20"/>
                <w:szCs w:val="20"/>
              </w:rPr>
              <w:t>OR (95% CI)</w:t>
            </w:r>
          </w:p>
        </w:tc>
        <w:tc>
          <w:tcPr>
            <w:tcW w:w="509" w:type="pct"/>
            <w:tcBorders>
              <w:bottom w:val="single" w:sz="4" w:space="0" w:color="auto"/>
            </w:tcBorders>
          </w:tcPr>
          <w:p w14:paraId="1E2E414D" w14:textId="77777777" w:rsidR="00181A99" w:rsidRPr="00181A99" w:rsidRDefault="00181A99">
            <w:pPr>
              <w:pStyle w:val="Compact"/>
              <w:rPr>
                <w:sz w:val="20"/>
                <w:szCs w:val="20"/>
              </w:rPr>
            </w:pPr>
            <w:r w:rsidRPr="00181A99">
              <w:rPr>
                <w:sz w:val="20"/>
                <w:szCs w:val="20"/>
              </w:rPr>
              <w:t>P-value</w:t>
            </w:r>
          </w:p>
        </w:tc>
        <w:tc>
          <w:tcPr>
            <w:tcW w:w="294" w:type="pct"/>
            <w:tcBorders>
              <w:bottom w:val="single" w:sz="4" w:space="0" w:color="auto"/>
            </w:tcBorders>
          </w:tcPr>
          <w:p w14:paraId="6F8BDB58" w14:textId="77777777" w:rsidR="00181A99" w:rsidRPr="00181A99" w:rsidRDefault="00181A99">
            <w:pPr>
              <w:pStyle w:val="Compact"/>
              <w:rPr>
                <w:sz w:val="20"/>
                <w:szCs w:val="20"/>
              </w:rPr>
            </w:pPr>
            <w:r w:rsidRPr="00181A99">
              <w:rPr>
                <w:sz w:val="20"/>
                <w:szCs w:val="20"/>
              </w:rPr>
              <w:t>fmi</w:t>
            </w:r>
          </w:p>
        </w:tc>
        <w:tc>
          <w:tcPr>
            <w:tcW w:w="1005" w:type="pct"/>
            <w:tcBorders>
              <w:bottom w:val="single" w:sz="4" w:space="0" w:color="auto"/>
            </w:tcBorders>
          </w:tcPr>
          <w:p w14:paraId="636ABDE5" w14:textId="77777777" w:rsidR="00181A99" w:rsidRPr="00181A99" w:rsidRDefault="00181A99">
            <w:pPr>
              <w:pStyle w:val="Compact"/>
              <w:rPr>
                <w:sz w:val="20"/>
                <w:szCs w:val="20"/>
              </w:rPr>
            </w:pPr>
            <w:r w:rsidRPr="00181A99">
              <w:rPr>
                <w:sz w:val="20"/>
                <w:szCs w:val="20"/>
              </w:rPr>
              <w:t>aOR (95% CI)</w:t>
            </w:r>
          </w:p>
        </w:tc>
        <w:tc>
          <w:tcPr>
            <w:tcW w:w="495" w:type="pct"/>
            <w:tcBorders>
              <w:bottom w:val="single" w:sz="4" w:space="0" w:color="auto"/>
            </w:tcBorders>
          </w:tcPr>
          <w:p w14:paraId="1103EF02" w14:textId="77777777" w:rsidR="00181A99" w:rsidRPr="00181A99" w:rsidRDefault="00181A99">
            <w:pPr>
              <w:pStyle w:val="Compact"/>
              <w:rPr>
                <w:sz w:val="20"/>
                <w:szCs w:val="20"/>
              </w:rPr>
            </w:pPr>
            <w:r w:rsidRPr="00181A99">
              <w:rPr>
                <w:sz w:val="20"/>
                <w:szCs w:val="20"/>
              </w:rPr>
              <w:t>P-value</w:t>
            </w:r>
          </w:p>
        </w:tc>
        <w:tc>
          <w:tcPr>
            <w:tcW w:w="0" w:type="auto"/>
            <w:tcBorders>
              <w:bottom w:val="single" w:sz="4" w:space="0" w:color="auto"/>
            </w:tcBorders>
          </w:tcPr>
          <w:p w14:paraId="5EF4DA05" w14:textId="77777777" w:rsidR="00181A99" w:rsidRPr="00181A99" w:rsidRDefault="00181A99">
            <w:pPr>
              <w:pStyle w:val="Compact"/>
              <w:rPr>
                <w:sz w:val="20"/>
                <w:szCs w:val="20"/>
              </w:rPr>
            </w:pPr>
            <w:r w:rsidRPr="00181A99">
              <w:rPr>
                <w:sz w:val="20"/>
                <w:szCs w:val="20"/>
              </w:rPr>
              <w:t>fmi</w:t>
            </w:r>
          </w:p>
        </w:tc>
      </w:tr>
      <w:tr w:rsidR="00181A99" w:rsidRPr="00181A99" w14:paraId="30BDAAE1" w14:textId="77777777" w:rsidTr="00181A99">
        <w:tc>
          <w:tcPr>
            <w:tcW w:w="678" w:type="pct"/>
            <w:tcBorders>
              <w:top w:val="single" w:sz="4" w:space="0" w:color="auto"/>
            </w:tcBorders>
          </w:tcPr>
          <w:p w14:paraId="6ECF68C0" w14:textId="77777777" w:rsidR="00441A7B" w:rsidRPr="00181A99" w:rsidRDefault="00A1412B">
            <w:pPr>
              <w:pStyle w:val="Compact"/>
              <w:rPr>
                <w:sz w:val="20"/>
                <w:szCs w:val="20"/>
              </w:rPr>
            </w:pPr>
            <w:r w:rsidRPr="00181A99">
              <w:rPr>
                <w:sz w:val="20"/>
                <w:szCs w:val="20"/>
              </w:rPr>
              <w:t>All-cause mortality</w:t>
            </w:r>
          </w:p>
        </w:tc>
        <w:tc>
          <w:tcPr>
            <w:tcW w:w="558" w:type="pct"/>
            <w:tcBorders>
              <w:top w:val="single" w:sz="4" w:space="0" w:color="auto"/>
            </w:tcBorders>
          </w:tcPr>
          <w:p w14:paraId="25F27E12" w14:textId="77777777" w:rsidR="00441A7B" w:rsidRPr="00181A99" w:rsidRDefault="00A1412B">
            <w:pPr>
              <w:pStyle w:val="Compact"/>
              <w:rPr>
                <w:sz w:val="20"/>
                <w:szCs w:val="20"/>
              </w:rPr>
            </w:pPr>
            <w:r w:rsidRPr="00181A99">
              <w:rPr>
                <w:sz w:val="20"/>
                <w:szCs w:val="20"/>
              </w:rPr>
              <w:t>1 to &lt; 12</w:t>
            </w:r>
          </w:p>
        </w:tc>
        <w:tc>
          <w:tcPr>
            <w:tcW w:w="1167" w:type="pct"/>
            <w:tcBorders>
              <w:top w:val="single" w:sz="4" w:space="0" w:color="auto"/>
            </w:tcBorders>
          </w:tcPr>
          <w:p w14:paraId="62DB36CD" w14:textId="77777777" w:rsidR="00441A7B" w:rsidRPr="00181A99" w:rsidRDefault="00A1412B">
            <w:pPr>
              <w:pStyle w:val="Compact"/>
              <w:rPr>
                <w:sz w:val="20"/>
                <w:szCs w:val="20"/>
              </w:rPr>
            </w:pPr>
            <w:r w:rsidRPr="00181A99">
              <w:rPr>
                <w:sz w:val="20"/>
                <w:szCs w:val="20"/>
              </w:rPr>
              <w:t>6.48 (4.71 to 8.91)</w:t>
            </w:r>
          </w:p>
        </w:tc>
        <w:tc>
          <w:tcPr>
            <w:tcW w:w="509" w:type="pct"/>
            <w:tcBorders>
              <w:top w:val="single" w:sz="4" w:space="0" w:color="auto"/>
            </w:tcBorders>
          </w:tcPr>
          <w:p w14:paraId="0ED25481" w14:textId="77777777" w:rsidR="00441A7B" w:rsidRPr="00181A99" w:rsidRDefault="00A1412B">
            <w:pPr>
              <w:pStyle w:val="Compact"/>
              <w:rPr>
                <w:sz w:val="20"/>
                <w:szCs w:val="20"/>
              </w:rPr>
            </w:pPr>
            <w:r w:rsidRPr="00181A99">
              <w:rPr>
                <w:sz w:val="20"/>
                <w:szCs w:val="20"/>
              </w:rPr>
              <w:t>&lt;0.001</w:t>
            </w:r>
          </w:p>
        </w:tc>
        <w:tc>
          <w:tcPr>
            <w:tcW w:w="294" w:type="pct"/>
            <w:tcBorders>
              <w:top w:val="single" w:sz="4" w:space="0" w:color="auto"/>
            </w:tcBorders>
          </w:tcPr>
          <w:p w14:paraId="3600A045" w14:textId="77777777" w:rsidR="00441A7B" w:rsidRPr="00181A99" w:rsidRDefault="00A1412B">
            <w:pPr>
              <w:pStyle w:val="Compact"/>
              <w:rPr>
                <w:sz w:val="20"/>
                <w:szCs w:val="20"/>
              </w:rPr>
            </w:pPr>
            <w:r w:rsidRPr="00181A99">
              <w:rPr>
                <w:sz w:val="20"/>
                <w:szCs w:val="20"/>
              </w:rPr>
              <w:t>70</w:t>
            </w:r>
          </w:p>
        </w:tc>
        <w:tc>
          <w:tcPr>
            <w:tcW w:w="1005" w:type="pct"/>
            <w:tcBorders>
              <w:top w:val="single" w:sz="4" w:space="0" w:color="auto"/>
            </w:tcBorders>
          </w:tcPr>
          <w:p w14:paraId="511154E0" w14:textId="77777777" w:rsidR="00441A7B" w:rsidRPr="00181A99" w:rsidRDefault="00A1412B">
            <w:pPr>
              <w:pStyle w:val="Compact"/>
              <w:rPr>
                <w:sz w:val="20"/>
                <w:szCs w:val="20"/>
              </w:rPr>
            </w:pPr>
            <w:r w:rsidRPr="00181A99">
              <w:rPr>
                <w:sz w:val="20"/>
                <w:szCs w:val="20"/>
              </w:rPr>
              <w:t>1.69 (1.18 to 2.40)</w:t>
            </w:r>
          </w:p>
        </w:tc>
        <w:tc>
          <w:tcPr>
            <w:tcW w:w="495" w:type="pct"/>
            <w:tcBorders>
              <w:top w:val="single" w:sz="4" w:space="0" w:color="auto"/>
            </w:tcBorders>
          </w:tcPr>
          <w:p w14:paraId="20F1FF1A" w14:textId="77777777" w:rsidR="00441A7B" w:rsidRPr="00181A99" w:rsidRDefault="00A1412B">
            <w:pPr>
              <w:pStyle w:val="Compact"/>
              <w:rPr>
                <w:sz w:val="20"/>
                <w:szCs w:val="20"/>
              </w:rPr>
            </w:pPr>
            <w:r w:rsidRPr="00181A99">
              <w:rPr>
                <w:sz w:val="20"/>
                <w:szCs w:val="20"/>
              </w:rPr>
              <w:t>0.004</w:t>
            </w:r>
          </w:p>
        </w:tc>
        <w:tc>
          <w:tcPr>
            <w:tcW w:w="0" w:type="auto"/>
            <w:tcBorders>
              <w:top w:val="single" w:sz="4" w:space="0" w:color="auto"/>
            </w:tcBorders>
          </w:tcPr>
          <w:p w14:paraId="7ED4473B" w14:textId="77777777" w:rsidR="00441A7B" w:rsidRPr="00181A99" w:rsidRDefault="00A1412B">
            <w:pPr>
              <w:pStyle w:val="Compact"/>
              <w:rPr>
                <w:sz w:val="20"/>
                <w:szCs w:val="20"/>
              </w:rPr>
            </w:pPr>
            <w:r w:rsidRPr="00181A99">
              <w:rPr>
                <w:sz w:val="20"/>
                <w:szCs w:val="20"/>
              </w:rPr>
              <w:t>68</w:t>
            </w:r>
          </w:p>
        </w:tc>
      </w:tr>
      <w:tr w:rsidR="00181A99" w:rsidRPr="00181A99" w14:paraId="2209F388" w14:textId="77777777" w:rsidTr="00181A99">
        <w:tc>
          <w:tcPr>
            <w:tcW w:w="678" w:type="pct"/>
          </w:tcPr>
          <w:p w14:paraId="77514ABC" w14:textId="77777777" w:rsidR="00441A7B" w:rsidRPr="00181A99" w:rsidRDefault="00441A7B">
            <w:pPr>
              <w:pStyle w:val="Compact"/>
              <w:rPr>
                <w:sz w:val="20"/>
                <w:szCs w:val="20"/>
              </w:rPr>
            </w:pPr>
          </w:p>
        </w:tc>
        <w:tc>
          <w:tcPr>
            <w:tcW w:w="558" w:type="pct"/>
          </w:tcPr>
          <w:p w14:paraId="04ACF5B4" w14:textId="77777777" w:rsidR="00441A7B" w:rsidRPr="00181A99" w:rsidRDefault="00A1412B">
            <w:pPr>
              <w:pStyle w:val="Compact"/>
              <w:rPr>
                <w:sz w:val="20"/>
                <w:szCs w:val="20"/>
              </w:rPr>
            </w:pPr>
            <w:r w:rsidRPr="00181A99">
              <w:rPr>
                <w:sz w:val="20"/>
                <w:szCs w:val="20"/>
              </w:rPr>
              <w:t>12 to &lt; 16</w:t>
            </w:r>
          </w:p>
        </w:tc>
        <w:tc>
          <w:tcPr>
            <w:tcW w:w="1167" w:type="pct"/>
          </w:tcPr>
          <w:p w14:paraId="7A5AA0FA" w14:textId="77777777" w:rsidR="00441A7B" w:rsidRPr="00181A99" w:rsidRDefault="00A1412B">
            <w:pPr>
              <w:pStyle w:val="Compact"/>
              <w:rPr>
                <w:sz w:val="20"/>
                <w:szCs w:val="20"/>
              </w:rPr>
            </w:pPr>
            <w:r w:rsidRPr="00181A99">
              <w:rPr>
                <w:sz w:val="20"/>
                <w:szCs w:val="20"/>
              </w:rPr>
              <w:t>3.33 (2.50 to 4.43)</w:t>
            </w:r>
          </w:p>
        </w:tc>
        <w:tc>
          <w:tcPr>
            <w:tcW w:w="509" w:type="pct"/>
          </w:tcPr>
          <w:p w14:paraId="01DE8592" w14:textId="77777777" w:rsidR="00441A7B" w:rsidRPr="00181A99" w:rsidRDefault="00A1412B">
            <w:pPr>
              <w:pStyle w:val="Compact"/>
              <w:rPr>
                <w:sz w:val="20"/>
                <w:szCs w:val="20"/>
              </w:rPr>
            </w:pPr>
            <w:r w:rsidRPr="00181A99">
              <w:rPr>
                <w:sz w:val="20"/>
                <w:szCs w:val="20"/>
              </w:rPr>
              <w:t>&lt;0.001</w:t>
            </w:r>
          </w:p>
        </w:tc>
        <w:tc>
          <w:tcPr>
            <w:tcW w:w="294" w:type="pct"/>
          </w:tcPr>
          <w:p w14:paraId="50B6D122" w14:textId="77777777" w:rsidR="00441A7B" w:rsidRPr="00181A99" w:rsidRDefault="00A1412B">
            <w:pPr>
              <w:pStyle w:val="Compact"/>
              <w:rPr>
                <w:sz w:val="20"/>
                <w:szCs w:val="20"/>
              </w:rPr>
            </w:pPr>
            <w:r w:rsidRPr="00181A99">
              <w:rPr>
                <w:sz w:val="20"/>
                <w:szCs w:val="20"/>
              </w:rPr>
              <w:t>78</w:t>
            </w:r>
          </w:p>
        </w:tc>
        <w:tc>
          <w:tcPr>
            <w:tcW w:w="1005" w:type="pct"/>
          </w:tcPr>
          <w:p w14:paraId="1081EDCF" w14:textId="77777777" w:rsidR="00441A7B" w:rsidRPr="00181A99" w:rsidRDefault="00A1412B">
            <w:pPr>
              <w:pStyle w:val="Compact"/>
              <w:rPr>
                <w:sz w:val="20"/>
                <w:szCs w:val="20"/>
              </w:rPr>
            </w:pPr>
            <w:r w:rsidRPr="00181A99">
              <w:rPr>
                <w:sz w:val="20"/>
                <w:szCs w:val="20"/>
              </w:rPr>
              <w:t>1.57 (1.13 to 2.19)</w:t>
            </w:r>
          </w:p>
        </w:tc>
        <w:tc>
          <w:tcPr>
            <w:tcW w:w="495" w:type="pct"/>
          </w:tcPr>
          <w:p w14:paraId="638CCA41" w14:textId="77777777" w:rsidR="00441A7B" w:rsidRPr="00181A99" w:rsidRDefault="00A1412B">
            <w:pPr>
              <w:pStyle w:val="Compact"/>
              <w:rPr>
                <w:sz w:val="20"/>
                <w:szCs w:val="20"/>
              </w:rPr>
            </w:pPr>
            <w:r w:rsidRPr="00181A99">
              <w:rPr>
                <w:sz w:val="20"/>
                <w:szCs w:val="20"/>
              </w:rPr>
              <w:t>0.008</w:t>
            </w:r>
          </w:p>
        </w:tc>
        <w:tc>
          <w:tcPr>
            <w:tcW w:w="0" w:type="auto"/>
          </w:tcPr>
          <w:p w14:paraId="2B381853" w14:textId="77777777" w:rsidR="00441A7B" w:rsidRPr="00181A99" w:rsidRDefault="00A1412B">
            <w:pPr>
              <w:pStyle w:val="Compact"/>
              <w:rPr>
                <w:sz w:val="20"/>
                <w:szCs w:val="20"/>
              </w:rPr>
            </w:pPr>
            <w:r w:rsidRPr="00181A99">
              <w:rPr>
                <w:sz w:val="20"/>
                <w:szCs w:val="20"/>
              </w:rPr>
              <w:t>79</w:t>
            </w:r>
          </w:p>
        </w:tc>
      </w:tr>
      <w:tr w:rsidR="00181A99" w:rsidRPr="00181A99" w14:paraId="2E40A91C" w14:textId="77777777" w:rsidTr="00181A99">
        <w:tc>
          <w:tcPr>
            <w:tcW w:w="678" w:type="pct"/>
          </w:tcPr>
          <w:p w14:paraId="72D077E7" w14:textId="77777777" w:rsidR="00441A7B" w:rsidRPr="00181A99" w:rsidRDefault="00441A7B">
            <w:pPr>
              <w:pStyle w:val="Compact"/>
              <w:rPr>
                <w:sz w:val="20"/>
                <w:szCs w:val="20"/>
              </w:rPr>
            </w:pPr>
          </w:p>
        </w:tc>
        <w:tc>
          <w:tcPr>
            <w:tcW w:w="558" w:type="pct"/>
          </w:tcPr>
          <w:p w14:paraId="4294CE68" w14:textId="77777777" w:rsidR="00441A7B" w:rsidRPr="00181A99" w:rsidRDefault="00A1412B">
            <w:pPr>
              <w:pStyle w:val="Compact"/>
              <w:rPr>
                <w:sz w:val="20"/>
                <w:szCs w:val="20"/>
              </w:rPr>
            </w:pPr>
            <w:r w:rsidRPr="00181A99">
              <w:rPr>
                <w:sz w:val="20"/>
                <w:szCs w:val="20"/>
              </w:rPr>
              <w:t>≥ 16</w:t>
            </w:r>
          </w:p>
        </w:tc>
        <w:tc>
          <w:tcPr>
            <w:tcW w:w="1167" w:type="pct"/>
          </w:tcPr>
          <w:p w14:paraId="61BF3E6D" w14:textId="77777777" w:rsidR="00441A7B" w:rsidRPr="00181A99" w:rsidRDefault="00A1412B">
            <w:pPr>
              <w:pStyle w:val="Compact"/>
              <w:rPr>
                <w:sz w:val="20"/>
                <w:szCs w:val="20"/>
              </w:rPr>
            </w:pPr>
            <w:r w:rsidRPr="00181A99">
              <w:rPr>
                <w:sz w:val="20"/>
                <w:szCs w:val="20"/>
              </w:rPr>
              <w:t>3.36 (2.56 to 4.41)</w:t>
            </w:r>
          </w:p>
        </w:tc>
        <w:tc>
          <w:tcPr>
            <w:tcW w:w="509" w:type="pct"/>
          </w:tcPr>
          <w:p w14:paraId="00CAC2DA" w14:textId="77777777" w:rsidR="00441A7B" w:rsidRPr="00181A99" w:rsidRDefault="00A1412B">
            <w:pPr>
              <w:pStyle w:val="Compact"/>
              <w:rPr>
                <w:sz w:val="20"/>
                <w:szCs w:val="20"/>
              </w:rPr>
            </w:pPr>
            <w:r w:rsidRPr="00181A99">
              <w:rPr>
                <w:sz w:val="20"/>
                <w:szCs w:val="20"/>
              </w:rPr>
              <w:t>&lt;0.001</w:t>
            </w:r>
          </w:p>
        </w:tc>
        <w:tc>
          <w:tcPr>
            <w:tcW w:w="294" w:type="pct"/>
          </w:tcPr>
          <w:p w14:paraId="7DA1E435" w14:textId="77777777" w:rsidR="00441A7B" w:rsidRPr="00181A99" w:rsidRDefault="00A1412B">
            <w:pPr>
              <w:pStyle w:val="Compact"/>
              <w:rPr>
                <w:sz w:val="20"/>
                <w:szCs w:val="20"/>
              </w:rPr>
            </w:pPr>
            <w:r w:rsidRPr="00181A99">
              <w:rPr>
                <w:sz w:val="20"/>
                <w:szCs w:val="20"/>
              </w:rPr>
              <w:t>69</w:t>
            </w:r>
          </w:p>
        </w:tc>
        <w:tc>
          <w:tcPr>
            <w:tcW w:w="1005" w:type="pct"/>
          </w:tcPr>
          <w:p w14:paraId="46BCBC3E" w14:textId="77777777" w:rsidR="00441A7B" w:rsidRPr="00181A99" w:rsidRDefault="00A1412B">
            <w:pPr>
              <w:pStyle w:val="Compact"/>
              <w:rPr>
                <w:sz w:val="20"/>
                <w:szCs w:val="20"/>
              </w:rPr>
            </w:pPr>
            <w:r w:rsidRPr="00181A99">
              <w:rPr>
                <w:sz w:val="20"/>
                <w:szCs w:val="20"/>
              </w:rPr>
              <w:t>1.01 (0.70 to 1.46)</w:t>
            </w:r>
          </w:p>
        </w:tc>
        <w:tc>
          <w:tcPr>
            <w:tcW w:w="495" w:type="pct"/>
          </w:tcPr>
          <w:p w14:paraId="518E669F" w14:textId="77777777" w:rsidR="00441A7B" w:rsidRPr="00181A99" w:rsidRDefault="00A1412B">
            <w:pPr>
              <w:pStyle w:val="Compact"/>
              <w:rPr>
                <w:sz w:val="20"/>
                <w:szCs w:val="20"/>
              </w:rPr>
            </w:pPr>
            <w:r w:rsidRPr="00181A99">
              <w:rPr>
                <w:sz w:val="20"/>
                <w:szCs w:val="20"/>
              </w:rPr>
              <w:t>0.948</w:t>
            </w:r>
          </w:p>
        </w:tc>
        <w:tc>
          <w:tcPr>
            <w:tcW w:w="0" w:type="auto"/>
          </w:tcPr>
          <w:p w14:paraId="5F03C245" w14:textId="77777777" w:rsidR="00441A7B" w:rsidRPr="00181A99" w:rsidRDefault="00A1412B">
            <w:pPr>
              <w:pStyle w:val="Compact"/>
              <w:rPr>
                <w:sz w:val="20"/>
                <w:szCs w:val="20"/>
              </w:rPr>
            </w:pPr>
            <w:r w:rsidRPr="00181A99">
              <w:rPr>
                <w:sz w:val="20"/>
                <w:szCs w:val="20"/>
              </w:rPr>
              <w:t>71</w:t>
            </w:r>
          </w:p>
        </w:tc>
      </w:tr>
      <w:tr w:rsidR="00181A99" w:rsidRPr="00181A99" w14:paraId="7EC3063C" w14:textId="77777777" w:rsidTr="00181A99">
        <w:tc>
          <w:tcPr>
            <w:tcW w:w="678" w:type="pct"/>
          </w:tcPr>
          <w:p w14:paraId="01A45B10" w14:textId="77777777" w:rsidR="00441A7B" w:rsidRPr="00181A99" w:rsidRDefault="00A1412B">
            <w:pPr>
              <w:pStyle w:val="Compact"/>
              <w:rPr>
                <w:sz w:val="20"/>
                <w:szCs w:val="20"/>
              </w:rPr>
            </w:pPr>
            <w:r w:rsidRPr="00181A99">
              <w:rPr>
                <w:sz w:val="20"/>
                <w:szCs w:val="20"/>
              </w:rPr>
              <w:t>Death due to TB (in those who died*)</w:t>
            </w:r>
          </w:p>
        </w:tc>
        <w:tc>
          <w:tcPr>
            <w:tcW w:w="558" w:type="pct"/>
          </w:tcPr>
          <w:p w14:paraId="194617A8" w14:textId="77777777" w:rsidR="00441A7B" w:rsidRPr="00181A99" w:rsidRDefault="00A1412B">
            <w:pPr>
              <w:pStyle w:val="Compact"/>
              <w:rPr>
                <w:sz w:val="20"/>
                <w:szCs w:val="20"/>
              </w:rPr>
            </w:pPr>
            <w:r w:rsidRPr="00181A99">
              <w:rPr>
                <w:sz w:val="20"/>
                <w:szCs w:val="20"/>
              </w:rPr>
              <w:t>1 to &lt; 12</w:t>
            </w:r>
          </w:p>
        </w:tc>
        <w:tc>
          <w:tcPr>
            <w:tcW w:w="1167" w:type="pct"/>
          </w:tcPr>
          <w:p w14:paraId="31064D44" w14:textId="77777777" w:rsidR="00441A7B" w:rsidRPr="00181A99" w:rsidRDefault="00A1412B">
            <w:pPr>
              <w:pStyle w:val="Compact"/>
              <w:rPr>
                <w:sz w:val="20"/>
                <w:szCs w:val="20"/>
              </w:rPr>
            </w:pPr>
            <w:r w:rsidRPr="00181A99">
              <w:rPr>
                <w:sz w:val="20"/>
                <w:szCs w:val="20"/>
              </w:rPr>
              <w:t>0.45 (0.22 to 0.92)</w:t>
            </w:r>
          </w:p>
        </w:tc>
        <w:tc>
          <w:tcPr>
            <w:tcW w:w="509" w:type="pct"/>
          </w:tcPr>
          <w:p w14:paraId="59CF08C0" w14:textId="77777777" w:rsidR="00441A7B" w:rsidRPr="00181A99" w:rsidRDefault="00A1412B">
            <w:pPr>
              <w:pStyle w:val="Compact"/>
              <w:rPr>
                <w:sz w:val="20"/>
                <w:szCs w:val="20"/>
              </w:rPr>
            </w:pPr>
            <w:r w:rsidRPr="00181A99">
              <w:rPr>
                <w:sz w:val="20"/>
                <w:szCs w:val="20"/>
              </w:rPr>
              <w:t>0.028</w:t>
            </w:r>
          </w:p>
        </w:tc>
        <w:tc>
          <w:tcPr>
            <w:tcW w:w="294" w:type="pct"/>
          </w:tcPr>
          <w:p w14:paraId="768F842D" w14:textId="77777777" w:rsidR="00441A7B" w:rsidRPr="00181A99" w:rsidRDefault="00A1412B">
            <w:pPr>
              <w:pStyle w:val="Compact"/>
              <w:rPr>
                <w:sz w:val="20"/>
                <w:szCs w:val="20"/>
              </w:rPr>
            </w:pPr>
            <w:r w:rsidRPr="00181A99">
              <w:rPr>
                <w:sz w:val="20"/>
                <w:szCs w:val="20"/>
              </w:rPr>
              <w:t>62</w:t>
            </w:r>
          </w:p>
        </w:tc>
        <w:tc>
          <w:tcPr>
            <w:tcW w:w="1005" w:type="pct"/>
          </w:tcPr>
          <w:p w14:paraId="7ACEB35F" w14:textId="77777777" w:rsidR="00441A7B" w:rsidRPr="00181A99" w:rsidRDefault="00A1412B">
            <w:pPr>
              <w:pStyle w:val="Compact"/>
              <w:rPr>
                <w:sz w:val="20"/>
                <w:szCs w:val="20"/>
              </w:rPr>
            </w:pPr>
            <w:r w:rsidRPr="00181A99">
              <w:rPr>
                <w:sz w:val="20"/>
                <w:szCs w:val="20"/>
              </w:rPr>
              <w:t>0.47 (0.21 to 1.04)</w:t>
            </w:r>
          </w:p>
        </w:tc>
        <w:tc>
          <w:tcPr>
            <w:tcW w:w="495" w:type="pct"/>
          </w:tcPr>
          <w:p w14:paraId="66C43B9F" w14:textId="77777777" w:rsidR="00441A7B" w:rsidRPr="00181A99" w:rsidRDefault="00A1412B">
            <w:pPr>
              <w:pStyle w:val="Compact"/>
              <w:rPr>
                <w:sz w:val="20"/>
                <w:szCs w:val="20"/>
              </w:rPr>
            </w:pPr>
            <w:r w:rsidRPr="00181A99">
              <w:rPr>
                <w:sz w:val="20"/>
                <w:szCs w:val="20"/>
              </w:rPr>
              <w:t>0.063</w:t>
            </w:r>
          </w:p>
        </w:tc>
        <w:tc>
          <w:tcPr>
            <w:tcW w:w="0" w:type="auto"/>
          </w:tcPr>
          <w:p w14:paraId="11302333" w14:textId="77777777" w:rsidR="00441A7B" w:rsidRPr="00181A99" w:rsidRDefault="00A1412B">
            <w:pPr>
              <w:pStyle w:val="Compact"/>
              <w:rPr>
                <w:sz w:val="20"/>
                <w:szCs w:val="20"/>
              </w:rPr>
            </w:pPr>
            <w:r w:rsidRPr="00181A99">
              <w:rPr>
                <w:sz w:val="20"/>
                <w:szCs w:val="20"/>
              </w:rPr>
              <w:t>62</w:t>
            </w:r>
          </w:p>
        </w:tc>
      </w:tr>
      <w:tr w:rsidR="00181A99" w:rsidRPr="00181A99" w14:paraId="714419DE" w14:textId="77777777" w:rsidTr="00181A99">
        <w:tc>
          <w:tcPr>
            <w:tcW w:w="678" w:type="pct"/>
          </w:tcPr>
          <w:p w14:paraId="1AD31A2B" w14:textId="77777777" w:rsidR="00441A7B" w:rsidRPr="00181A99" w:rsidRDefault="00441A7B">
            <w:pPr>
              <w:pStyle w:val="Compact"/>
              <w:rPr>
                <w:sz w:val="20"/>
                <w:szCs w:val="20"/>
              </w:rPr>
            </w:pPr>
          </w:p>
        </w:tc>
        <w:tc>
          <w:tcPr>
            <w:tcW w:w="558" w:type="pct"/>
          </w:tcPr>
          <w:p w14:paraId="2F9FAC87" w14:textId="77777777" w:rsidR="00441A7B" w:rsidRPr="00181A99" w:rsidRDefault="00A1412B">
            <w:pPr>
              <w:pStyle w:val="Compact"/>
              <w:rPr>
                <w:sz w:val="20"/>
                <w:szCs w:val="20"/>
              </w:rPr>
            </w:pPr>
            <w:r w:rsidRPr="00181A99">
              <w:rPr>
                <w:sz w:val="20"/>
                <w:szCs w:val="20"/>
              </w:rPr>
              <w:t>12 to &lt; 16</w:t>
            </w:r>
          </w:p>
        </w:tc>
        <w:tc>
          <w:tcPr>
            <w:tcW w:w="1167" w:type="pct"/>
          </w:tcPr>
          <w:p w14:paraId="1BAA86C5" w14:textId="77777777" w:rsidR="00441A7B" w:rsidRPr="00181A99" w:rsidRDefault="00A1412B">
            <w:pPr>
              <w:pStyle w:val="Compact"/>
              <w:rPr>
                <w:sz w:val="20"/>
                <w:szCs w:val="20"/>
              </w:rPr>
            </w:pPr>
            <w:r w:rsidRPr="00181A99">
              <w:rPr>
                <w:sz w:val="20"/>
                <w:szCs w:val="20"/>
              </w:rPr>
              <w:t>0.41 (0.22 to 0.75)</w:t>
            </w:r>
          </w:p>
        </w:tc>
        <w:tc>
          <w:tcPr>
            <w:tcW w:w="509" w:type="pct"/>
          </w:tcPr>
          <w:p w14:paraId="7800F13B" w14:textId="77777777" w:rsidR="00441A7B" w:rsidRPr="00181A99" w:rsidRDefault="00A1412B">
            <w:pPr>
              <w:pStyle w:val="Compact"/>
              <w:rPr>
                <w:sz w:val="20"/>
                <w:szCs w:val="20"/>
              </w:rPr>
            </w:pPr>
            <w:r w:rsidRPr="00181A99">
              <w:rPr>
                <w:sz w:val="20"/>
                <w:szCs w:val="20"/>
              </w:rPr>
              <w:t>0.004</w:t>
            </w:r>
          </w:p>
        </w:tc>
        <w:tc>
          <w:tcPr>
            <w:tcW w:w="294" w:type="pct"/>
          </w:tcPr>
          <w:p w14:paraId="57335114" w14:textId="77777777" w:rsidR="00441A7B" w:rsidRPr="00181A99" w:rsidRDefault="00A1412B">
            <w:pPr>
              <w:pStyle w:val="Compact"/>
              <w:rPr>
                <w:sz w:val="20"/>
                <w:szCs w:val="20"/>
              </w:rPr>
            </w:pPr>
            <w:r w:rsidRPr="00181A99">
              <w:rPr>
                <w:sz w:val="20"/>
                <w:szCs w:val="20"/>
              </w:rPr>
              <w:t>67</w:t>
            </w:r>
          </w:p>
        </w:tc>
        <w:tc>
          <w:tcPr>
            <w:tcW w:w="1005" w:type="pct"/>
          </w:tcPr>
          <w:p w14:paraId="66BA54CA" w14:textId="77777777" w:rsidR="00441A7B" w:rsidRPr="00181A99" w:rsidRDefault="00A1412B">
            <w:pPr>
              <w:pStyle w:val="Compact"/>
              <w:rPr>
                <w:sz w:val="20"/>
                <w:szCs w:val="20"/>
              </w:rPr>
            </w:pPr>
            <w:r w:rsidRPr="00181A99">
              <w:rPr>
                <w:sz w:val="20"/>
                <w:szCs w:val="20"/>
              </w:rPr>
              <w:t>0.40 (0.20 to 0.78)</w:t>
            </w:r>
          </w:p>
        </w:tc>
        <w:tc>
          <w:tcPr>
            <w:tcW w:w="495" w:type="pct"/>
          </w:tcPr>
          <w:p w14:paraId="1553B223" w14:textId="77777777" w:rsidR="00441A7B" w:rsidRPr="00181A99" w:rsidRDefault="00A1412B">
            <w:pPr>
              <w:pStyle w:val="Compact"/>
              <w:rPr>
                <w:sz w:val="20"/>
                <w:szCs w:val="20"/>
              </w:rPr>
            </w:pPr>
            <w:r w:rsidRPr="00181A99">
              <w:rPr>
                <w:sz w:val="20"/>
                <w:szCs w:val="20"/>
              </w:rPr>
              <w:t>0.008</w:t>
            </w:r>
          </w:p>
        </w:tc>
        <w:tc>
          <w:tcPr>
            <w:tcW w:w="0" w:type="auto"/>
          </w:tcPr>
          <w:p w14:paraId="46E599A5" w14:textId="77777777" w:rsidR="00441A7B" w:rsidRPr="00181A99" w:rsidRDefault="00A1412B">
            <w:pPr>
              <w:pStyle w:val="Compact"/>
              <w:rPr>
                <w:sz w:val="20"/>
                <w:szCs w:val="20"/>
              </w:rPr>
            </w:pPr>
            <w:r w:rsidRPr="00181A99">
              <w:rPr>
                <w:sz w:val="20"/>
                <w:szCs w:val="20"/>
              </w:rPr>
              <w:t>67</w:t>
            </w:r>
          </w:p>
        </w:tc>
      </w:tr>
      <w:tr w:rsidR="00181A99" w:rsidRPr="00181A99" w14:paraId="41DAD4F6" w14:textId="77777777" w:rsidTr="00181A99">
        <w:tc>
          <w:tcPr>
            <w:tcW w:w="678" w:type="pct"/>
          </w:tcPr>
          <w:p w14:paraId="5CA14C10" w14:textId="77777777" w:rsidR="00441A7B" w:rsidRPr="00181A99" w:rsidRDefault="00441A7B">
            <w:pPr>
              <w:pStyle w:val="Compact"/>
              <w:rPr>
                <w:sz w:val="20"/>
                <w:szCs w:val="20"/>
              </w:rPr>
            </w:pPr>
          </w:p>
        </w:tc>
        <w:tc>
          <w:tcPr>
            <w:tcW w:w="558" w:type="pct"/>
          </w:tcPr>
          <w:p w14:paraId="32EFE9BD" w14:textId="77777777" w:rsidR="00441A7B" w:rsidRPr="00181A99" w:rsidRDefault="00A1412B">
            <w:pPr>
              <w:pStyle w:val="Compact"/>
              <w:rPr>
                <w:sz w:val="20"/>
                <w:szCs w:val="20"/>
              </w:rPr>
            </w:pPr>
            <w:r w:rsidRPr="00181A99">
              <w:rPr>
                <w:sz w:val="20"/>
                <w:szCs w:val="20"/>
              </w:rPr>
              <w:t>≥ 16</w:t>
            </w:r>
          </w:p>
        </w:tc>
        <w:tc>
          <w:tcPr>
            <w:tcW w:w="1167" w:type="pct"/>
          </w:tcPr>
          <w:p w14:paraId="38E6CF07" w14:textId="77777777" w:rsidR="00441A7B" w:rsidRPr="00181A99" w:rsidRDefault="00A1412B">
            <w:pPr>
              <w:pStyle w:val="Compact"/>
              <w:rPr>
                <w:sz w:val="20"/>
                <w:szCs w:val="20"/>
              </w:rPr>
            </w:pPr>
            <w:r w:rsidRPr="00181A99">
              <w:rPr>
                <w:sz w:val="20"/>
                <w:szCs w:val="20"/>
              </w:rPr>
              <w:t>0.53 (0.28 to 1.00)</w:t>
            </w:r>
          </w:p>
        </w:tc>
        <w:tc>
          <w:tcPr>
            <w:tcW w:w="509" w:type="pct"/>
          </w:tcPr>
          <w:p w14:paraId="09A11171" w14:textId="77777777" w:rsidR="00441A7B" w:rsidRPr="00181A99" w:rsidRDefault="00A1412B">
            <w:pPr>
              <w:pStyle w:val="Compact"/>
              <w:rPr>
                <w:sz w:val="20"/>
                <w:szCs w:val="20"/>
              </w:rPr>
            </w:pPr>
            <w:r w:rsidRPr="00181A99">
              <w:rPr>
                <w:sz w:val="20"/>
                <w:szCs w:val="20"/>
              </w:rPr>
              <w:t>0.051</w:t>
            </w:r>
          </w:p>
        </w:tc>
        <w:tc>
          <w:tcPr>
            <w:tcW w:w="294" w:type="pct"/>
          </w:tcPr>
          <w:p w14:paraId="0326E3FC" w14:textId="77777777" w:rsidR="00441A7B" w:rsidRPr="00181A99" w:rsidRDefault="00A1412B">
            <w:pPr>
              <w:pStyle w:val="Compact"/>
              <w:rPr>
                <w:sz w:val="20"/>
                <w:szCs w:val="20"/>
              </w:rPr>
            </w:pPr>
            <w:r w:rsidRPr="00181A99">
              <w:rPr>
                <w:sz w:val="20"/>
                <w:szCs w:val="20"/>
              </w:rPr>
              <w:t>54</w:t>
            </w:r>
          </w:p>
        </w:tc>
        <w:tc>
          <w:tcPr>
            <w:tcW w:w="1005" w:type="pct"/>
          </w:tcPr>
          <w:p w14:paraId="0604FC6A" w14:textId="77777777" w:rsidR="00441A7B" w:rsidRPr="00181A99" w:rsidRDefault="00A1412B">
            <w:pPr>
              <w:pStyle w:val="Compact"/>
              <w:rPr>
                <w:sz w:val="20"/>
                <w:szCs w:val="20"/>
              </w:rPr>
            </w:pPr>
            <w:r w:rsidRPr="00181A99">
              <w:rPr>
                <w:sz w:val="20"/>
                <w:szCs w:val="20"/>
              </w:rPr>
              <w:t>0.47 (0.20 to 1.12)</w:t>
            </w:r>
          </w:p>
        </w:tc>
        <w:tc>
          <w:tcPr>
            <w:tcW w:w="495" w:type="pct"/>
          </w:tcPr>
          <w:p w14:paraId="08541507" w14:textId="77777777" w:rsidR="00441A7B" w:rsidRPr="00181A99" w:rsidRDefault="00A1412B">
            <w:pPr>
              <w:pStyle w:val="Compact"/>
              <w:rPr>
                <w:sz w:val="20"/>
                <w:szCs w:val="20"/>
              </w:rPr>
            </w:pPr>
            <w:r w:rsidRPr="00181A99">
              <w:rPr>
                <w:sz w:val="20"/>
                <w:szCs w:val="20"/>
              </w:rPr>
              <w:t>0.088</w:t>
            </w:r>
          </w:p>
        </w:tc>
        <w:tc>
          <w:tcPr>
            <w:tcW w:w="0" w:type="auto"/>
          </w:tcPr>
          <w:p w14:paraId="1CB75F97" w14:textId="77777777" w:rsidR="00441A7B" w:rsidRPr="00181A99" w:rsidRDefault="00A1412B">
            <w:pPr>
              <w:pStyle w:val="Compact"/>
              <w:rPr>
                <w:sz w:val="20"/>
                <w:szCs w:val="20"/>
              </w:rPr>
            </w:pPr>
            <w:r w:rsidRPr="00181A99">
              <w:rPr>
                <w:sz w:val="20"/>
                <w:szCs w:val="20"/>
              </w:rPr>
              <w:t>62</w:t>
            </w:r>
          </w:p>
        </w:tc>
      </w:tr>
      <w:tr w:rsidR="00181A99" w:rsidRPr="00181A99" w14:paraId="4AE76763" w14:textId="77777777" w:rsidTr="00181A99">
        <w:tc>
          <w:tcPr>
            <w:tcW w:w="678" w:type="pct"/>
          </w:tcPr>
          <w:p w14:paraId="0328C1A7" w14:textId="77777777" w:rsidR="00441A7B" w:rsidRPr="00181A99" w:rsidRDefault="00A1412B">
            <w:pPr>
              <w:pStyle w:val="Compact"/>
              <w:rPr>
                <w:sz w:val="20"/>
                <w:szCs w:val="20"/>
              </w:rPr>
            </w:pPr>
            <w:r w:rsidRPr="00181A99">
              <w:rPr>
                <w:sz w:val="20"/>
                <w:szCs w:val="20"/>
              </w:rPr>
              <w:t>Recurrent TB</w:t>
            </w:r>
          </w:p>
        </w:tc>
        <w:tc>
          <w:tcPr>
            <w:tcW w:w="558" w:type="pct"/>
          </w:tcPr>
          <w:p w14:paraId="4D99E6CE" w14:textId="77777777" w:rsidR="00441A7B" w:rsidRPr="00181A99" w:rsidRDefault="00A1412B">
            <w:pPr>
              <w:pStyle w:val="Compact"/>
              <w:rPr>
                <w:sz w:val="20"/>
                <w:szCs w:val="20"/>
              </w:rPr>
            </w:pPr>
            <w:r w:rsidRPr="00181A99">
              <w:rPr>
                <w:sz w:val="20"/>
                <w:szCs w:val="20"/>
              </w:rPr>
              <w:t>1 to &lt; 12</w:t>
            </w:r>
          </w:p>
        </w:tc>
        <w:tc>
          <w:tcPr>
            <w:tcW w:w="1167" w:type="pct"/>
          </w:tcPr>
          <w:p w14:paraId="24383D17" w14:textId="77777777" w:rsidR="00441A7B" w:rsidRPr="00181A99" w:rsidRDefault="00A1412B">
            <w:pPr>
              <w:pStyle w:val="Compact"/>
              <w:rPr>
                <w:sz w:val="20"/>
                <w:szCs w:val="20"/>
              </w:rPr>
            </w:pPr>
            <w:r w:rsidRPr="00181A99">
              <w:rPr>
                <w:sz w:val="20"/>
                <w:szCs w:val="20"/>
              </w:rPr>
              <w:t>1.39 (1.11 to 1.73)</w:t>
            </w:r>
          </w:p>
        </w:tc>
        <w:tc>
          <w:tcPr>
            <w:tcW w:w="509" w:type="pct"/>
          </w:tcPr>
          <w:p w14:paraId="1C8C5414" w14:textId="77777777" w:rsidR="00441A7B" w:rsidRPr="00181A99" w:rsidRDefault="00A1412B">
            <w:pPr>
              <w:pStyle w:val="Compact"/>
              <w:rPr>
                <w:sz w:val="20"/>
                <w:szCs w:val="20"/>
              </w:rPr>
            </w:pPr>
            <w:r w:rsidRPr="00181A99">
              <w:rPr>
                <w:sz w:val="20"/>
                <w:szCs w:val="20"/>
              </w:rPr>
              <w:t>0.004</w:t>
            </w:r>
          </w:p>
        </w:tc>
        <w:tc>
          <w:tcPr>
            <w:tcW w:w="294" w:type="pct"/>
          </w:tcPr>
          <w:p w14:paraId="4E8249FF" w14:textId="77777777" w:rsidR="00441A7B" w:rsidRPr="00181A99" w:rsidRDefault="00A1412B">
            <w:pPr>
              <w:pStyle w:val="Compact"/>
              <w:rPr>
                <w:sz w:val="20"/>
                <w:szCs w:val="20"/>
              </w:rPr>
            </w:pPr>
            <w:r w:rsidRPr="00181A99">
              <w:rPr>
                <w:sz w:val="20"/>
                <w:szCs w:val="20"/>
              </w:rPr>
              <w:t>41</w:t>
            </w:r>
          </w:p>
        </w:tc>
        <w:tc>
          <w:tcPr>
            <w:tcW w:w="1005" w:type="pct"/>
          </w:tcPr>
          <w:p w14:paraId="775DA775" w14:textId="77777777" w:rsidR="00441A7B" w:rsidRPr="00181A99" w:rsidRDefault="00A1412B">
            <w:pPr>
              <w:pStyle w:val="Compact"/>
              <w:rPr>
                <w:sz w:val="20"/>
                <w:szCs w:val="20"/>
              </w:rPr>
            </w:pPr>
            <w:r w:rsidRPr="00181A99">
              <w:rPr>
                <w:sz w:val="20"/>
                <w:szCs w:val="20"/>
              </w:rPr>
              <w:t>1.04 (0.82 to 1.32)</w:t>
            </w:r>
          </w:p>
        </w:tc>
        <w:tc>
          <w:tcPr>
            <w:tcW w:w="495" w:type="pct"/>
          </w:tcPr>
          <w:p w14:paraId="5EEE1BF4" w14:textId="77777777" w:rsidR="00441A7B" w:rsidRPr="00181A99" w:rsidRDefault="00A1412B">
            <w:pPr>
              <w:pStyle w:val="Compact"/>
              <w:rPr>
                <w:sz w:val="20"/>
                <w:szCs w:val="20"/>
              </w:rPr>
            </w:pPr>
            <w:r w:rsidRPr="00181A99">
              <w:rPr>
                <w:sz w:val="20"/>
                <w:szCs w:val="20"/>
              </w:rPr>
              <w:t>0.736</w:t>
            </w:r>
          </w:p>
        </w:tc>
        <w:tc>
          <w:tcPr>
            <w:tcW w:w="0" w:type="auto"/>
          </w:tcPr>
          <w:p w14:paraId="6FB34192" w14:textId="77777777" w:rsidR="00441A7B" w:rsidRPr="00181A99" w:rsidRDefault="00A1412B">
            <w:pPr>
              <w:pStyle w:val="Compact"/>
              <w:rPr>
                <w:sz w:val="20"/>
                <w:szCs w:val="20"/>
              </w:rPr>
            </w:pPr>
            <w:r w:rsidRPr="00181A99">
              <w:rPr>
                <w:sz w:val="20"/>
                <w:szCs w:val="20"/>
              </w:rPr>
              <w:t>41</w:t>
            </w:r>
          </w:p>
        </w:tc>
      </w:tr>
      <w:tr w:rsidR="00181A99" w:rsidRPr="00181A99" w14:paraId="1523D76B" w14:textId="77777777" w:rsidTr="00181A99">
        <w:tc>
          <w:tcPr>
            <w:tcW w:w="678" w:type="pct"/>
          </w:tcPr>
          <w:p w14:paraId="2A7629CB" w14:textId="77777777" w:rsidR="00441A7B" w:rsidRPr="00181A99" w:rsidRDefault="00441A7B">
            <w:pPr>
              <w:pStyle w:val="Compact"/>
              <w:rPr>
                <w:sz w:val="20"/>
                <w:szCs w:val="20"/>
              </w:rPr>
            </w:pPr>
          </w:p>
        </w:tc>
        <w:tc>
          <w:tcPr>
            <w:tcW w:w="558" w:type="pct"/>
          </w:tcPr>
          <w:p w14:paraId="122E08A5" w14:textId="77777777" w:rsidR="00441A7B" w:rsidRPr="00181A99" w:rsidRDefault="00A1412B">
            <w:pPr>
              <w:pStyle w:val="Compact"/>
              <w:rPr>
                <w:sz w:val="20"/>
                <w:szCs w:val="20"/>
              </w:rPr>
            </w:pPr>
            <w:r w:rsidRPr="00181A99">
              <w:rPr>
                <w:sz w:val="20"/>
                <w:szCs w:val="20"/>
              </w:rPr>
              <w:t>12 to &lt; 16</w:t>
            </w:r>
          </w:p>
        </w:tc>
        <w:tc>
          <w:tcPr>
            <w:tcW w:w="1167" w:type="pct"/>
          </w:tcPr>
          <w:p w14:paraId="0B0E68C1" w14:textId="77777777" w:rsidR="00441A7B" w:rsidRPr="00181A99" w:rsidRDefault="00A1412B">
            <w:pPr>
              <w:pStyle w:val="Compact"/>
              <w:rPr>
                <w:sz w:val="20"/>
                <w:szCs w:val="20"/>
              </w:rPr>
            </w:pPr>
            <w:r w:rsidRPr="00181A99">
              <w:rPr>
                <w:sz w:val="20"/>
                <w:szCs w:val="20"/>
              </w:rPr>
              <w:t>1.01 (0.88 to 1.16)</w:t>
            </w:r>
          </w:p>
        </w:tc>
        <w:tc>
          <w:tcPr>
            <w:tcW w:w="509" w:type="pct"/>
          </w:tcPr>
          <w:p w14:paraId="42D55A2D" w14:textId="77777777" w:rsidR="00441A7B" w:rsidRPr="00181A99" w:rsidRDefault="00A1412B">
            <w:pPr>
              <w:pStyle w:val="Compact"/>
              <w:rPr>
                <w:sz w:val="20"/>
                <w:szCs w:val="20"/>
              </w:rPr>
            </w:pPr>
            <w:r w:rsidRPr="00181A99">
              <w:rPr>
                <w:sz w:val="20"/>
                <w:szCs w:val="20"/>
              </w:rPr>
              <w:t>0.892</w:t>
            </w:r>
          </w:p>
        </w:tc>
        <w:tc>
          <w:tcPr>
            <w:tcW w:w="294" w:type="pct"/>
          </w:tcPr>
          <w:p w14:paraId="0DF154AE" w14:textId="77777777" w:rsidR="00441A7B" w:rsidRPr="00181A99" w:rsidRDefault="00A1412B">
            <w:pPr>
              <w:pStyle w:val="Compact"/>
              <w:rPr>
                <w:sz w:val="20"/>
                <w:szCs w:val="20"/>
              </w:rPr>
            </w:pPr>
            <w:r w:rsidRPr="00181A99">
              <w:rPr>
                <w:sz w:val="20"/>
                <w:szCs w:val="20"/>
              </w:rPr>
              <w:t>45</w:t>
            </w:r>
          </w:p>
        </w:tc>
        <w:tc>
          <w:tcPr>
            <w:tcW w:w="1005" w:type="pct"/>
          </w:tcPr>
          <w:p w14:paraId="7E4A5300" w14:textId="77777777" w:rsidR="00441A7B" w:rsidRPr="00181A99" w:rsidRDefault="00A1412B">
            <w:pPr>
              <w:pStyle w:val="Compact"/>
              <w:rPr>
                <w:sz w:val="20"/>
                <w:szCs w:val="20"/>
              </w:rPr>
            </w:pPr>
            <w:r w:rsidRPr="00181A99">
              <w:rPr>
                <w:sz w:val="20"/>
                <w:szCs w:val="20"/>
              </w:rPr>
              <w:t>0.86 (0.75 to 1.00)</w:t>
            </w:r>
          </w:p>
        </w:tc>
        <w:tc>
          <w:tcPr>
            <w:tcW w:w="495" w:type="pct"/>
          </w:tcPr>
          <w:p w14:paraId="045F2542" w14:textId="77777777" w:rsidR="00441A7B" w:rsidRPr="00181A99" w:rsidRDefault="00A1412B">
            <w:pPr>
              <w:pStyle w:val="Compact"/>
              <w:rPr>
                <w:sz w:val="20"/>
                <w:szCs w:val="20"/>
              </w:rPr>
            </w:pPr>
            <w:r w:rsidRPr="00181A99">
              <w:rPr>
                <w:sz w:val="20"/>
                <w:szCs w:val="20"/>
              </w:rPr>
              <w:t>0.052</w:t>
            </w:r>
          </w:p>
        </w:tc>
        <w:tc>
          <w:tcPr>
            <w:tcW w:w="0" w:type="auto"/>
          </w:tcPr>
          <w:p w14:paraId="51250B00" w14:textId="77777777" w:rsidR="00441A7B" w:rsidRPr="00181A99" w:rsidRDefault="00A1412B">
            <w:pPr>
              <w:pStyle w:val="Compact"/>
              <w:rPr>
                <w:sz w:val="20"/>
                <w:szCs w:val="20"/>
              </w:rPr>
            </w:pPr>
            <w:r w:rsidRPr="00181A99">
              <w:rPr>
                <w:sz w:val="20"/>
                <w:szCs w:val="20"/>
              </w:rPr>
              <w:t>44</w:t>
            </w:r>
          </w:p>
        </w:tc>
      </w:tr>
      <w:tr w:rsidR="00181A99" w:rsidRPr="00181A99" w14:paraId="74D800E6" w14:textId="77777777" w:rsidTr="00181A99">
        <w:tc>
          <w:tcPr>
            <w:tcW w:w="678" w:type="pct"/>
          </w:tcPr>
          <w:p w14:paraId="1B0BE43D" w14:textId="77777777" w:rsidR="00441A7B" w:rsidRPr="00181A99" w:rsidRDefault="00441A7B">
            <w:pPr>
              <w:pStyle w:val="Compact"/>
              <w:rPr>
                <w:sz w:val="20"/>
                <w:szCs w:val="20"/>
              </w:rPr>
            </w:pPr>
          </w:p>
        </w:tc>
        <w:tc>
          <w:tcPr>
            <w:tcW w:w="558" w:type="pct"/>
          </w:tcPr>
          <w:p w14:paraId="323FACC3" w14:textId="77777777" w:rsidR="00441A7B" w:rsidRPr="00181A99" w:rsidRDefault="00A1412B">
            <w:pPr>
              <w:pStyle w:val="Compact"/>
              <w:rPr>
                <w:sz w:val="20"/>
                <w:szCs w:val="20"/>
              </w:rPr>
            </w:pPr>
            <w:r w:rsidRPr="00181A99">
              <w:rPr>
                <w:sz w:val="20"/>
                <w:szCs w:val="20"/>
              </w:rPr>
              <w:t>≥ 16</w:t>
            </w:r>
          </w:p>
        </w:tc>
        <w:tc>
          <w:tcPr>
            <w:tcW w:w="1167" w:type="pct"/>
          </w:tcPr>
          <w:p w14:paraId="4FD37BF2" w14:textId="77777777" w:rsidR="00441A7B" w:rsidRPr="00181A99" w:rsidRDefault="00A1412B">
            <w:pPr>
              <w:pStyle w:val="Compact"/>
              <w:rPr>
                <w:sz w:val="20"/>
                <w:szCs w:val="20"/>
              </w:rPr>
            </w:pPr>
            <w:r w:rsidRPr="00181A99">
              <w:rPr>
                <w:sz w:val="20"/>
                <w:szCs w:val="20"/>
              </w:rPr>
              <w:t>0.95 (0.79 to 1.15)</w:t>
            </w:r>
          </w:p>
        </w:tc>
        <w:tc>
          <w:tcPr>
            <w:tcW w:w="509" w:type="pct"/>
          </w:tcPr>
          <w:p w14:paraId="7F46DB36" w14:textId="77777777" w:rsidR="00441A7B" w:rsidRPr="00181A99" w:rsidRDefault="00A1412B">
            <w:pPr>
              <w:pStyle w:val="Compact"/>
              <w:rPr>
                <w:sz w:val="20"/>
                <w:szCs w:val="20"/>
              </w:rPr>
            </w:pPr>
            <w:r w:rsidRPr="00181A99">
              <w:rPr>
                <w:sz w:val="20"/>
                <w:szCs w:val="20"/>
              </w:rPr>
              <w:t>0.598</w:t>
            </w:r>
          </w:p>
        </w:tc>
        <w:tc>
          <w:tcPr>
            <w:tcW w:w="294" w:type="pct"/>
          </w:tcPr>
          <w:p w14:paraId="5C54A0D3" w14:textId="77777777" w:rsidR="00441A7B" w:rsidRPr="00181A99" w:rsidRDefault="00A1412B">
            <w:pPr>
              <w:pStyle w:val="Compact"/>
              <w:rPr>
                <w:sz w:val="20"/>
                <w:szCs w:val="20"/>
              </w:rPr>
            </w:pPr>
            <w:r w:rsidRPr="00181A99">
              <w:rPr>
                <w:sz w:val="20"/>
                <w:szCs w:val="20"/>
              </w:rPr>
              <w:t>53</w:t>
            </w:r>
          </w:p>
        </w:tc>
        <w:tc>
          <w:tcPr>
            <w:tcW w:w="1005" w:type="pct"/>
          </w:tcPr>
          <w:p w14:paraId="35AAA262" w14:textId="77777777" w:rsidR="00441A7B" w:rsidRPr="00181A99" w:rsidRDefault="00A1412B">
            <w:pPr>
              <w:pStyle w:val="Compact"/>
              <w:rPr>
                <w:sz w:val="20"/>
                <w:szCs w:val="20"/>
              </w:rPr>
            </w:pPr>
            <w:r w:rsidRPr="00181A99">
              <w:rPr>
                <w:sz w:val="20"/>
                <w:szCs w:val="20"/>
              </w:rPr>
              <w:t>0.77 (0.61 to 0.98)</w:t>
            </w:r>
          </w:p>
        </w:tc>
        <w:tc>
          <w:tcPr>
            <w:tcW w:w="495" w:type="pct"/>
          </w:tcPr>
          <w:p w14:paraId="6E245A5F" w14:textId="77777777" w:rsidR="00441A7B" w:rsidRPr="00181A99" w:rsidRDefault="00A1412B">
            <w:pPr>
              <w:pStyle w:val="Compact"/>
              <w:rPr>
                <w:sz w:val="20"/>
                <w:szCs w:val="20"/>
              </w:rPr>
            </w:pPr>
            <w:r w:rsidRPr="00181A99">
              <w:rPr>
                <w:sz w:val="20"/>
                <w:szCs w:val="20"/>
              </w:rPr>
              <w:t>0.034</w:t>
            </w:r>
          </w:p>
        </w:tc>
        <w:tc>
          <w:tcPr>
            <w:tcW w:w="0" w:type="auto"/>
          </w:tcPr>
          <w:p w14:paraId="03ABE760" w14:textId="77777777" w:rsidR="00441A7B" w:rsidRPr="00181A99" w:rsidRDefault="00A1412B">
            <w:pPr>
              <w:pStyle w:val="Compact"/>
              <w:rPr>
                <w:sz w:val="20"/>
                <w:szCs w:val="20"/>
              </w:rPr>
            </w:pPr>
            <w:r w:rsidRPr="00181A99">
              <w:rPr>
                <w:sz w:val="20"/>
                <w:szCs w:val="20"/>
              </w:rPr>
              <w:t>55</w:t>
            </w:r>
          </w:p>
        </w:tc>
      </w:tr>
      <w:tr w:rsidR="00181A99" w:rsidRPr="00181A99" w14:paraId="419BA2D8" w14:textId="77777777" w:rsidTr="00181A99">
        <w:tc>
          <w:tcPr>
            <w:tcW w:w="678" w:type="pct"/>
          </w:tcPr>
          <w:p w14:paraId="1DA76C25" w14:textId="77777777" w:rsidR="00441A7B" w:rsidRPr="00181A99" w:rsidRDefault="00A1412B">
            <w:pPr>
              <w:pStyle w:val="Compact"/>
              <w:rPr>
                <w:sz w:val="20"/>
                <w:szCs w:val="20"/>
              </w:rPr>
            </w:pPr>
            <w:r w:rsidRPr="00181A99">
              <w:rPr>
                <w:sz w:val="20"/>
                <w:szCs w:val="20"/>
              </w:rPr>
              <w:t>Pulmonary TB</w:t>
            </w:r>
          </w:p>
        </w:tc>
        <w:tc>
          <w:tcPr>
            <w:tcW w:w="558" w:type="pct"/>
          </w:tcPr>
          <w:p w14:paraId="3AEC9332" w14:textId="77777777" w:rsidR="00441A7B" w:rsidRPr="00181A99" w:rsidRDefault="00A1412B">
            <w:pPr>
              <w:pStyle w:val="Compact"/>
              <w:rPr>
                <w:sz w:val="20"/>
                <w:szCs w:val="20"/>
              </w:rPr>
            </w:pPr>
            <w:r w:rsidRPr="00181A99">
              <w:rPr>
                <w:sz w:val="20"/>
                <w:szCs w:val="20"/>
              </w:rPr>
              <w:t>1 to &lt; 12</w:t>
            </w:r>
          </w:p>
        </w:tc>
        <w:tc>
          <w:tcPr>
            <w:tcW w:w="1167" w:type="pct"/>
          </w:tcPr>
          <w:p w14:paraId="20D7B125" w14:textId="77777777" w:rsidR="00441A7B" w:rsidRPr="00181A99" w:rsidRDefault="00A1412B">
            <w:pPr>
              <w:pStyle w:val="Compact"/>
              <w:rPr>
                <w:sz w:val="20"/>
                <w:szCs w:val="20"/>
              </w:rPr>
            </w:pPr>
            <w:r w:rsidRPr="00181A99">
              <w:rPr>
                <w:sz w:val="20"/>
                <w:szCs w:val="20"/>
              </w:rPr>
              <w:t>1.83 (1.59 to 2.10)</w:t>
            </w:r>
          </w:p>
        </w:tc>
        <w:tc>
          <w:tcPr>
            <w:tcW w:w="509" w:type="pct"/>
          </w:tcPr>
          <w:p w14:paraId="0DB392F7" w14:textId="77777777" w:rsidR="00441A7B" w:rsidRPr="00181A99" w:rsidRDefault="00A1412B">
            <w:pPr>
              <w:pStyle w:val="Compact"/>
              <w:rPr>
                <w:sz w:val="20"/>
                <w:szCs w:val="20"/>
              </w:rPr>
            </w:pPr>
            <w:r w:rsidRPr="00181A99">
              <w:rPr>
                <w:sz w:val="20"/>
                <w:szCs w:val="20"/>
              </w:rPr>
              <w:t>&lt;0.001</w:t>
            </w:r>
          </w:p>
        </w:tc>
        <w:tc>
          <w:tcPr>
            <w:tcW w:w="294" w:type="pct"/>
          </w:tcPr>
          <w:p w14:paraId="3D19BBE3" w14:textId="77777777" w:rsidR="00441A7B" w:rsidRPr="00181A99" w:rsidRDefault="00A1412B">
            <w:pPr>
              <w:pStyle w:val="Compact"/>
              <w:rPr>
                <w:sz w:val="20"/>
                <w:szCs w:val="20"/>
              </w:rPr>
            </w:pPr>
            <w:r w:rsidRPr="00181A99">
              <w:rPr>
                <w:sz w:val="20"/>
                <w:szCs w:val="20"/>
              </w:rPr>
              <w:t>46</w:t>
            </w:r>
          </w:p>
        </w:tc>
        <w:tc>
          <w:tcPr>
            <w:tcW w:w="1005" w:type="pct"/>
          </w:tcPr>
          <w:p w14:paraId="1F49C91C" w14:textId="77777777" w:rsidR="00441A7B" w:rsidRPr="00181A99" w:rsidRDefault="00A1412B">
            <w:pPr>
              <w:pStyle w:val="Compact"/>
              <w:rPr>
                <w:sz w:val="20"/>
                <w:szCs w:val="20"/>
              </w:rPr>
            </w:pPr>
            <w:r w:rsidRPr="00181A99">
              <w:rPr>
                <w:sz w:val="20"/>
                <w:szCs w:val="20"/>
              </w:rPr>
              <w:t>1.36 (1.17 to 1.58)</w:t>
            </w:r>
          </w:p>
        </w:tc>
        <w:tc>
          <w:tcPr>
            <w:tcW w:w="495" w:type="pct"/>
          </w:tcPr>
          <w:p w14:paraId="6CB5023F" w14:textId="77777777" w:rsidR="00441A7B" w:rsidRPr="00181A99" w:rsidRDefault="00A1412B">
            <w:pPr>
              <w:pStyle w:val="Compact"/>
              <w:rPr>
                <w:sz w:val="20"/>
                <w:szCs w:val="20"/>
              </w:rPr>
            </w:pPr>
            <w:r w:rsidRPr="00181A99">
              <w:rPr>
                <w:sz w:val="20"/>
                <w:szCs w:val="20"/>
              </w:rPr>
              <w:t>&lt;0.001</w:t>
            </w:r>
          </w:p>
        </w:tc>
        <w:tc>
          <w:tcPr>
            <w:tcW w:w="0" w:type="auto"/>
          </w:tcPr>
          <w:p w14:paraId="77242B3C" w14:textId="77777777" w:rsidR="00441A7B" w:rsidRPr="00181A99" w:rsidRDefault="00A1412B">
            <w:pPr>
              <w:pStyle w:val="Compact"/>
              <w:rPr>
                <w:sz w:val="20"/>
                <w:szCs w:val="20"/>
              </w:rPr>
            </w:pPr>
            <w:r w:rsidRPr="00181A99">
              <w:rPr>
                <w:sz w:val="20"/>
                <w:szCs w:val="20"/>
              </w:rPr>
              <w:t>44</w:t>
            </w:r>
          </w:p>
        </w:tc>
      </w:tr>
      <w:tr w:rsidR="00181A99" w:rsidRPr="00181A99" w14:paraId="6FA613DD" w14:textId="77777777" w:rsidTr="00181A99">
        <w:tc>
          <w:tcPr>
            <w:tcW w:w="678" w:type="pct"/>
          </w:tcPr>
          <w:p w14:paraId="0AC310AA" w14:textId="77777777" w:rsidR="00441A7B" w:rsidRPr="00181A99" w:rsidRDefault="00441A7B">
            <w:pPr>
              <w:pStyle w:val="Compact"/>
              <w:rPr>
                <w:sz w:val="20"/>
                <w:szCs w:val="20"/>
              </w:rPr>
            </w:pPr>
          </w:p>
        </w:tc>
        <w:tc>
          <w:tcPr>
            <w:tcW w:w="558" w:type="pct"/>
          </w:tcPr>
          <w:p w14:paraId="7862F537" w14:textId="77777777" w:rsidR="00441A7B" w:rsidRPr="00181A99" w:rsidRDefault="00A1412B">
            <w:pPr>
              <w:pStyle w:val="Compact"/>
              <w:rPr>
                <w:sz w:val="20"/>
                <w:szCs w:val="20"/>
              </w:rPr>
            </w:pPr>
            <w:r w:rsidRPr="00181A99">
              <w:rPr>
                <w:sz w:val="20"/>
                <w:szCs w:val="20"/>
              </w:rPr>
              <w:t>12 to &lt; 16</w:t>
            </w:r>
          </w:p>
        </w:tc>
        <w:tc>
          <w:tcPr>
            <w:tcW w:w="1167" w:type="pct"/>
          </w:tcPr>
          <w:p w14:paraId="0766264F" w14:textId="77777777" w:rsidR="00441A7B" w:rsidRPr="00181A99" w:rsidRDefault="00A1412B">
            <w:pPr>
              <w:pStyle w:val="Compact"/>
              <w:rPr>
                <w:sz w:val="20"/>
                <w:szCs w:val="20"/>
              </w:rPr>
            </w:pPr>
            <w:r w:rsidRPr="00181A99">
              <w:rPr>
                <w:sz w:val="20"/>
                <w:szCs w:val="20"/>
              </w:rPr>
              <w:t>1.28 (1.19 to 1.36)</w:t>
            </w:r>
          </w:p>
        </w:tc>
        <w:tc>
          <w:tcPr>
            <w:tcW w:w="509" w:type="pct"/>
          </w:tcPr>
          <w:p w14:paraId="74D86AC1" w14:textId="77777777" w:rsidR="00441A7B" w:rsidRPr="00181A99" w:rsidRDefault="00A1412B">
            <w:pPr>
              <w:pStyle w:val="Compact"/>
              <w:rPr>
                <w:sz w:val="20"/>
                <w:szCs w:val="20"/>
              </w:rPr>
            </w:pPr>
            <w:r w:rsidRPr="00181A99">
              <w:rPr>
                <w:sz w:val="20"/>
                <w:szCs w:val="20"/>
              </w:rPr>
              <w:t>&lt;0.001</w:t>
            </w:r>
          </w:p>
        </w:tc>
        <w:tc>
          <w:tcPr>
            <w:tcW w:w="294" w:type="pct"/>
          </w:tcPr>
          <w:p w14:paraId="2D8467F3" w14:textId="77777777" w:rsidR="00441A7B" w:rsidRPr="00181A99" w:rsidRDefault="00A1412B">
            <w:pPr>
              <w:pStyle w:val="Compact"/>
              <w:rPr>
                <w:sz w:val="20"/>
                <w:szCs w:val="20"/>
              </w:rPr>
            </w:pPr>
            <w:r w:rsidRPr="00181A99">
              <w:rPr>
                <w:sz w:val="20"/>
                <w:szCs w:val="20"/>
              </w:rPr>
              <w:t>35</w:t>
            </w:r>
          </w:p>
        </w:tc>
        <w:tc>
          <w:tcPr>
            <w:tcW w:w="1005" w:type="pct"/>
          </w:tcPr>
          <w:p w14:paraId="4B94963D" w14:textId="77777777" w:rsidR="00441A7B" w:rsidRPr="00181A99" w:rsidRDefault="00A1412B">
            <w:pPr>
              <w:pStyle w:val="Compact"/>
              <w:rPr>
                <w:sz w:val="20"/>
                <w:szCs w:val="20"/>
              </w:rPr>
            </w:pPr>
            <w:r w:rsidRPr="00181A99">
              <w:rPr>
                <w:sz w:val="20"/>
                <w:szCs w:val="20"/>
              </w:rPr>
              <w:t>1.12 (1.04 to 1.21)</w:t>
            </w:r>
          </w:p>
        </w:tc>
        <w:tc>
          <w:tcPr>
            <w:tcW w:w="495" w:type="pct"/>
          </w:tcPr>
          <w:p w14:paraId="1E548E82" w14:textId="77777777" w:rsidR="00441A7B" w:rsidRPr="00181A99" w:rsidRDefault="00A1412B">
            <w:pPr>
              <w:pStyle w:val="Compact"/>
              <w:rPr>
                <w:sz w:val="20"/>
                <w:szCs w:val="20"/>
              </w:rPr>
            </w:pPr>
            <w:r w:rsidRPr="00181A99">
              <w:rPr>
                <w:sz w:val="20"/>
                <w:szCs w:val="20"/>
              </w:rPr>
              <w:t>0.002</w:t>
            </w:r>
          </w:p>
        </w:tc>
        <w:tc>
          <w:tcPr>
            <w:tcW w:w="0" w:type="auto"/>
          </w:tcPr>
          <w:p w14:paraId="2CEBDDBB" w14:textId="77777777" w:rsidR="00441A7B" w:rsidRPr="00181A99" w:rsidRDefault="00A1412B">
            <w:pPr>
              <w:pStyle w:val="Compact"/>
              <w:rPr>
                <w:sz w:val="20"/>
                <w:szCs w:val="20"/>
              </w:rPr>
            </w:pPr>
            <w:r w:rsidRPr="00181A99">
              <w:rPr>
                <w:sz w:val="20"/>
                <w:szCs w:val="20"/>
              </w:rPr>
              <w:t>36</w:t>
            </w:r>
          </w:p>
        </w:tc>
      </w:tr>
      <w:tr w:rsidR="00181A99" w:rsidRPr="00181A99" w14:paraId="7C016161" w14:textId="77777777" w:rsidTr="00181A99">
        <w:tc>
          <w:tcPr>
            <w:tcW w:w="678" w:type="pct"/>
          </w:tcPr>
          <w:p w14:paraId="515509AF" w14:textId="77777777" w:rsidR="00441A7B" w:rsidRPr="00181A99" w:rsidRDefault="00441A7B">
            <w:pPr>
              <w:pStyle w:val="Compact"/>
              <w:rPr>
                <w:sz w:val="20"/>
                <w:szCs w:val="20"/>
              </w:rPr>
            </w:pPr>
          </w:p>
        </w:tc>
        <w:tc>
          <w:tcPr>
            <w:tcW w:w="558" w:type="pct"/>
          </w:tcPr>
          <w:p w14:paraId="466156EA" w14:textId="77777777" w:rsidR="00441A7B" w:rsidRPr="00181A99" w:rsidRDefault="00A1412B">
            <w:pPr>
              <w:pStyle w:val="Compact"/>
              <w:rPr>
                <w:sz w:val="20"/>
                <w:szCs w:val="20"/>
              </w:rPr>
            </w:pPr>
            <w:r w:rsidRPr="00181A99">
              <w:rPr>
                <w:sz w:val="20"/>
                <w:szCs w:val="20"/>
              </w:rPr>
              <w:t>≥ 16</w:t>
            </w:r>
          </w:p>
        </w:tc>
        <w:tc>
          <w:tcPr>
            <w:tcW w:w="1167" w:type="pct"/>
          </w:tcPr>
          <w:p w14:paraId="1F502EC5" w14:textId="77777777" w:rsidR="00441A7B" w:rsidRPr="00181A99" w:rsidRDefault="00A1412B">
            <w:pPr>
              <w:pStyle w:val="Compact"/>
              <w:rPr>
                <w:sz w:val="20"/>
                <w:szCs w:val="20"/>
              </w:rPr>
            </w:pPr>
            <w:r w:rsidRPr="00181A99">
              <w:rPr>
                <w:sz w:val="20"/>
                <w:szCs w:val="20"/>
              </w:rPr>
              <w:t>2.28 (2.10 to 2.48)</w:t>
            </w:r>
          </w:p>
        </w:tc>
        <w:tc>
          <w:tcPr>
            <w:tcW w:w="509" w:type="pct"/>
          </w:tcPr>
          <w:p w14:paraId="621EF449" w14:textId="77777777" w:rsidR="00441A7B" w:rsidRPr="00181A99" w:rsidRDefault="00A1412B">
            <w:pPr>
              <w:pStyle w:val="Compact"/>
              <w:rPr>
                <w:sz w:val="20"/>
                <w:szCs w:val="20"/>
              </w:rPr>
            </w:pPr>
            <w:r w:rsidRPr="00181A99">
              <w:rPr>
                <w:sz w:val="20"/>
                <w:szCs w:val="20"/>
              </w:rPr>
              <w:t>&lt;0.001</w:t>
            </w:r>
          </w:p>
        </w:tc>
        <w:tc>
          <w:tcPr>
            <w:tcW w:w="294" w:type="pct"/>
          </w:tcPr>
          <w:p w14:paraId="588E819D" w14:textId="77777777" w:rsidR="00441A7B" w:rsidRPr="00181A99" w:rsidRDefault="00A1412B">
            <w:pPr>
              <w:pStyle w:val="Compact"/>
              <w:rPr>
                <w:sz w:val="20"/>
                <w:szCs w:val="20"/>
              </w:rPr>
            </w:pPr>
            <w:r w:rsidRPr="00181A99">
              <w:rPr>
                <w:sz w:val="20"/>
                <w:szCs w:val="20"/>
              </w:rPr>
              <w:t>34</w:t>
            </w:r>
          </w:p>
        </w:tc>
        <w:tc>
          <w:tcPr>
            <w:tcW w:w="1005" w:type="pct"/>
          </w:tcPr>
          <w:p w14:paraId="6E0F4FDB" w14:textId="77777777" w:rsidR="00441A7B" w:rsidRPr="00181A99" w:rsidRDefault="00A1412B">
            <w:pPr>
              <w:pStyle w:val="Compact"/>
              <w:rPr>
                <w:sz w:val="20"/>
                <w:szCs w:val="20"/>
              </w:rPr>
            </w:pPr>
            <w:r w:rsidRPr="00181A99">
              <w:rPr>
                <w:sz w:val="20"/>
                <w:szCs w:val="20"/>
              </w:rPr>
              <w:t>1.10 (0.98 to 1.23)</w:t>
            </w:r>
          </w:p>
        </w:tc>
        <w:tc>
          <w:tcPr>
            <w:tcW w:w="495" w:type="pct"/>
          </w:tcPr>
          <w:p w14:paraId="5C776D02" w14:textId="77777777" w:rsidR="00441A7B" w:rsidRPr="00181A99" w:rsidRDefault="00A1412B">
            <w:pPr>
              <w:pStyle w:val="Compact"/>
              <w:rPr>
                <w:sz w:val="20"/>
                <w:szCs w:val="20"/>
              </w:rPr>
            </w:pPr>
            <w:r w:rsidRPr="00181A99">
              <w:rPr>
                <w:sz w:val="20"/>
                <w:szCs w:val="20"/>
              </w:rPr>
              <w:t>0.107</w:t>
            </w:r>
          </w:p>
        </w:tc>
        <w:tc>
          <w:tcPr>
            <w:tcW w:w="0" w:type="auto"/>
          </w:tcPr>
          <w:p w14:paraId="6C9DC7A8" w14:textId="77777777" w:rsidR="00441A7B" w:rsidRPr="00181A99" w:rsidRDefault="00A1412B">
            <w:pPr>
              <w:pStyle w:val="Compact"/>
              <w:rPr>
                <w:sz w:val="20"/>
                <w:szCs w:val="20"/>
              </w:rPr>
            </w:pPr>
            <w:r w:rsidRPr="00181A99">
              <w:rPr>
                <w:sz w:val="20"/>
                <w:szCs w:val="20"/>
              </w:rPr>
              <w:t>40</w:t>
            </w:r>
          </w:p>
        </w:tc>
      </w:tr>
      <w:tr w:rsidR="00181A99" w:rsidRPr="00181A99" w14:paraId="142AFDCB" w14:textId="77777777" w:rsidTr="00181A99">
        <w:tc>
          <w:tcPr>
            <w:tcW w:w="678" w:type="pct"/>
          </w:tcPr>
          <w:p w14:paraId="5C01AF10" w14:textId="77777777" w:rsidR="00441A7B" w:rsidRPr="00181A99" w:rsidRDefault="00A1412B">
            <w:pPr>
              <w:pStyle w:val="Compact"/>
              <w:rPr>
                <w:sz w:val="20"/>
                <w:szCs w:val="20"/>
              </w:rPr>
            </w:pPr>
            <w:r w:rsidRPr="00181A99">
              <w:rPr>
                <w:sz w:val="20"/>
                <w:szCs w:val="20"/>
              </w:rPr>
              <w:t>Sputum smear status - positive</w:t>
            </w:r>
          </w:p>
        </w:tc>
        <w:tc>
          <w:tcPr>
            <w:tcW w:w="558" w:type="pct"/>
          </w:tcPr>
          <w:p w14:paraId="47A5D726" w14:textId="77777777" w:rsidR="00441A7B" w:rsidRPr="00181A99" w:rsidRDefault="00A1412B">
            <w:pPr>
              <w:pStyle w:val="Compact"/>
              <w:rPr>
                <w:sz w:val="20"/>
                <w:szCs w:val="20"/>
              </w:rPr>
            </w:pPr>
            <w:r w:rsidRPr="00181A99">
              <w:rPr>
                <w:sz w:val="20"/>
                <w:szCs w:val="20"/>
              </w:rPr>
              <w:t>1 to &lt; 12</w:t>
            </w:r>
          </w:p>
        </w:tc>
        <w:tc>
          <w:tcPr>
            <w:tcW w:w="1167" w:type="pct"/>
          </w:tcPr>
          <w:p w14:paraId="403B9A95" w14:textId="77777777" w:rsidR="00441A7B" w:rsidRPr="00181A99" w:rsidRDefault="00A1412B">
            <w:pPr>
              <w:pStyle w:val="Compact"/>
              <w:rPr>
                <w:sz w:val="20"/>
                <w:szCs w:val="20"/>
              </w:rPr>
            </w:pPr>
            <w:r w:rsidRPr="00181A99">
              <w:rPr>
                <w:sz w:val="20"/>
                <w:szCs w:val="20"/>
              </w:rPr>
              <w:t>1.49 (1.21 to 1.84)</w:t>
            </w:r>
          </w:p>
        </w:tc>
        <w:tc>
          <w:tcPr>
            <w:tcW w:w="509" w:type="pct"/>
          </w:tcPr>
          <w:p w14:paraId="49A60E6F" w14:textId="77777777" w:rsidR="00441A7B" w:rsidRPr="00181A99" w:rsidRDefault="00A1412B">
            <w:pPr>
              <w:pStyle w:val="Compact"/>
              <w:rPr>
                <w:sz w:val="20"/>
                <w:szCs w:val="20"/>
              </w:rPr>
            </w:pPr>
            <w:r w:rsidRPr="00181A99">
              <w:rPr>
                <w:sz w:val="20"/>
                <w:szCs w:val="20"/>
              </w:rPr>
              <w:t>&lt;0.001</w:t>
            </w:r>
          </w:p>
        </w:tc>
        <w:tc>
          <w:tcPr>
            <w:tcW w:w="294" w:type="pct"/>
          </w:tcPr>
          <w:p w14:paraId="02849D08" w14:textId="77777777" w:rsidR="00441A7B" w:rsidRPr="00181A99" w:rsidRDefault="00A1412B">
            <w:pPr>
              <w:pStyle w:val="Compact"/>
              <w:rPr>
                <w:sz w:val="20"/>
                <w:szCs w:val="20"/>
              </w:rPr>
            </w:pPr>
            <w:r w:rsidRPr="00181A99">
              <w:rPr>
                <w:sz w:val="20"/>
                <w:szCs w:val="20"/>
              </w:rPr>
              <w:t>74</w:t>
            </w:r>
          </w:p>
        </w:tc>
        <w:tc>
          <w:tcPr>
            <w:tcW w:w="1005" w:type="pct"/>
          </w:tcPr>
          <w:p w14:paraId="3488F42E" w14:textId="77777777" w:rsidR="00441A7B" w:rsidRPr="00181A99" w:rsidRDefault="00A1412B">
            <w:pPr>
              <w:pStyle w:val="Compact"/>
              <w:rPr>
                <w:sz w:val="20"/>
                <w:szCs w:val="20"/>
              </w:rPr>
            </w:pPr>
            <w:r w:rsidRPr="00181A99">
              <w:rPr>
                <w:sz w:val="20"/>
                <w:szCs w:val="20"/>
              </w:rPr>
              <w:t>1.08 (0.85 to 1.37)</w:t>
            </w:r>
          </w:p>
        </w:tc>
        <w:tc>
          <w:tcPr>
            <w:tcW w:w="495" w:type="pct"/>
          </w:tcPr>
          <w:p w14:paraId="050C4C01" w14:textId="77777777" w:rsidR="00441A7B" w:rsidRPr="00181A99" w:rsidRDefault="00A1412B">
            <w:pPr>
              <w:pStyle w:val="Compact"/>
              <w:rPr>
                <w:sz w:val="20"/>
                <w:szCs w:val="20"/>
              </w:rPr>
            </w:pPr>
            <w:r w:rsidRPr="00181A99">
              <w:rPr>
                <w:sz w:val="20"/>
                <w:szCs w:val="20"/>
              </w:rPr>
              <w:t>0.549</w:t>
            </w:r>
          </w:p>
        </w:tc>
        <w:tc>
          <w:tcPr>
            <w:tcW w:w="0" w:type="auto"/>
          </w:tcPr>
          <w:p w14:paraId="43CC6AD3" w14:textId="77777777" w:rsidR="00441A7B" w:rsidRPr="00181A99" w:rsidRDefault="00A1412B">
            <w:pPr>
              <w:pStyle w:val="Compact"/>
              <w:rPr>
                <w:sz w:val="20"/>
                <w:szCs w:val="20"/>
              </w:rPr>
            </w:pPr>
            <w:r w:rsidRPr="00181A99">
              <w:rPr>
                <w:sz w:val="20"/>
                <w:szCs w:val="20"/>
              </w:rPr>
              <w:t>76</w:t>
            </w:r>
          </w:p>
        </w:tc>
      </w:tr>
      <w:tr w:rsidR="00181A99" w:rsidRPr="00181A99" w14:paraId="6586991E" w14:textId="77777777" w:rsidTr="00181A99">
        <w:tc>
          <w:tcPr>
            <w:tcW w:w="678" w:type="pct"/>
          </w:tcPr>
          <w:p w14:paraId="5056FFC1" w14:textId="77777777" w:rsidR="00441A7B" w:rsidRPr="00181A99" w:rsidRDefault="00441A7B">
            <w:pPr>
              <w:pStyle w:val="Compact"/>
              <w:rPr>
                <w:sz w:val="20"/>
                <w:szCs w:val="20"/>
              </w:rPr>
            </w:pPr>
          </w:p>
        </w:tc>
        <w:tc>
          <w:tcPr>
            <w:tcW w:w="558" w:type="pct"/>
          </w:tcPr>
          <w:p w14:paraId="349E72FE" w14:textId="77777777" w:rsidR="00441A7B" w:rsidRPr="00181A99" w:rsidRDefault="00A1412B">
            <w:pPr>
              <w:pStyle w:val="Compact"/>
              <w:rPr>
                <w:sz w:val="20"/>
                <w:szCs w:val="20"/>
              </w:rPr>
            </w:pPr>
            <w:r w:rsidRPr="00181A99">
              <w:rPr>
                <w:sz w:val="20"/>
                <w:szCs w:val="20"/>
              </w:rPr>
              <w:t>12 to &lt; 16</w:t>
            </w:r>
          </w:p>
        </w:tc>
        <w:tc>
          <w:tcPr>
            <w:tcW w:w="1167" w:type="pct"/>
          </w:tcPr>
          <w:p w14:paraId="3DAE58FC" w14:textId="77777777" w:rsidR="00441A7B" w:rsidRPr="00181A99" w:rsidRDefault="00A1412B">
            <w:pPr>
              <w:pStyle w:val="Compact"/>
              <w:rPr>
                <w:sz w:val="20"/>
                <w:szCs w:val="20"/>
              </w:rPr>
            </w:pPr>
            <w:r w:rsidRPr="00181A99">
              <w:rPr>
                <w:sz w:val="20"/>
                <w:szCs w:val="20"/>
              </w:rPr>
              <w:t>1.29 (1.17 to 1.43)</w:t>
            </w:r>
          </w:p>
        </w:tc>
        <w:tc>
          <w:tcPr>
            <w:tcW w:w="509" w:type="pct"/>
          </w:tcPr>
          <w:p w14:paraId="649885CD" w14:textId="77777777" w:rsidR="00441A7B" w:rsidRPr="00181A99" w:rsidRDefault="00A1412B">
            <w:pPr>
              <w:pStyle w:val="Compact"/>
              <w:rPr>
                <w:sz w:val="20"/>
                <w:szCs w:val="20"/>
              </w:rPr>
            </w:pPr>
            <w:r w:rsidRPr="00181A99">
              <w:rPr>
                <w:sz w:val="20"/>
                <w:szCs w:val="20"/>
              </w:rPr>
              <w:t>&lt;0.001</w:t>
            </w:r>
          </w:p>
        </w:tc>
        <w:tc>
          <w:tcPr>
            <w:tcW w:w="294" w:type="pct"/>
          </w:tcPr>
          <w:p w14:paraId="4A51E389" w14:textId="77777777" w:rsidR="00441A7B" w:rsidRPr="00181A99" w:rsidRDefault="00A1412B">
            <w:pPr>
              <w:pStyle w:val="Compact"/>
              <w:rPr>
                <w:sz w:val="20"/>
                <w:szCs w:val="20"/>
              </w:rPr>
            </w:pPr>
            <w:r w:rsidRPr="00181A99">
              <w:rPr>
                <w:sz w:val="20"/>
                <w:szCs w:val="20"/>
              </w:rPr>
              <w:t>65</w:t>
            </w:r>
          </w:p>
        </w:tc>
        <w:tc>
          <w:tcPr>
            <w:tcW w:w="1005" w:type="pct"/>
          </w:tcPr>
          <w:p w14:paraId="4292E559" w14:textId="77777777" w:rsidR="00441A7B" w:rsidRPr="00181A99" w:rsidRDefault="00A1412B">
            <w:pPr>
              <w:pStyle w:val="Compact"/>
              <w:rPr>
                <w:sz w:val="20"/>
                <w:szCs w:val="20"/>
              </w:rPr>
            </w:pPr>
            <w:r w:rsidRPr="00181A99">
              <w:rPr>
                <w:sz w:val="20"/>
                <w:szCs w:val="20"/>
              </w:rPr>
              <w:t>1.09 (0.97 to 1.22)</w:t>
            </w:r>
          </w:p>
        </w:tc>
        <w:tc>
          <w:tcPr>
            <w:tcW w:w="495" w:type="pct"/>
          </w:tcPr>
          <w:p w14:paraId="1875545C" w14:textId="77777777" w:rsidR="00441A7B" w:rsidRPr="00181A99" w:rsidRDefault="00A1412B">
            <w:pPr>
              <w:pStyle w:val="Compact"/>
              <w:rPr>
                <w:sz w:val="20"/>
                <w:szCs w:val="20"/>
              </w:rPr>
            </w:pPr>
            <w:r w:rsidRPr="00181A99">
              <w:rPr>
                <w:sz w:val="20"/>
                <w:szCs w:val="20"/>
              </w:rPr>
              <w:t>0.158</w:t>
            </w:r>
          </w:p>
        </w:tc>
        <w:tc>
          <w:tcPr>
            <w:tcW w:w="0" w:type="auto"/>
          </w:tcPr>
          <w:p w14:paraId="68321CC5" w14:textId="77777777" w:rsidR="00441A7B" w:rsidRPr="00181A99" w:rsidRDefault="00A1412B">
            <w:pPr>
              <w:pStyle w:val="Compact"/>
              <w:rPr>
                <w:sz w:val="20"/>
                <w:szCs w:val="20"/>
              </w:rPr>
            </w:pPr>
            <w:r w:rsidRPr="00181A99">
              <w:rPr>
                <w:sz w:val="20"/>
                <w:szCs w:val="20"/>
              </w:rPr>
              <w:t>67</w:t>
            </w:r>
          </w:p>
        </w:tc>
      </w:tr>
      <w:tr w:rsidR="00181A99" w:rsidRPr="00181A99" w14:paraId="792D5174" w14:textId="77777777" w:rsidTr="00181A99">
        <w:tc>
          <w:tcPr>
            <w:tcW w:w="678" w:type="pct"/>
          </w:tcPr>
          <w:p w14:paraId="77ACEEC9" w14:textId="77777777" w:rsidR="00441A7B" w:rsidRPr="00181A99" w:rsidRDefault="00441A7B">
            <w:pPr>
              <w:pStyle w:val="Compact"/>
              <w:rPr>
                <w:sz w:val="20"/>
                <w:szCs w:val="20"/>
              </w:rPr>
            </w:pPr>
          </w:p>
        </w:tc>
        <w:tc>
          <w:tcPr>
            <w:tcW w:w="558" w:type="pct"/>
          </w:tcPr>
          <w:p w14:paraId="40517B86" w14:textId="77777777" w:rsidR="00441A7B" w:rsidRPr="00181A99" w:rsidRDefault="00A1412B">
            <w:pPr>
              <w:pStyle w:val="Compact"/>
              <w:rPr>
                <w:sz w:val="20"/>
                <w:szCs w:val="20"/>
              </w:rPr>
            </w:pPr>
            <w:r w:rsidRPr="00181A99">
              <w:rPr>
                <w:sz w:val="20"/>
                <w:szCs w:val="20"/>
              </w:rPr>
              <w:t>≥ 16</w:t>
            </w:r>
          </w:p>
        </w:tc>
        <w:tc>
          <w:tcPr>
            <w:tcW w:w="1167" w:type="pct"/>
          </w:tcPr>
          <w:p w14:paraId="10FC89BE" w14:textId="77777777" w:rsidR="00441A7B" w:rsidRPr="00181A99" w:rsidRDefault="00A1412B">
            <w:pPr>
              <w:pStyle w:val="Compact"/>
              <w:rPr>
                <w:sz w:val="20"/>
                <w:szCs w:val="20"/>
              </w:rPr>
            </w:pPr>
            <w:r w:rsidRPr="00181A99">
              <w:rPr>
                <w:sz w:val="20"/>
                <w:szCs w:val="20"/>
              </w:rPr>
              <w:t>2.40 (2.16 to 2.66)</w:t>
            </w:r>
          </w:p>
        </w:tc>
        <w:tc>
          <w:tcPr>
            <w:tcW w:w="509" w:type="pct"/>
          </w:tcPr>
          <w:p w14:paraId="433CEB21" w14:textId="77777777" w:rsidR="00441A7B" w:rsidRPr="00181A99" w:rsidRDefault="00A1412B">
            <w:pPr>
              <w:pStyle w:val="Compact"/>
              <w:rPr>
                <w:sz w:val="20"/>
                <w:szCs w:val="20"/>
              </w:rPr>
            </w:pPr>
            <w:r w:rsidRPr="00181A99">
              <w:rPr>
                <w:sz w:val="20"/>
                <w:szCs w:val="20"/>
              </w:rPr>
              <w:t>&lt;0.001</w:t>
            </w:r>
          </w:p>
        </w:tc>
        <w:tc>
          <w:tcPr>
            <w:tcW w:w="294" w:type="pct"/>
          </w:tcPr>
          <w:p w14:paraId="1315382B" w14:textId="77777777" w:rsidR="00441A7B" w:rsidRPr="00181A99" w:rsidRDefault="00A1412B">
            <w:pPr>
              <w:pStyle w:val="Compact"/>
              <w:rPr>
                <w:sz w:val="20"/>
                <w:szCs w:val="20"/>
              </w:rPr>
            </w:pPr>
            <w:r w:rsidRPr="00181A99">
              <w:rPr>
                <w:sz w:val="20"/>
                <w:szCs w:val="20"/>
              </w:rPr>
              <w:t>58</w:t>
            </w:r>
          </w:p>
        </w:tc>
        <w:tc>
          <w:tcPr>
            <w:tcW w:w="1005" w:type="pct"/>
          </w:tcPr>
          <w:p w14:paraId="301881AB" w14:textId="77777777" w:rsidR="00441A7B" w:rsidRPr="00181A99" w:rsidRDefault="00A1412B">
            <w:pPr>
              <w:pStyle w:val="Compact"/>
              <w:rPr>
                <w:sz w:val="20"/>
                <w:szCs w:val="20"/>
              </w:rPr>
            </w:pPr>
            <w:r w:rsidRPr="00181A99">
              <w:rPr>
                <w:sz w:val="20"/>
                <w:szCs w:val="20"/>
              </w:rPr>
              <w:t>1.20 (1.04 to 1.37)</w:t>
            </w:r>
          </w:p>
        </w:tc>
        <w:tc>
          <w:tcPr>
            <w:tcW w:w="495" w:type="pct"/>
          </w:tcPr>
          <w:p w14:paraId="373351DE" w14:textId="77777777" w:rsidR="00441A7B" w:rsidRPr="00181A99" w:rsidRDefault="00A1412B">
            <w:pPr>
              <w:pStyle w:val="Compact"/>
              <w:rPr>
                <w:sz w:val="20"/>
                <w:szCs w:val="20"/>
              </w:rPr>
            </w:pPr>
            <w:r w:rsidRPr="00181A99">
              <w:rPr>
                <w:sz w:val="20"/>
                <w:szCs w:val="20"/>
              </w:rPr>
              <w:t>0.011</w:t>
            </w:r>
          </w:p>
        </w:tc>
        <w:tc>
          <w:tcPr>
            <w:tcW w:w="0" w:type="auto"/>
          </w:tcPr>
          <w:p w14:paraId="46D875D5" w14:textId="77777777" w:rsidR="00441A7B" w:rsidRPr="00181A99" w:rsidRDefault="00A1412B">
            <w:pPr>
              <w:pStyle w:val="Compact"/>
              <w:rPr>
                <w:sz w:val="20"/>
                <w:szCs w:val="20"/>
              </w:rPr>
            </w:pPr>
            <w:r w:rsidRPr="00181A99">
              <w:rPr>
                <w:sz w:val="20"/>
                <w:szCs w:val="20"/>
              </w:rPr>
              <w:t>59</w:t>
            </w:r>
          </w:p>
        </w:tc>
      </w:tr>
      <w:tr w:rsidR="00181A99" w:rsidRPr="00181A99" w14:paraId="16294D16"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8"/>
          </w:tcPr>
          <w:p w14:paraId="0A82DACB" w14:textId="77777777" w:rsidR="00181A99" w:rsidRPr="00181A99" w:rsidRDefault="00181A99">
            <w:pPr>
              <w:pStyle w:val="Compact"/>
              <w:rPr>
                <w:b w:val="0"/>
                <w:sz w:val="20"/>
                <w:szCs w:val="20"/>
              </w:rPr>
            </w:pPr>
            <w:r w:rsidRPr="00181A99">
              <w:rPr>
                <w:b w:val="0"/>
                <w:sz w:val="20"/>
                <w:szCs w:val="20"/>
              </w:rPr>
              <w:t xml:space="preserve">OR: odds ratio with 95% confidence intervals, </w:t>
            </w:r>
          </w:p>
          <w:p w14:paraId="6697649C" w14:textId="77777777" w:rsidR="00181A99" w:rsidRPr="00181A99" w:rsidRDefault="00181A99">
            <w:pPr>
              <w:pStyle w:val="Compact"/>
              <w:rPr>
                <w:b w:val="0"/>
                <w:sz w:val="20"/>
                <w:szCs w:val="20"/>
              </w:rPr>
            </w:pPr>
            <w:r w:rsidRPr="00181A99">
              <w:rPr>
                <w:b w:val="0"/>
                <w:sz w:val="20"/>
                <w:szCs w:val="20"/>
              </w:rPr>
              <w:t>aOR: adjusted odds ratio with 95% confidence intervals,</w:t>
            </w:r>
          </w:p>
          <w:p w14:paraId="74128504" w14:textId="77777777" w:rsidR="00181A99" w:rsidRPr="00181A99" w:rsidRDefault="00181A99">
            <w:pPr>
              <w:pStyle w:val="Compact"/>
              <w:rPr>
                <w:b w:val="0"/>
                <w:sz w:val="20"/>
                <w:szCs w:val="20"/>
              </w:rPr>
            </w:pPr>
            <w:r w:rsidRPr="00181A99">
              <w:rPr>
                <w:b w:val="0"/>
                <w:sz w:val="20"/>
                <w:szCs w:val="20"/>
              </w:rPr>
              <w:t xml:space="preserve"> fmi: fraction of missing information, </w:t>
            </w:r>
          </w:p>
          <w:p w14:paraId="0FB10C15" w14:textId="0585E63D"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497EF519" w14:textId="77777777" w:rsidR="00441A7B" w:rsidRDefault="00A1412B">
      <w:pPr>
        <w:pStyle w:val="Heading5"/>
      </w:pPr>
      <w:bookmarkStart w:id="82" w:name="pagebreak-9"/>
      <w:bookmarkEnd w:id="82"/>
      <w:r>
        <w:lastRenderedPageBreak/>
        <w:t>PAGEBREAK</w:t>
      </w:r>
    </w:p>
    <w:p w14:paraId="268D8B16" w14:textId="77777777" w:rsidR="00441A7B" w:rsidRDefault="00A1412B">
      <w:pPr>
        <w:pStyle w:val="FirstParagraph"/>
      </w:pPr>
      <w:r>
        <w:rPr>
          <w:b/>
        </w:rPr>
        <w:t>Sensitivity analysis of the study population</w:t>
      </w:r>
    </w:p>
    <w:p w14:paraId="1F1D9E04" w14:textId="77777777" w:rsidR="00441A7B" w:rsidRDefault="00A1412B">
      <w:pPr>
        <w:pStyle w:val="TableCaption"/>
      </w:pPr>
      <w:r>
        <w:rPr>
          <w:b/>
        </w:rPr>
        <w:t>Supplementary table S8:</w:t>
      </w:r>
      <w:r>
        <w:t xml:space="preserve">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181A99" w:rsidRPr="00181A99" w14:paraId="60686C59" w14:textId="77777777" w:rsidTr="00181A99">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6B386416" w14:textId="6E8469B6" w:rsidR="00181A99" w:rsidRPr="00181A99" w:rsidRDefault="00181A99" w:rsidP="00177474">
            <w:pPr>
              <w:pStyle w:val="Compact"/>
              <w:rPr>
                <w:b w:val="0"/>
                <w:sz w:val="20"/>
                <w:szCs w:val="20"/>
              </w:rPr>
            </w:pPr>
            <w:r w:rsidRPr="00181A99">
              <w:rPr>
                <w:b w:val="0"/>
                <w:sz w:val="20"/>
                <w:szCs w:val="20"/>
              </w:rPr>
              <w:t>Study population</w:t>
            </w:r>
          </w:p>
        </w:tc>
        <w:tc>
          <w:tcPr>
            <w:tcW w:w="708" w:type="pct"/>
            <w:vMerge w:val="restart"/>
          </w:tcPr>
          <w:p w14:paraId="6D64A297" w14:textId="34FE881A" w:rsidR="00181A99" w:rsidRPr="00181A99" w:rsidRDefault="00181A99" w:rsidP="00177474">
            <w:pPr>
              <w:pStyle w:val="Compact"/>
              <w:rPr>
                <w:b w:val="0"/>
                <w:sz w:val="20"/>
                <w:szCs w:val="20"/>
              </w:rPr>
            </w:pPr>
            <w:r w:rsidRPr="00181A99">
              <w:rPr>
                <w:b w:val="0"/>
                <w:sz w:val="20"/>
                <w:szCs w:val="20"/>
              </w:rPr>
              <w:t>Outcome</w:t>
            </w:r>
          </w:p>
        </w:tc>
        <w:tc>
          <w:tcPr>
            <w:tcW w:w="337" w:type="pct"/>
            <w:vMerge w:val="restart"/>
          </w:tcPr>
          <w:p w14:paraId="48BE6BC6" w14:textId="72501D5B" w:rsidR="00181A99" w:rsidRPr="00181A99" w:rsidRDefault="00181A99" w:rsidP="00177474">
            <w:pPr>
              <w:pStyle w:val="Compact"/>
              <w:rPr>
                <w:b w:val="0"/>
                <w:sz w:val="20"/>
                <w:szCs w:val="20"/>
              </w:rPr>
            </w:pPr>
            <w:r w:rsidRPr="00181A99">
              <w:rPr>
                <w:b w:val="0"/>
                <w:sz w:val="20"/>
                <w:szCs w:val="20"/>
              </w:rPr>
              <w:t>BCG</w:t>
            </w:r>
          </w:p>
        </w:tc>
        <w:tc>
          <w:tcPr>
            <w:tcW w:w="1490" w:type="pct"/>
            <w:gridSpan w:val="2"/>
          </w:tcPr>
          <w:p w14:paraId="4F54BCD3" w14:textId="5AAE23BD" w:rsidR="00181A99" w:rsidRPr="00181A99" w:rsidRDefault="00181A99">
            <w:pPr>
              <w:pStyle w:val="Compact"/>
              <w:rPr>
                <w:b w:val="0"/>
                <w:sz w:val="20"/>
                <w:szCs w:val="20"/>
              </w:rPr>
            </w:pPr>
            <w:r w:rsidRPr="00181A99">
              <w:rPr>
                <w:b w:val="0"/>
                <w:sz w:val="20"/>
                <w:szCs w:val="20"/>
              </w:rPr>
              <w:t>Univariable</w:t>
            </w:r>
          </w:p>
        </w:tc>
        <w:tc>
          <w:tcPr>
            <w:tcW w:w="1455" w:type="pct"/>
            <w:gridSpan w:val="2"/>
          </w:tcPr>
          <w:p w14:paraId="33DA7FDF" w14:textId="3484E25D" w:rsidR="00181A99" w:rsidRPr="00181A99" w:rsidRDefault="00181A99">
            <w:pPr>
              <w:pStyle w:val="Compact"/>
              <w:rPr>
                <w:b w:val="0"/>
                <w:sz w:val="20"/>
                <w:szCs w:val="20"/>
              </w:rPr>
            </w:pPr>
            <w:r w:rsidRPr="00181A99">
              <w:rPr>
                <w:b w:val="0"/>
                <w:sz w:val="20"/>
                <w:szCs w:val="20"/>
              </w:rPr>
              <w:t>Multivariable</w:t>
            </w:r>
          </w:p>
        </w:tc>
      </w:tr>
      <w:tr w:rsidR="00181A99" w:rsidRPr="00181A99" w14:paraId="72CA76C7" w14:textId="77777777" w:rsidTr="00181A99">
        <w:tc>
          <w:tcPr>
            <w:tcW w:w="0" w:type="auto"/>
            <w:vMerge/>
            <w:tcBorders>
              <w:bottom w:val="single" w:sz="4" w:space="0" w:color="auto"/>
            </w:tcBorders>
          </w:tcPr>
          <w:p w14:paraId="4E43BCD2" w14:textId="558BC7FF" w:rsidR="00181A99" w:rsidRPr="00181A99" w:rsidRDefault="00181A99">
            <w:pPr>
              <w:pStyle w:val="Compact"/>
              <w:rPr>
                <w:sz w:val="20"/>
                <w:szCs w:val="20"/>
              </w:rPr>
            </w:pPr>
          </w:p>
        </w:tc>
        <w:tc>
          <w:tcPr>
            <w:tcW w:w="708" w:type="pct"/>
            <w:vMerge/>
            <w:tcBorders>
              <w:bottom w:val="single" w:sz="4" w:space="0" w:color="auto"/>
            </w:tcBorders>
          </w:tcPr>
          <w:p w14:paraId="17AF9511" w14:textId="07E69C15" w:rsidR="00181A99" w:rsidRPr="00181A99" w:rsidRDefault="00181A99">
            <w:pPr>
              <w:pStyle w:val="Compact"/>
              <w:rPr>
                <w:sz w:val="20"/>
                <w:szCs w:val="20"/>
              </w:rPr>
            </w:pPr>
          </w:p>
        </w:tc>
        <w:tc>
          <w:tcPr>
            <w:tcW w:w="337" w:type="pct"/>
            <w:vMerge/>
            <w:tcBorders>
              <w:bottom w:val="single" w:sz="4" w:space="0" w:color="auto"/>
            </w:tcBorders>
          </w:tcPr>
          <w:p w14:paraId="45F6594F" w14:textId="72278CC4" w:rsidR="00181A99" w:rsidRPr="00181A99" w:rsidRDefault="00181A99">
            <w:pPr>
              <w:pStyle w:val="Compact"/>
              <w:rPr>
                <w:sz w:val="20"/>
                <w:szCs w:val="20"/>
              </w:rPr>
            </w:pPr>
          </w:p>
        </w:tc>
        <w:tc>
          <w:tcPr>
            <w:tcW w:w="962" w:type="pct"/>
            <w:tcBorders>
              <w:bottom w:val="single" w:sz="4" w:space="0" w:color="auto"/>
            </w:tcBorders>
          </w:tcPr>
          <w:p w14:paraId="16CD0504" w14:textId="77777777" w:rsidR="00181A99" w:rsidRPr="00181A99" w:rsidRDefault="00181A99">
            <w:pPr>
              <w:pStyle w:val="Compact"/>
              <w:rPr>
                <w:sz w:val="20"/>
                <w:szCs w:val="20"/>
              </w:rPr>
            </w:pPr>
            <w:r w:rsidRPr="00181A99">
              <w:rPr>
                <w:sz w:val="20"/>
                <w:szCs w:val="20"/>
              </w:rPr>
              <w:t>OR (95% CI)</w:t>
            </w:r>
          </w:p>
        </w:tc>
        <w:tc>
          <w:tcPr>
            <w:tcW w:w="528" w:type="pct"/>
            <w:tcBorders>
              <w:bottom w:val="single" w:sz="4" w:space="0" w:color="auto"/>
            </w:tcBorders>
          </w:tcPr>
          <w:p w14:paraId="524631B6" w14:textId="77777777" w:rsidR="00181A99" w:rsidRPr="00181A99" w:rsidRDefault="00181A99">
            <w:pPr>
              <w:pStyle w:val="Compact"/>
              <w:rPr>
                <w:sz w:val="20"/>
                <w:szCs w:val="20"/>
              </w:rPr>
            </w:pPr>
            <w:r w:rsidRPr="00181A99">
              <w:rPr>
                <w:sz w:val="20"/>
                <w:szCs w:val="20"/>
              </w:rPr>
              <w:t>P-value</w:t>
            </w:r>
          </w:p>
        </w:tc>
        <w:tc>
          <w:tcPr>
            <w:tcW w:w="1010" w:type="pct"/>
            <w:tcBorders>
              <w:bottom w:val="single" w:sz="4" w:space="0" w:color="auto"/>
            </w:tcBorders>
          </w:tcPr>
          <w:p w14:paraId="69EDE2FD" w14:textId="77777777" w:rsidR="00181A99" w:rsidRPr="00181A99" w:rsidRDefault="00181A99">
            <w:pPr>
              <w:pStyle w:val="Compact"/>
              <w:rPr>
                <w:sz w:val="20"/>
                <w:szCs w:val="20"/>
              </w:rPr>
            </w:pPr>
            <w:r w:rsidRPr="00181A99">
              <w:rPr>
                <w:sz w:val="20"/>
                <w:szCs w:val="20"/>
              </w:rPr>
              <w:t>aOR (95% CI)</w:t>
            </w:r>
          </w:p>
        </w:tc>
        <w:tc>
          <w:tcPr>
            <w:tcW w:w="445" w:type="pct"/>
            <w:tcBorders>
              <w:bottom w:val="single" w:sz="4" w:space="0" w:color="auto"/>
            </w:tcBorders>
          </w:tcPr>
          <w:p w14:paraId="6629F5E0" w14:textId="77777777" w:rsidR="00181A99" w:rsidRPr="00181A99" w:rsidRDefault="00181A99">
            <w:pPr>
              <w:pStyle w:val="Compact"/>
              <w:rPr>
                <w:sz w:val="20"/>
                <w:szCs w:val="20"/>
              </w:rPr>
            </w:pPr>
            <w:r w:rsidRPr="00181A99">
              <w:rPr>
                <w:sz w:val="20"/>
                <w:szCs w:val="20"/>
              </w:rPr>
              <w:t>P-value</w:t>
            </w:r>
          </w:p>
        </w:tc>
      </w:tr>
      <w:tr w:rsidR="00181A99" w:rsidRPr="00181A99" w14:paraId="26473B67" w14:textId="77777777" w:rsidTr="00181A99">
        <w:tc>
          <w:tcPr>
            <w:tcW w:w="0" w:type="auto"/>
            <w:vMerge w:val="restart"/>
            <w:tcBorders>
              <w:top w:val="single" w:sz="4" w:space="0" w:color="auto"/>
            </w:tcBorders>
          </w:tcPr>
          <w:p w14:paraId="5C3B996A" w14:textId="77777777" w:rsidR="00181A99" w:rsidRPr="00181A99" w:rsidRDefault="00181A99">
            <w:pPr>
              <w:pStyle w:val="Compact"/>
              <w:rPr>
                <w:sz w:val="20"/>
                <w:szCs w:val="20"/>
              </w:rPr>
            </w:pPr>
            <w:r w:rsidRPr="00181A99">
              <w:rPr>
                <w:sz w:val="20"/>
                <w:szCs w:val="20"/>
              </w:rPr>
              <w:t>Recurrent cases dropped</w:t>
            </w:r>
          </w:p>
        </w:tc>
        <w:tc>
          <w:tcPr>
            <w:tcW w:w="708" w:type="pct"/>
            <w:tcBorders>
              <w:top w:val="single" w:sz="4" w:space="0" w:color="auto"/>
            </w:tcBorders>
          </w:tcPr>
          <w:p w14:paraId="757971B7" w14:textId="77777777" w:rsidR="00181A99" w:rsidRPr="00181A99" w:rsidRDefault="00181A99">
            <w:pPr>
              <w:pStyle w:val="Compact"/>
              <w:rPr>
                <w:sz w:val="20"/>
                <w:szCs w:val="20"/>
              </w:rPr>
            </w:pPr>
          </w:p>
        </w:tc>
        <w:tc>
          <w:tcPr>
            <w:tcW w:w="337" w:type="pct"/>
            <w:tcBorders>
              <w:top w:val="single" w:sz="4" w:space="0" w:color="auto"/>
            </w:tcBorders>
          </w:tcPr>
          <w:p w14:paraId="4F0C5D22" w14:textId="77777777" w:rsidR="00181A99" w:rsidRPr="00181A99" w:rsidRDefault="00181A99">
            <w:pPr>
              <w:pStyle w:val="Compact"/>
              <w:rPr>
                <w:sz w:val="20"/>
                <w:szCs w:val="20"/>
              </w:rPr>
            </w:pPr>
          </w:p>
        </w:tc>
        <w:tc>
          <w:tcPr>
            <w:tcW w:w="962" w:type="pct"/>
            <w:tcBorders>
              <w:top w:val="single" w:sz="4" w:space="0" w:color="auto"/>
            </w:tcBorders>
          </w:tcPr>
          <w:p w14:paraId="285DD1AC" w14:textId="77777777" w:rsidR="00181A99" w:rsidRPr="00181A99" w:rsidRDefault="00181A99">
            <w:pPr>
              <w:pStyle w:val="Compact"/>
              <w:rPr>
                <w:sz w:val="20"/>
                <w:szCs w:val="20"/>
              </w:rPr>
            </w:pPr>
          </w:p>
        </w:tc>
        <w:tc>
          <w:tcPr>
            <w:tcW w:w="528" w:type="pct"/>
            <w:tcBorders>
              <w:top w:val="single" w:sz="4" w:space="0" w:color="auto"/>
            </w:tcBorders>
          </w:tcPr>
          <w:p w14:paraId="324171AD" w14:textId="77777777" w:rsidR="00181A99" w:rsidRPr="00181A99" w:rsidRDefault="00181A99">
            <w:pPr>
              <w:pStyle w:val="Compact"/>
              <w:rPr>
                <w:sz w:val="20"/>
                <w:szCs w:val="20"/>
              </w:rPr>
            </w:pPr>
          </w:p>
        </w:tc>
        <w:tc>
          <w:tcPr>
            <w:tcW w:w="1010" w:type="pct"/>
            <w:tcBorders>
              <w:top w:val="single" w:sz="4" w:space="0" w:color="auto"/>
            </w:tcBorders>
          </w:tcPr>
          <w:p w14:paraId="13B2CA8C" w14:textId="77777777" w:rsidR="00181A99" w:rsidRPr="00181A99" w:rsidRDefault="00181A99">
            <w:pPr>
              <w:pStyle w:val="Compact"/>
              <w:rPr>
                <w:sz w:val="20"/>
                <w:szCs w:val="20"/>
              </w:rPr>
            </w:pPr>
          </w:p>
        </w:tc>
        <w:tc>
          <w:tcPr>
            <w:tcW w:w="445" w:type="pct"/>
            <w:tcBorders>
              <w:top w:val="single" w:sz="4" w:space="0" w:color="auto"/>
            </w:tcBorders>
          </w:tcPr>
          <w:p w14:paraId="4D112863" w14:textId="77777777" w:rsidR="00181A99" w:rsidRPr="00181A99" w:rsidRDefault="00181A99">
            <w:pPr>
              <w:pStyle w:val="Compact"/>
              <w:rPr>
                <w:sz w:val="20"/>
                <w:szCs w:val="20"/>
              </w:rPr>
            </w:pPr>
          </w:p>
        </w:tc>
      </w:tr>
      <w:tr w:rsidR="00181A99" w:rsidRPr="00181A99" w14:paraId="73867D5E" w14:textId="77777777" w:rsidTr="00181A99">
        <w:tc>
          <w:tcPr>
            <w:tcW w:w="0" w:type="auto"/>
            <w:vMerge/>
          </w:tcPr>
          <w:p w14:paraId="15BEA54E" w14:textId="77777777" w:rsidR="00181A99" w:rsidRPr="00181A99" w:rsidRDefault="00181A99">
            <w:pPr>
              <w:pStyle w:val="Compact"/>
              <w:rPr>
                <w:sz w:val="20"/>
                <w:szCs w:val="20"/>
              </w:rPr>
            </w:pPr>
          </w:p>
        </w:tc>
        <w:tc>
          <w:tcPr>
            <w:tcW w:w="708" w:type="pct"/>
            <w:vMerge w:val="restart"/>
          </w:tcPr>
          <w:p w14:paraId="4DD84E5E" w14:textId="77777777" w:rsidR="00181A99" w:rsidRPr="00181A99" w:rsidRDefault="00181A99">
            <w:pPr>
              <w:pStyle w:val="Compact"/>
              <w:rPr>
                <w:sz w:val="20"/>
                <w:szCs w:val="20"/>
              </w:rPr>
            </w:pPr>
            <w:r w:rsidRPr="00181A99">
              <w:rPr>
                <w:sz w:val="20"/>
                <w:szCs w:val="20"/>
              </w:rPr>
              <w:t>All-cause mortality</w:t>
            </w:r>
          </w:p>
        </w:tc>
        <w:tc>
          <w:tcPr>
            <w:tcW w:w="337" w:type="pct"/>
          </w:tcPr>
          <w:p w14:paraId="7E434C5A" w14:textId="77777777" w:rsidR="00181A99" w:rsidRPr="00181A99" w:rsidRDefault="00181A99">
            <w:pPr>
              <w:pStyle w:val="Compact"/>
              <w:rPr>
                <w:sz w:val="20"/>
                <w:szCs w:val="20"/>
              </w:rPr>
            </w:pPr>
            <w:r w:rsidRPr="00181A99">
              <w:rPr>
                <w:sz w:val="20"/>
                <w:szCs w:val="20"/>
              </w:rPr>
              <w:t>No</w:t>
            </w:r>
          </w:p>
        </w:tc>
        <w:tc>
          <w:tcPr>
            <w:tcW w:w="962" w:type="pct"/>
          </w:tcPr>
          <w:p w14:paraId="76D52196" w14:textId="77777777" w:rsidR="00181A99" w:rsidRPr="00181A99" w:rsidRDefault="00181A99">
            <w:pPr>
              <w:pStyle w:val="Compact"/>
              <w:rPr>
                <w:sz w:val="20"/>
                <w:szCs w:val="20"/>
              </w:rPr>
            </w:pPr>
            <w:r w:rsidRPr="00181A99">
              <w:rPr>
                <w:sz w:val="20"/>
                <w:szCs w:val="20"/>
              </w:rPr>
              <w:t>1</w:t>
            </w:r>
          </w:p>
        </w:tc>
        <w:tc>
          <w:tcPr>
            <w:tcW w:w="528" w:type="pct"/>
          </w:tcPr>
          <w:p w14:paraId="6976724C" w14:textId="77777777" w:rsidR="00181A99" w:rsidRPr="00181A99" w:rsidRDefault="00181A99">
            <w:pPr>
              <w:pStyle w:val="Compact"/>
              <w:rPr>
                <w:sz w:val="20"/>
                <w:szCs w:val="20"/>
              </w:rPr>
            </w:pPr>
            <w:r w:rsidRPr="00181A99">
              <w:rPr>
                <w:sz w:val="20"/>
                <w:szCs w:val="20"/>
              </w:rPr>
              <w:t>&lt;0.001</w:t>
            </w:r>
          </w:p>
        </w:tc>
        <w:tc>
          <w:tcPr>
            <w:tcW w:w="1010" w:type="pct"/>
          </w:tcPr>
          <w:p w14:paraId="000BC2BA" w14:textId="77777777" w:rsidR="00181A99" w:rsidRPr="00181A99" w:rsidRDefault="00181A99">
            <w:pPr>
              <w:pStyle w:val="Compact"/>
              <w:rPr>
                <w:sz w:val="20"/>
                <w:szCs w:val="20"/>
              </w:rPr>
            </w:pPr>
            <w:r w:rsidRPr="00181A99">
              <w:rPr>
                <w:sz w:val="20"/>
                <w:szCs w:val="20"/>
              </w:rPr>
              <w:t>1</w:t>
            </w:r>
          </w:p>
        </w:tc>
        <w:tc>
          <w:tcPr>
            <w:tcW w:w="445" w:type="pct"/>
          </w:tcPr>
          <w:p w14:paraId="5E3A0960" w14:textId="77777777" w:rsidR="00181A99" w:rsidRPr="00181A99" w:rsidRDefault="00181A99">
            <w:pPr>
              <w:pStyle w:val="Compact"/>
              <w:rPr>
                <w:sz w:val="20"/>
                <w:szCs w:val="20"/>
              </w:rPr>
            </w:pPr>
            <w:r w:rsidRPr="00181A99">
              <w:rPr>
                <w:sz w:val="20"/>
                <w:szCs w:val="20"/>
              </w:rPr>
              <w:t>&lt;0.001</w:t>
            </w:r>
          </w:p>
        </w:tc>
      </w:tr>
      <w:tr w:rsidR="00181A99" w:rsidRPr="00181A99" w14:paraId="22F6208E" w14:textId="77777777" w:rsidTr="00181A99">
        <w:tc>
          <w:tcPr>
            <w:tcW w:w="0" w:type="auto"/>
          </w:tcPr>
          <w:p w14:paraId="0984704B" w14:textId="77777777" w:rsidR="00181A99" w:rsidRPr="00181A99" w:rsidRDefault="00181A99">
            <w:pPr>
              <w:pStyle w:val="Compact"/>
              <w:rPr>
                <w:sz w:val="20"/>
                <w:szCs w:val="20"/>
              </w:rPr>
            </w:pPr>
          </w:p>
        </w:tc>
        <w:tc>
          <w:tcPr>
            <w:tcW w:w="708" w:type="pct"/>
            <w:vMerge/>
          </w:tcPr>
          <w:p w14:paraId="38D4AB83" w14:textId="77777777" w:rsidR="00181A99" w:rsidRPr="00181A99" w:rsidRDefault="00181A99">
            <w:pPr>
              <w:pStyle w:val="Compact"/>
              <w:rPr>
                <w:sz w:val="20"/>
                <w:szCs w:val="20"/>
              </w:rPr>
            </w:pPr>
          </w:p>
        </w:tc>
        <w:tc>
          <w:tcPr>
            <w:tcW w:w="337" w:type="pct"/>
          </w:tcPr>
          <w:p w14:paraId="51C49841" w14:textId="77777777" w:rsidR="00181A99" w:rsidRPr="00181A99" w:rsidRDefault="00181A99">
            <w:pPr>
              <w:pStyle w:val="Compact"/>
              <w:rPr>
                <w:sz w:val="20"/>
                <w:szCs w:val="20"/>
              </w:rPr>
            </w:pPr>
            <w:r w:rsidRPr="00181A99">
              <w:rPr>
                <w:sz w:val="20"/>
                <w:szCs w:val="20"/>
              </w:rPr>
              <w:t>Yes</w:t>
            </w:r>
          </w:p>
        </w:tc>
        <w:tc>
          <w:tcPr>
            <w:tcW w:w="962" w:type="pct"/>
          </w:tcPr>
          <w:p w14:paraId="7E11E361" w14:textId="77777777" w:rsidR="00181A99" w:rsidRPr="00181A99" w:rsidRDefault="00181A99">
            <w:pPr>
              <w:pStyle w:val="Compact"/>
              <w:rPr>
                <w:sz w:val="20"/>
                <w:szCs w:val="20"/>
              </w:rPr>
            </w:pPr>
            <w:r w:rsidRPr="00181A99">
              <w:rPr>
                <w:sz w:val="20"/>
                <w:szCs w:val="20"/>
              </w:rPr>
              <w:t>0.27 (0.23 to 0.31)</w:t>
            </w:r>
          </w:p>
        </w:tc>
        <w:tc>
          <w:tcPr>
            <w:tcW w:w="528" w:type="pct"/>
          </w:tcPr>
          <w:p w14:paraId="0F4D046A" w14:textId="77777777" w:rsidR="00181A99" w:rsidRPr="00181A99" w:rsidRDefault="00181A99">
            <w:pPr>
              <w:pStyle w:val="Compact"/>
              <w:rPr>
                <w:sz w:val="20"/>
                <w:szCs w:val="20"/>
              </w:rPr>
            </w:pPr>
          </w:p>
        </w:tc>
        <w:tc>
          <w:tcPr>
            <w:tcW w:w="1010" w:type="pct"/>
          </w:tcPr>
          <w:p w14:paraId="18AF19DF" w14:textId="77777777" w:rsidR="00181A99" w:rsidRPr="00181A99" w:rsidRDefault="00181A99">
            <w:pPr>
              <w:pStyle w:val="Compact"/>
              <w:rPr>
                <w:sz w:val="20"/>
                <w:szCs w:val="20"/>
              </w:rPr>
            </w:pPr>
            <w:r w:rsidRPr="00181A99">
              <w:rPr>
                <w:sz w:val="20"/>
                <w:szCs w:val="20"/>
              </w:rPr>
              <w:t>0.73 (0.61 to 0.86)</w:t>
            </w:r>
          </w:p>
        </w:tc>
        <w:tc>
          <w:tcPr>
            <w:tcW w:w="445" w:type="pct"/>
          </w:tcPr>
          <w:p w14:paraId="10803ECE" w14:textId="77777777" w:rsidR="00181A99" w:rsidRPr="00181A99" w:rsidRDefault="00181A99">
            <w:pPr>
              <w:pStyle w:val="Compact"/>
              <w:rPr>
                <w:sz w:val="20"/>
                <w:szCs w:val="20"/>
              </w:rPr>
            </w:pPr>
          </w:p>
        </w:tc>
      </w:tr>
      <w:tr w:rsidR="00181A99" w:rsidRPr="00181A99" w14:paraId="2E5A9CB4" w14:textId="77777777" w:rsidTr="00181A99">
        <w:tc>
          <w:tcPr>
            <w:tcW w:w="0" w:type="auto"/>
          </w:tcPr>
          <w:p w14:paraId="574BB882" w14:textId="77777777" w:rsidR="00181A99" w:rsidRPr="00181A99" w:rsidRDefault="00181A99">
            <w:pPr>
              <w:pStyle w:val="Compact"/>
              <w:rPr>
                <w:sz w:val="20"/>
                <w:szCs w:val="20"/>
              </w:rPr>
            </w:pPr>
          </w:p>
        </w:tc>
        <w:tc>
          <w:tcPr>
            <w:tcW w:w="708" w:type="pct"/>
            <w:vMerge w:val="restart"/>
          </w:tcPr>
          <w:p w14:paraId="0EF233AA"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7CB4AB77" w14:textId="77777777" w:rsidR="00181A99" w:rsidRPr="00181A99" w:rsidRDefault="00181A99">
            <w:pPr>
              <w:pStyle w:val="Compact"/>
              <w:rPr>
                <w:sz w:val="20"/>
                <w:szCs w:val="20"/>
              </w:rPr>
            </w:pPr>
            <w:r w:rsidRPr="00181A99">
              <w:rPr>
                <w:sz w:val="20"/>
                <w:szCs w:val="20"/>
              </w:rPr>
              <w:t>No</w:t>
            </w:r>
          </w:p>
        </w:tc>
        <w:tc>
          <w:tcPr>
            <w:tcW w:w="962" w:type="pct"/>
          </w:tcPr>
          <w:p w14:paraId="3A22E29A" w14:textId="77777777" w:rsidR="00181A99" w:rsidRPr="00181A99" w:rsidRDefault="00181A99">
            <w:pPr>
              <w:pStyle w:val="Compact"/>
              <w:rPr>
                <w:sz w:val="20"/>
                <w:szCs w:val="20"/>
              </w:rPr>
            </w:pPr>
            <w:r w:rsidRPr="00181A99">
              <w:rPr>
                <w:sz w:val="20"/>
                <w:szCs w:val="20"/>
              </w:rPr>
              <w:t>1</w:t>
            </w:r>
          </w:p>
        </w:tc>
        <w:tc>
          <w:tcPr>
            <w:tcW w:w="528" w:type="pct"/>
          </w:tcPr>
          <w:p w14:paraId="675BF6D9" w14:textId="77777777" w:rsidR="00181A99" w:rsidRPr="00181A99" w:rsidRDefault="00181A99">
            <w:pPr>
              <w:pStyle w:val="Compact"/>
              <w:rPr>
                <w:sz w:val="20"/>
                <w:szCs w:val="20"/>
              </w:rPr>
            </w:pPr>
            <w:r w:rsidRPr="00181A99">
              <w:rPr>
                <w:sz w:val="20"/>
                <w:szCs w:val="20"/>
              </w:rPr>
              <w:t>0.709</w:t>
            </w:r>
          </w:p>
        </w:tc>
        <w:tc>
          <w:tcPr>
            <w:tcW w:w="1010" w:type="pct"/>
          </w:tcPr>
          <w:p w14:paraId="4E19D8EB" w14:textId="77777777" w:rsidR="00181A99" w:rsidRPr="00181A99" w:rsidRDefault="00181A99">
            <w:pPr>
              <w:pStyle w:val="Compact"/>
              <w:rPr>
                <w:sz w:val="20"/>
                <w:szCs w:val="20"/>
              </w:rPr>
            </w:pPr>
            <w:r w:rsidRPr="00181A99">
              <w:rPr>
                <w:sz w:val="20"/>
                <w:szCs w:val="20"/>
              </w:rPr>
              <w:t>1</w:t>
            </w:r>
          </w:p>
        </w:tc>
        <w:tc>
          <w:tcPr>
            <w:tcW w:w="445" w:type="pct"/>
          </w:tcPr>
          <w:p w14:paraId="50A39366" w14:textId="77777777" w:rsidR="00181A99" w:rsidRPr="00181A99" w:rsidRDefault="00181A99">
            <w:pPr>
              <w:pStyle w:val="Compact"/>
              <w:rPr>
                <w:sz w:val="20"/>
                <w:szCs w:val="20"/>
              </w:rPr>
            </w:pPr>
            <w:r w:rsidRPr="00181A99">
              <w:rPr>
                <w:sz w:val="20"/>
                <w:szCs w:val="20"/>
              </w:rPr>
              <w:t>0.147</w:t>
            </w:r>
          </w:p>
        </w:tc>
      </w:tr>
      <w:tr w:rsidR="00181A99" w:rsidRPr="00181A99" w14:paraId="080704B4" w14:textId="77777777" w:rsidTr="00181A99">
        <w:tc>
          <w:tcPr>
            <w:tcW w:w="0" w:type="auto"/>
          </w:tcPr>
          <w:p w14:paraId="653A6767" w14:textId="77777777" w:rsidR="00181A99" w:rsidRPr="00181A99" w:rsidRDefault="00181A99">
            <w:pPr>
              <w:pStyle w:val="Compact"/>
              <w:rPr>
                <w:sz w:val="20"/>
                <w:szCs w:val="20"/>
              </w:rPr>
            </w:pPr>
          </w:p>
        </w:tc>
        <w:tc>
          <w:tcPr>
            <w:tcW w:w="708" w:type="pct"/>
            <w:vMerge/>
          </w:tcPr>
          <w:p w14:paraId="0C9DB53C" w14:textId="77777777" w:rsidR="00181A99" w:rsidRPr="00181A99" w:rsidRDefault="00181A99">
            <w:pPr>
              <w:pStyle w:val="Compact"/>
              <w:rPr>
                <w:sz w:val="20"/>
                <w:szCs w:val="20"/>
              </w:rPr>
            </w:pPr>
          </w:p>
        </w:tc>
        <w:tc>
          <w:tcPr>
            <w:tcW w:w="337" w:type="pct"/>
          </w:tcPr>
          <w:p w14:paraId="193E77F8" w14:textId="77777777" w:rsidR="00181A99" w:rsidRPr="00181A99" w:rsidRDefault="00181A99">
            <w:pPr>
              <w:pStyle w:val="Compact"/>
              <w:rPr>
                <w:sz w:val="20"/>
                <w:szCs w:val="20"/>
              </w:rPr>
            </w:pPr>
            <w:r w:rsidRPr="00181A99">
              <w:rPr>
                <w:sz w:val="20"/>
                <w:szCs w:val="20"/>
              </w:rPr>
              <w:t>Yes</w:t>
            </w:r>
          </w:p>
        </w:tc>
        <w:tc>
          <w:tcPr>
            <w:tcW w:w="962" w:type="pct"/>
          </w:tcPr>
          <w:p w14:paraId="0C8D2F47" w14:textId="77777777" w:rsidR="00181A99" w:rsidRPr="00181A99" w:rsidRDefault="00181A99">
            <w:pPr>
              <w:pStyle w:val="Compact"/>
              <w:rPr>
                <w:sz w:val="20"/>
                <w:szCs w:val="20"/>
              </w:rPr>
            </w:pPr>
            <w:r w:rsidRPr="00181A99">
              <w:rPr>
                <w:sz w:val="20"/>
                <w:szCs w:val="20"/>
              </w:rPr>
              <w:t>0.94 (0.68 to 1.31)</w:t>
            </w:r>
          </w:p>
        </w:tc>
        <w:tc>
          <w:tcPr>
            <w:tcW w:w="528" w:type="pct"/>
          </w:tcPr>
          <w:p w14:paraId="1F5B6387" w14:textId="77777777" w:rsidR="00181A99" w:rsidRPr="00181A99" w:rsidRDefault="00181A99">
            <w:pPr>
              <w:pStyle w:val="Compact"/>
              <w:rPr>
                <w:sz w:val="20"/>
                <w:szCs w:val="20"/>
              </w:rPr>
            </w:pPr>
          </w:p>
        </w:tc>
        <w:tc>
          <w:tcPr>
            <w:tcW w:w="1010" w:type="pct"/>
          </w:tcPr>
          <w:p w14:paraId="1005F661" w14:textId="77777777" w:rsidR="00181A99" w:rsidRPr="00181A99" w:rsidRDefault="00181A99">
            <w:pPr>
              <w:pStyle w:val="Compact"/>
              <w:rPr>
                <w:sz w:val="20"/>
                <w:szCs w:val="20"/>
              </w:rPr>
            </w:pPr>
            <w:r w:rsidRPr="00181A99">
              <w:rPr>
                <w:sz w:val="20"/>
                <w:szCs w:val="20"/>
              </w:rPr>
              <w:t>0.74 (0.49 to 1.11)</w:t>
            </w:r>
          </w:p>
        </w:tc>
        <w:tc>
          <w:tcPr>
            <w:tcW w:w="445" w:type="pct"/>
          </w:tcPr>
          <w:p w14:paraId="4FC9B3E4" w14:textId="77777777" w:rsidR="00181A99" w:rsidRPr="00181A99" w:rsidRDefault="00181A99">
            <w:pPr>
              <w:pStyle w:val="Compact"/>
              <w:rPr>
                <w:sz w:val="20"/>
                <w:szCs w:val="20"/>
              </w:rPr>
            </w:pPr>
          </w:p>
        </w:tc>
      </w:tr>
      <w:tr w:rsidR="00181A99" w:rsidRPr="00181A99" w14:paraId="4AE3F211" w14:textId="77777777" w:rsidTr="00181A99">
        <w:tc>
          <w:tcPr>
            <w:tcW w:w="0" w:type="auto"/>
          </w:tcPr>
          <w:p w14:paraId="104C1CD3" w14:textId="77777777" w:rsidR="00441A7B" w:rsidRPr="00181A99" w:rsidRDefault="00441A7B">
            <w:pPr>
              <w:pStyle w:val="Compact"/>
              <w:rPr>
                <w:sz w:val="20"/>
                <w:szCs w:val="20"/>
              </w:rPr>
            </w:pPr>
          </w:p>
        </w:tc>
        <w:tc>
          <w:tcPr>
            <w:tcW w:w="708" w:type="pct"/>
          </w:tcPr>
          <w:p w14:paraId="52FA7D4E" w14:textId="77777777" w:rsidR="00441A7B" w:rsidRPr="00181A99" w:rsidRDefault="00A1412B">
            <w:pPr>
              <w:pStyle w:val="Compact"/>
              <w:rPr>
                <w:sz w:val="20"/>
                <w:szCs w:val="20"/>
              </w:rPr>
            </w:pPr>
            <w:r w:rsidRPr="00181A99">
              <w:rPr>
                <w:sz w:val="20"/>
                <w:szCs w:val="20"/>
              </w:rPr>
              <w:t>Recurrent TB</w:t>
            </w:r>
          </w:p>
        </w:tc>
        <w:tc>
          <w:tcPr>
            <w:tcW w:w="337" w:type="pct"/>
          </w:tcPr>
          <w:p w14:paraId="6EA5EB15" w14:textId="77777777" w:rsidR="00441A7B" w:rsidRPr="00181A99" w:rsidRDefault="00A1412B">
            <w:pPr>
              <w:pStyle w:val="Compact"/>
              <w:rPr>
                <w:sz w:val="20"/>
                <w:szCs w:val="20"/>
              </w:rPr>
            </w:pPr>
            <w:r w:rsidRPr="00181A99">
              <w:rPr>
                <w:sz w:val="20"/>
                <w:szCs w:val="20"/>
              </w:rPr>
              <w:t>No</w:t>
            </w:r>
          </w:p>
        </w:tc>
        <w:tc>
          <w:tcPr>
            <w:tcW w:w="962" w:type="pct"/>
          </w:tcPr>
          <w:p w14:paraId="6E3864FC" w14:textId="77777777" w:rsidR="00441A7B" w:rsidRPr="00181A99" w:rsidRDefault="00A1412B">
            <w:pPr>
              <w:pStyle w:val="Compact"/>
              <w:rPr>
                <w:sz w:val="20"/>
                <w:szCs w:val="20"/>
              </w:rPr>
            </w:pPr>
            <w:r w:rsidRPr="00181A99">
              <w:rPr>
                <w:sz w:val="20"/>
                <w:szCs w:val="20"/>
              </w:rPr>
              <w:t>1</w:t>
            </w:r>
          </w:p>
        </w:tc>
        <w:tc>
          <w:tcPr>
            <w:tcW w:w="528" w:type="pct"/>
          </w:tcPr>
          <w:p w14:paraId="0487082B" w14:textId="77777777" w:rsidR="00441A7B" w:rsidRPr="00181A99" w:rsidRDefault="00A1412B">
            <w:pPr>
              <w:pStyle w:val="Compact"/>
              <w:rPr>
                <w:sz w:val="20"/>
                <w:szCs w:val="20"/>
              </w:rPr>
            </w:pPr>
            <w:r w:rsidRPr="00181A99">
              <w:rPr>
                <w:sz w:val="20"/>
                <w:szCs w:val="20"/>
              </w:rPr>
              <w:t>&lt;0.001</w:t>
            </w:r>
          </w:p>
        </w:tc>
        <w:tc>
          <w:tcPr>
            <w:tcW w:w="1010" w:type="pct"/>
          </w:tcPr>
          <w:p w14:paraId="4B510D65" w14:textId="77777777" w:rsidR="00441A7B" w:rsidRPr="00181A99" w:rsidRDefault="00A1412B">
            <w:pPr>
              <w:pStyle w:val="Compact"/>
              <w:rPr>
                <w:sz w:val="20"/>
                <w:szCs w:val="20"/>
              </w:rPr>
            </w:pPr>
            <w:r w:rsidRPr="00181A99">
              <w:rPr>
                <w:sz w:val="20"/>
                <w:szCs w:val="20"/>
              </w:rPr>
              <w:t>1</w:t>
            </w:r>
          </w:p>
        </w:tc>
        <w:tc>
          <w:tcPr>
            <w:tcW w:w="445" w:type="pct"/>
          </w:tcPr>
          <w:p w14:paraId="7F7BC93C" w14:textId="77777777" w:rsidR="00441A7B" w:rsidRPr="00181A99" w:rsidRDefault="00A1412B">
            <w:pPr>
              <w:pStyle w:val="Compact"/>
              <w:rPr>
                <w:sz w:val="20"/>
                <w:szCs w:val="20"/>
              </w:rPr>
            </w:pPr>
            <w:r w:rsidRPr="00181A99">
              <w:rPr>
                <w:sz w:val="20"/>
                <w:szCs w:val="20"/>
              </w:rPr>
              <w:t>&lt;0.001</w:t>
            </w:r>
          </w:p>
        </w:tc>
      </w:tr>
      <w:tr w:rsidR="00181A99" w:rsidRPr="00181A99" w14:paraId="449E1685" w14:textId="77777777" w:rsidTr="00181A99">
        <w:tc>
          <w:tcPr>
            <w:tcW w:w="0" w:type="auto"/>
          </w:tcPr>
          <w:p w14:paraId="25CA45FA" w14:textId="77777777" w:rsidR="00441A7B" w:rsidRPr="00181A99" w:rsidRDefault="00441A7B">
            <w:pPr>
              <w:pStyle w:val="Compact"/>
              <w:rPr>
                <w:sz w:val="20"/>
                <w:szCs w:val="20"/>
              </w:rPr>
            </w:pPr>
          </w:p>
        </w:tc>
        <w:tc>
          <w:tcPr>
            <w:tcW w:w="708" w:type="pct"/>
          </w:tcPr>
          <w:p w14:paraId="5BEB4C74" w14:textId="77777777" w:rsidR="00441A7B" w:rsidRPr="00181A99" w:rsidRDefault="00441A7B">
            <w:pPr>
              <w:pStyle w:val="Compact"/>
              <w:rPr>
                <w:sz w:val="20"/>
                <w:szCs w:val="20"/>
              </w:rPr>
            </w:pPr>
          </w:p>
        </w:tc>
        <w:tc>
          <w:tcPr>
            <w:tcW w:w="337" w:type="pct"/>
          </w:tcPr>
          <w:p w14:paraId="6CE0E6AA" w14:textId="77777777" w:rsidR="00441A7B" w:rsidRPr="00181A99" w:rsidRDefault="00A1412B">
            <w:pPr>
              <w:pStyle w:val="Compact"/>
              <w:rPr>
                <w:sz w:val="20"/>
                <w:szCs w:val="20"/>
              </w:rPr>
            </w:pPr>
            <w:r w:rsidRPr="00181A99">
              <w:rPr>
                <w:sz w:val="20"/>
                <w:szCs w:val="20"/>
              </w:rPr>
              <w:t>Yes</w:t>
            </w:r>
          </w:p>
        </w:tc>
        <w:tc>
          <w:tcPr>
            <w:tcW w:w="962" w:type="pct"/>
          </w:tcPr>
          <w:p w14:paraId="0AFDF083" w14:textId="77777777" w:rsidR="00441A7B" w:rsidRPr="00181A99" w:rsidRDefault="00A1412B">
            <w:pPr>
              <w:pStyle w:val="Compact"/>
              <w:rPr>
                <w:sz w:val="20"/>
                <w:szCs w:val="20"/>
              </w:rPr>
            </w:pPr>
            <w:r w:rsidRPr="00181A99">
              <w:rPr>
                <w:sz w:val="20"/>
                <w:szCs w:val="20"/>
              </w:rPr>
              <w:t>0.61 (0.55 to 0.69)</w:t>
            </w:r>
          </w:p>
        </w:tc>
        <w:tc>
          <w:tcPr>
            <w:tcW w:w="528" w:type="pct"/>
          </w:tcPr>
          <w:p w14:paraId="4B0082AB" w14:textId="77777777" w:rsidR="00441A7B" w:rsidRPr="00181A99" w:rsidRDefault="00441A7B">
            <w:pPr>
              <w:pStyle w:val="Compact"/>
              <w:rPr>
                <w:sz w:val="20"/>
                <w:szCs w:val="20"/>
              </w:rPr>
            </w:pPr>
          </w:p>
        </w:tc>
        <w:tc>
          <w:tcPr>
            <w:tcW w:w="1010" w:type="pct"/>
          </w:tcPr>
          <w:p w14:paraId="6DA1B2FC" w14:textId="77777777" w:rsidR="00441A7B" w:rsidRPr="00181A99" w:rsidRDefault="00A1412B">
            <w:pPr>
              <w:pStyle w:val="Compact"/>
              <w:rPr>
                <w:sz w:val="20"/>
                <w:szCs w:val="20"/>
              </w:rPr>
            </w:pPr>
            <w:r w:rsidRPr="00181A99">
              <w:rPr>
                <w:sz w:val="20"/>
                <w:szCs w:val="20"/>
              </w:rPr>
              <w:t>0.76 (0.66 to 0.87)</w:t>
            </w:r>
          </w:p>
        </w:tc>
        <w:tc>
          <w:tcPr>
            <w:tcW w:w="445" w:type="pct"/>
          </w:tcPr>
          <w:p w14:paraId="6F5C57B8" w14:textId="77777777" w:rsidR="00441A7B" w:rsidRPr="00181A99" w:rsidRDefault="00441A7B">
            <w:pPr>
              <w:pStyle w:val="Compact"/>
              <w:rPr>
                <w:sz w:val="20"/>
                <w:szCs w:val="20"/>
              </w:rPr>
            </w:pPr>
          </w:p>
        </w:tc>
      </w:tr>
      <w:tr w:rsidR="00181A99" w:rsidRPr="00181A99" w14:paraId="6BA9AA60" w14:textId="77777777" w:rsidTr="00181A99">
        <w:tc>
          <w:tcPr>
            <w:tcW w:w="0" w:type="auto"/>
          </w:tcPr>
          <w:p w14:paraId="7FD2BCB6" w14:textId="77777777" w:rsidR="00181A99" w:rsidRPr="00181A99" w:rsidRDefault="00181A99">
            <w:pPr>
              <w:pStyle w:val="Compact"/>
              <w:rPr>
                <w:sz w:val="20"/>
                <w:szCs w:val="20"/>
              </w:rPr>
            </w:pPr>
          </w:p>
        </w:tc>
        <w:tc>
          <w:tcPr>
            <w:tcW w:w="708" w:type="pct"/>
            <w:vMerge w:val="restart"/>
          </w:tcPr>
          <w:p w14:paraId="529E8E7F" w14:textId="77777777" w:rsidR="00181A99" w:rsidRPr="00181A99" w:rsidRDefault="00181A99">
            <w:pPr>
              <w:pStyle w:val="Compact"/>
              <w:rPr>
                <w:sz w:val="20"/>
                <w:szCs w:val="20"/>
              </w:rPr>
            </w:pPr>
            <w:r w:rsidRPr="00181A99">
              <w:rPr>
                <w:sz w:val="20"/>
                <w:szCs w:val="20"/>
              </w:rPr>
              <w:t>Pulmonary TB</w:t>
            </w:r>
          </w:p>
        </w:tc>
        <w:tc>
          <w:tcPr>
            <w:tcW w:w="337" w:type="pct"/>
          </w:tcPr>
          <w:p w14:paraId="27CD8C0F" w14:textId="77777777" w:rsidR="00181A99" w:rsidRPr="00181A99" w:rsidRDefault="00181A99">
            <w:pPr>
              <w:pStyle w:val="Compact"/>
              <w:rPr>
                <w:sz w:val="20"/>
                <w:szCs w:val="20"/>
              </w:rPr>
            </w:pPr>
            <w:r w:rsidRPr="00181A99">
              <w:rPr>
                <w:sz w:val="20"/>
                <w:szCs w:val="20"/>
              </w:rPr>
              <w:t>No</w:t>
            </w:r>
          </w:p>
        </w:tc>
        <w:tc>
          <w:tcPr>
            <w:tcW w:w="962" w:type="pct"/>
          </w:tcPr>
          <w:p w14:paraId="1382E0D6" w14:textId="77777777" w:rsidR="00181A99" w:rsidRPr="00181A99" w:rsidRDefault="00181A99">
            <w:pPr>
              <w:pStyle w:val="Compact"/>
              <w:rPr>
                <w:sz w:val="20"/>
                <w:szCs w:val="20"/>
              </w:rPr>
            </w:pPr>
            <w:r w:rsidRPr="00181A99">
              <w:rPr>
                <w:sz w:val="20"/>
                <w:szCs w:val="20"/>
              </w:rPr>
              <w:t>1</w:t>
            </w:r>
          </w:p>
        </w:tc>
        <w:tc>
          <w:tcPr>
            <w:tcW w:w="528" w:type="pct"/>
          </w:tcPr>
          <w:p w14:paraId="1EF82CDD" w14:textId="77777777" w:rsidR="00181A99" w:rsidRPr="00181A99" w:rsidRDefault="00181A99">
            <w:pPr>
              <w:pStyle w:val="Compact"/>
              <w:rPr>
                <w:sz w:val="20"/>
                <w:szCs w:val="20"/>
              </w:rPr>
            </w:pPr>
            <w:r w:rsidRPr="00181A99">
              <w:rPr>
                <w:sz w:val="20"/>
                <w:szCs w:val="20"/>
              </w:rPr>
              <w:t>&lt;0.001</w:t>
            </w:r>
          </w:p>
        </w:tc>
        <w:tc>
          <w:tcPr>
            <w:tcW w:w="1010" w:type="pct"/>
          </w:tcPr>
          <w:p w14:paraId="31DDD9D3" w14:textId="77777777" w:rsidR="00181A99" w:rsidRPr="00181A99" w:rsidRDefault="00181A99">
            <w:pPr>
              <w:pStyle w:val="Compact"/>
              <w:rPr>
                <w:sz w:val="20"/>
                <w:szCs w:val="20"/>
              </w:rPr>
            </w:pPr>
            <w:r w:rsidRPr="00181A99">
              <w:rPr>
                <w:sz w:val="20"/>
                <w:szCs w:val="20"/>
              </w:rPr>
              <w:t>1</w:t>
            </w:r>
          </w:p>
        </w:tc>
        <w:tc>
          <w:tcPr>
            <w:tcW w:w="445" w:type="pct"/>
          </w:tcPr>
          <w:p w14:paraId="26FA4EB1" w14:textId="77777777" w:rsidR="00181A99" w:rsidRPr="00181A99" w:rsidRDefault="00181A99">
            <w:pPr>
              <w:pStyle w:val="Compact"/>
              <w:rPr>
                <w:sz w:val="20"/>
                <w:szCs w:val="20"/>
              </w:rPr>
            </w:pPr>
            <w:r w:rsidRPr="00181A99">
              <w:rPr>
                <w:sz w:val="20"/>
                <w:szCs w:val="20"/>
              </w:rPr>
              <w:t>0.672</w:t>
            </w:r>
          </w:p>
        </w:tc>
      </w:tr>
      <w:tr w:rsidR="00181A99" w:rsidRPr="00181A99" w14:paraId="0E1482F7" w14:textId="77777777" w:rsidTr="00181A99">
        <w:tc>
          <w:tcPr>
            <w:tcW w:w="0" w:type="auto"/>
          </w:tcPr>
          <w:p w14:paraId="66FA090D" w14:textId="77777777" w:rsidR="00181A99" w:rsidRPr="00181A99" w:rsidRDefault="00181A99">
            <w:pPr>
              <w:pStyle w:val="Compact"/>
              <w:rPr>
                <w:sz w:val="20"/>
                <w:szCs w:val="20"/>
              </w:rPr>
            </w:pPr>
          </w:p>
        </w:tc>
        <w:tc>
          <w:tcPr>
            <w:tcW w:w="708" w:type="pct"/>
            <w:vMerge/>
          </w:tcPr>
          <w:p w14:paraId="213A3262" w14:textId="77777777" w:rsidR="00181A99" w:rsidRPr="00181A99" w:rsidRDefault="00181A99">
            <w:pPr>
              <w:pStyle w:val="Compact"/>
              <w:rPr>
                <w:sz w:val="20"/>
                <w:szCs w:val="20"/>
              </w:rPr>
            </w:pPr>
          </w:p>
        </w:tc>
        <w:tc>
          <w:tcPr>
            <w:tcW w:w="337" w:type="pct"/>
          </w:tcPr>
          <w:p w14:paraId="50AB9A57" w14:textId="77777777" w:rsidR="00181A99" w:rsidRPr="00181A99" w:rsidRDefault="00181A99">
            <w:pPr>
              <w:pStyle w:val="Compact"/>
              <w:rPr>
                <w:sz w:val="20"/>
                <w:szCs w:val="20"/>
              </w:rPr>
            </w:pPr>
            <w:r w:rsidRPr="00181A99">
              <w:rPr>
                <w:sz w:val="20"/>
                <w:szCs w:val="20"/>
              </w:rPr>
              <w:t>Yes</w:t>
            </w:r>
          </w:p>
        </w:tc>
        <w:tc>
          <w:tcPr>
            <w:tcW w:w="962" w:type="pct"/>
          </w:tcPr>
          <w:p w14:paraId="624CD30C" w14:textId="77777777" w:rsidR="00181A99" w:rsidRPr="00181A99" w:rsidRDefault="00181A99">
            <w:pPr>
              <w:pStyle w:val="Compact"/>
              <w:rPr>
                <w:sz w:val="20"/>
                <w:szCs w:val="20"/>
              </w:rPr>
            </w:pPr>
            <w:r w:rsidRPr="00181A99">
              <w:rPr>
                <w:sz w:val="20"/>
                <w:szCs w:val="20"/>
              </w:rPr>
              <w:t>0.83 (0.79 to 0.87)</w:t>
            </w:r>
          </w:p>
        </w:tc>
        <w:tc>
          <w:tcPr>
            <w:tcW w:w="528" w:type="pct"/>
          </w:tcPr>
          <w:p w14:paraId="38494C3A" w14:textId="77777777" w:rsidR="00181A99" w:rsidRPr="00181A99" w:rsidRDefault="00181A99">
            <w:pPr>
              <w:pStyle w:val="Compact"/>
              <w:rPr>
                <w:sz w:val="20"/>
                <w:szCs w:val="20"/>
              </w:rPr>
            </w:pPr>
          </w:p>
        </w:tc>
        <w:tc>
          <w:tcPr>
            <w:tcW w:w="1010" w:type="pct"/>
          </w:tcPr>
          <w:p w14:paraId="6EFE10E1" w14:textId="77777777" w:rsidR="00181A99" w:rsidRPr="00181A99" w:rsidRDefault="00181A99">
            <w:pPr>
              <w:pStyle w:val="Compact"/>
              <w:rPr>
                <w:sz w:val="20"/>
                <w:szCs w:val="20"/>
              </w:rPr>
            </w:pPr>
            <w:r w:rsidRPr="00181A99">
              <w:rPr>
                <w:sz w:val="20"/>
                <w:szCs w:val="20"/>
              </w:rPr>
              <w:t>0.99 (0.93 to 1.04)</w:t>
            </w:r>
          </w:p>
        </w:tc>
        <w:tc>
          <w:tcPr>
            <w:tcW w:w="445" w:type="pct"/>
          </w:tcPr>
          <w:p w14:paraId="23DA7057" w14:textId="77777777" w:rsidR="00181A99" w:rsidRPr="00181A99" w:rsidRDefault="00181A99">
            <w:pPr>
              <w:pStyle w:val="Compact"/>
              <w:rPr>
                <w:sz w:val="20"/>
                <w:szCs w:val="20"/>
              </w:rPr>
            </w:pPr>
          </w:p>
        </w:tc>
      </w:tr>
      <w:tr w:rsidR="00181A99" w:rsidRPr="00181A99" w14:paraId="4633138B" w14:textId="77777777" w:rsidTr="00181A99">
        <w:tc>
          <w:tcPr>
            <w:tcW w:w="0" w:type="auto"/>
          </w:tcPr>
          <w:p w14:paraId="43F0EA8A" w14:textId="77777777" w:rsidR="00181A99" w:rsidRPr="00181A99" w:rsidRDefault="00181A99">
            <w:pPr>
              <w:pStyle w:val="Compact"/>
              <w:rPr>
                <w:sz w:val="20"/>
                <w:szCs w:val="20"/>
              </w:rPr>
            </w:pPr>
          </w:p>
        </w:tc>
        <w:tc>
          <w:tcPr>
            <w:tcW w:w="708" w:type="pct"/>
            <w:vMerge w:val="restart"/>
          </w:tcPr>
          <w:p w14:paraId="0C627B70"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39264038" w14:textId="77777777" w:rsidR="00181A99" w:rsidRPr="00181A99" w:rsidRDefault="00181A99">
            <w:pPr>
              <w:pStyle w:val="Compact"/>
              <w:rPr>
                <w:sz w:val="20"/>
                <w:szCs w:val="20"/>
              </w:rPr>
            </w:pPr>
            <w:r w:rsidRPr="00181A99">
              <w:rPr>
                <w:sz w:val="20"/>
                <w:szCs w:val="20"/>
              </w:rPr>
              <w:t>No</w:t>
            </w:r>
          </w:p>
        </w:tc>
        <w:tc>
          <w:tcPr>
            <w:tcW w:w="962" w:type="pct"/>
          </w:tcPr>
          <w:p w14:paraId="0B7A7798" w14:textId="77777777" w:rsidR="00181A99" w:rsidRPr="00181A99" w:rsidRDefault="00181A99">
            <w:pPr>
              <w:pStyle w:val="Compact"/>
              <w:rPr>
                <w:sz w:val="20"/>
                <w:szCs w:val="20"/>
              </w:rPr>
            </w:pPr>
            <w:r w:rsidRPr="00181A99">
              <w:rPr>
                <w:sz w:val="20"/>
                <w:szCs w:val="20"/>
              </w:rPr>
              <w:t>1</w:t>
            </w:r>
          </w:p>
        </w:tc>
        <w:tc>
          <w:tcPr>
            <w:tcW w:w="528" w:type="pct"/>
          </w:tcPr>
          <w:p w14:paraId="744AAE20" w14:textId="77777777" w:rsidR="00181A99" w:rsidRPr="00181A99" w:rsidRDefault="00181A99">
            <w:pPr>
              <w:pStyle w:val="Compact"/>
              <w:rPr>
                <w:sz w:val="20"/>
                <w:szCs w:val="20"/>
              </w:rPr>
            </w:pPr>
            <w:r w:rsidRPr="00181A99">
              <w:rPr>
                <w:sz w:val="20"/>
                <w:szCs w:val="20"/>
              </w:rPr>
              <w:t>0.141</w:t>
            </w:r>
          </w:p>
        </w:tc>
        <w:tc>
          <w:tcPr>
            <w:tcW w:w="1010" w:type="pct"/>
          </w:tcPr>
          <w:p w14:paraId="7006EC65" w14:textId="77777777" w:rsidR="00181A99" w:rsidRPr="00181A99" w:rsidRDefault="00181A99">
            <w:pPr>
              <w:pStyle w:val="Compact"/>
              <w:rPr>
                <w:sz w:val="20"/>
                <w:szCs w:val="20"/>
              </w:rPr>
            </w:pPr>
            <w:r w:rsidRPr="00181A99">
              <w:rPr>
                <w:sz w:val="20"/>
                <w:szCs w:val="20"/>
              </w:rPr>
              <w:t>1</w:t>
            </w:r>
          </w:p>
        </w:tc>
        <w:tc>
          <w:tcPr>
            <w:tcW w:w="445" w:type="pct"/>
          </w:tcPr>
          <w:p w14:paraId="54A7D8C0" w14:textId="77777777" w:rsidR="00181A99" w:rsidRPr="00181A99" w:rsidRDefault="00181A99">
            <w:pPr>
              <w:pStyle w:val="Compact"/>
              <w:rPr>
                <w:sz w:val="20"/>
                <w:szCs w:val="20"/>
              </w:rPr>
            </w:pPr>
            <w:r w:rsidRPr="00181A99">
              <w:rPr>
                <w:sz w:val="20"/>
                <w:szCs w:val="20"/>
              </w:rPr>
              <w:t>0.871</w:t>
            </w:r>
          </w:p>
        </w:tc>
      </w:tr>
      <w:tr w:rsidR="00181A99" w:rsidRPr="00181A99" w14:paraId="07D1D203" w14:textId="77777777" w:rsidTr="00181A99">
        <w:trPr>
          <w:trHeight w:val="315"/>
        </w:trPr>
        <w:tc>
          <w:tcPr>
            <w:tcW w:w="0" w:type="auto"/>
          </w:tcPr>
          <w:p w14:paraId="30819483" w14:textId="77777777" w:rsidR="00181A99" w:rsidRPr="00181A99" w:rsidRDefault="00181A99">
            <w:pPr>
              <w:pStyle w:val="Compact"/>
              <w:rPr>
                <w:sz w:val="20"/>
                <w:szCs w:val="20"/>
              </w:rPr>
            </w:pPr>
          </w:p>
        </w:tc>
        <w:tc>
          <w:tcPr>
            <w:tcW w:w="708" w:type="pct"/>
            <w:vMerge/>
          </w:tcPr>
          <w:p w14:paraId="762B3755" w14:textId="77777777" w:rsidR="00181A99" w:rsidRPr="00181A99" w:rsidRDefault="00181A99">
            <w:pPr>
              <w:pStyle w:val="Compact"/>
              <w:rPr>
                <w:sz w:val="20"/>
                <w:szCs w:val="20"/>
              </w:rPr>
            </w:pPr>
          </w:p>
        </w:tc>
        <w:tc>
          <w:tcPr>
            <w:tcW w:w="337" w:type="pct"/>
          </w:tcPr>
          <w:p w14:paraId="72F6BE99" w14:textId="77777777" w:rsidR="00181A99" w:rsidRPr="00181A99" w:rsidRDefault="00181A99">
            <w:pPr>
              <w:pStyle w:val="Compact"/>
              <w:rPr>
                <w:sz w:val="20"/>
                <w:szCs w:val="20"/>
              </w:rPr>
            </w:pPr>
            <w:r w:rsidRPr="00181A99">
              <w:rPr>
                <w:sz w:val="20"/>
                <w:szCs w:val="20"/>
              </w:rPr>
              <w:t>Yes</w:t>
            </w:r>
          </w:p>
        </w:tc>
        <w:tc>
          <w:tcPr>
            <w:tcW w:w="962" w:type="pct"/>
          </w:tcPr>
          <w:p w14:paraId="7EFAE432" w14:textId="77777777" w:rsidR="00181A99" w:rsidRPr="00181A99" w:rsidRDefault="00181A99">
            <w:pPr>
              <w:pStyle w:val="Compact"/>
              <w:rPr>
                <w:sz w:val="20"/>
                <w:szCs w:val="20"/>
              </w:rPr>
            </w:pPr>
            <w:r w:rsidRPr="00181A99">
              <w:rPr>
                <w:sz w:val="20"/>
                <w:szCs w:val="20"/>
              </w:rPr>
              <w:t>0.94 (0.88 to 1.02)</w:t>
            </w:r>
          </w:p>
        </w:tc>
        <w:tc>
          <w:tcPr>
            <w:tcW w:w="528" w:type="pct"/>
          </w:tcPr>
          <w:p w14:paraId="7A1152AA" w14:textId="77777777" w:rsidR="00181A99" w:rsidRPr="00181A99" w:rsidRDefault="00181A99">
            <w:pPr>
              <w:pStyle w:val="Compact"/>
              <w:rPr>
                <w:sz w:val="20"/>
                <w:szCs w:val="20"/>
              </w:rPr>
            </w:pPr>
          </w:p>
        </w:tc>
        <w:tc>
          <w:tcPr>
            <w:tcW w:w="1010" w:type="pct"/>
          </w:tcPr>
          <w:p w14:paraId="059D3162" w14:textId="77777777" w:rsidR="00181A99" w:rsidRPr="00181A99" w:rsidRDefault="00181A99">
            <w:pPr>
              <w:pStyle w:val="Compact"/>
              <w:rPr>
                <w:sz w:val="20"/>
                <w:szCs w:val="20"/>
              </w:rPr>
            </w:pPr>
            <w:r w:rsidRPr="00181A99">
              <w:rPr>
                <w:sz w:val="20"/>
                <w:szCs w:val="20"/>
              </w:rPr>
              <w:t>1.01 (0.92 to 1.10)</w:t>
            </w:r>
          </w:p>
        </w:tc>
        <w:tc>
          <w:tcPr>
            <w:tcW w:w="445" w:type="pct"/>
          </w:tcPr>
          <w:p w14:paraId="7A7C262F" w14:textId="77777777" w:rsidR="00181A99" w:rsidRPr="00181A99" w:rsidRDefault="00181A99">
            <w:pPr>
              <w:pStyle w:val="Compact"/>
              <w:rPr>
                <w:sz w:val="20"/>
                <w:szCs w:val="20"/>
              </w:rPr>
            </w:pPr>
          </w:p>
        </w:tc>
      </w:tr>
      <w:tr w:rsidR="00181A99" w:rsidRPr="00181A99" w14:paraId="65F39988" w14:textId="77777777" w:rsidTr="00181A99">
        <w:tc>
          <w:tcPr>
            <w:tcW w:w="0" w:type="auto"/>
            <w:vMerge w:val="restart"/>
          </w:tcPr>
          <w:p w14:paraId="4406B061" w14:textId="77777777" w:rsidR="00181A99" w:rsidRPr="00181A99" w:rsidRDefault="00181A99">
            <w:pPr>
              <w:pStyle w:val="Compact"/>
              <w:rPr>
                <w:sz w:val="20"/>
                <w:szCs w:val="20"/>
              </w:rPr>
            </w:pPr>
            <w:r w:rsidRPr="00181A99">
              <w:rPr>
                <w:sz w:val="20"/>
                <w:szCs w:val="20"/>
              </w:rPr>
              <w:t>Cases eligible for the</w:t>
            </w:r>
          </w:p>
          <w:p w14:paraId="17727729" w14:textId="4FA95EC4" w:rsidR="00181A99" w:rsidRPr="00181A99" w:rsidRDefault="00181A99" w:rsidP="00177474">
            <w:pPr>
              <w:pStyle w:val="Compact"/>
              <w:rPr>
                <w:sz w:val="20"/>
                <w:szCs w:val="20"/>
              </w:rPr>
            </w:pPr>
            <w:r w:rsidRPr="00181A99">
              <w:rPr>
                <w:sz w:val="20"/>
                <w:szCs w:val="20"/>
              </w:rPr>
              <w:t>schools scheme</w:t>
            </w:r>
          </w:p>
        </w:tc>
        <w:tc>
          <w:tcPr>
            <w:tcW w:w="708" w:type="pct"/>
          </w:tcPr>
          <w:p w14:paraId="1D5230F8" w14:textId="77777777" w:rsidR="00181A99" w:rsidRPr="00181A99" w:rsidRDefault="00181A99">
            <w:pPr>
              <w:pStyle w:val="Compact"/>
              <w:rPr>
                <w:sz w:val="20"/>
                <w:szCs w:val="20"/>
              </w:rPr>
            </w:pPr>
          </w:p>
        </w:tc>
        <w:tc>
          <w:tcPr>
            <w:tcW w:w="337" w:type="pct"/>
          </w:tcPr>
          <w:p w14:paraId="752D6219" w14:textId="77777777" w:rsidR="00181A99" w:rsidRPr="00181A99" w:rsidRDefault="00181A99">
            <w:pPr>
              <w:pStyle w:val="Compact"/>
              <w:rPr>
                <w:sz w:val="20"/>
                <w:szCs w:val="20"/>
              </w:rPr>
            </w:pPr>
          </w:p>
        </w:tc>
        <w:tc>
          <w:tcPr>
            <w:tcW w:w="962" w:type="pct"/>
          </w:tcPr>
          <w:p w14:paraId="69194846" w14:textId="77777777" w:rsidR="00181A99" w:rsidRPr="00181A99" w:rsidRDefault="00181A99">
            <w:pPr>
              <w:pStyle w:val="Compact"/>
              <w:rPr>
                <w:sz w:val="20"/>
                <w:szCs w:val="20"/>
              </w:rPr>
            </w:pPr>
          </w:p>
        </w:tc>
        <w:tc>
          <w:tcPr>
            <w:tcW w:w="528" w:type="pct"/>
          </w:tcPr>
          <w:p w14:paraId="09F6948D" w14:textId="77777777" w:rsidR="00181A99" w:rsidRPr="00181A99" w:rsidRDefault="00181A99">
            <w:pPr>
              <w:pStyle w:val="Compact"/>
              <w:rPr>
                <w:sz w:val="20"/>
                <w:szCs w:val="20"/>
              </w:rPr>
            </w:pPr>
          </w:p>
        </w:tc>
        <w:tc>
          <w:tcPr>
            <w:tcW w:w="1010" w:type="pct"/>
          </w:tcPr>
          <w:p w14:paraId="53ADA702" w14:textId="77777777" w:rsidR="00181A99" w:rsidRPr="00181A99" w:rsidRDefault="00181A99">
            <w:pPr>
              <w:pStyle w:val="Compact"/>
              <w:rPr>
                <w:sz w:val="20"/>
                <w:szCs w:val="20"/>
              </w:rPr>
            </w:pPr>
          </w:p>
        </w:tc>
        <w:tc>
          <w:tcPr>
            <w:tcW w:w="445" w:type="pct"/>
          </w:tcPr>
          <w:p w14:paraId="47ECE3FF" w14:textId="77777777" w:rsidR="00181A99" w:rsidRPr="00181A99" w:rsidRDefault="00181A99">
            <w:pPr>
              <w:pStyle w:val="Compact"/>
              <w:rPr>
                <w:sz w:val="20"/>
                <w:szCs w:val="20"/>
              </w:rPr>
            </w:pPr>
          </w:p>
        </w:tc>
      </w:tr>
      <w:tr w:rsidR="00181A99" w:rsidRPr="00181A99" w14:paraId="5C0114CC" w14:textId="77777777" w:rsidTr="00181A99">
        <w:tc>
          <w:tcPr>
            <w:tcW w:w="0" w:type="auto"/>
            <w:vMerge/>
          </w:tcPr>
          <w:p w14:paraId="4D55E5D3" w14:textId="75D9EA84" w:rsidR="00181A99" w:rsidRPr="00181A99" w:rsidRDefault="00181A99">
            <w:pPr>
              <w:pStyle w:val="Compact"/>
              <w:rPr>
                <w:sz w:val="20"/>
                <w:szCs w:val="20"/>
              </w:rPr>
            </w:pPr>
          </w:p>
        </w:tc>
        <w:tc>
          <w:tcPr>
            <w:tcW w:w="708" w:type="pct"/>
          </w:tcPr>
          <w:p w14:paraId="735EAD4F" w14:textId="77777777" w:rsidR="00181A99" w:rsidRPr="00181A99" w:rsidRDefault="00181A99">
            <w:pPr>
              <w:pStyle w:val="Compact"/>
              <w:rPr>
                <w:sz w:val="20"/>
                <w:szCs w:val="20"/>
              </w:rPr>
            </w:pPr>
          </w:p>
        </w:tc>
        <w:tc>
          <w:tcPr>
            <w:tcW w:w="337" w:type="pct"/>
          </w:tcPr>
          <w:p w14:paraId="122BB1DA" w14:textId="77777777" w:rsidR="00181A99" w:rsidRPr="00181A99" w:rsidRDefault="00181A99">
            <w:pPr>
              <w:pStyle w:val="Compact"/>
              <w:rPr>
                <w:sz w:val="20"/>
                <w:szCs w:val="20"/>
              </w:rPr>
            </w:pPr>
          </w:p>
        </w:tc>
        <w:tc>
          <w:tcPr>
            <w:tcW w:w="962" w:type="pct"/>
          </w:tcPr>
          <w:p w14:paraId="3152BF4E" w14:textId="77777777" w:rsidR="00181A99" w:rsidRPr="00181A99" w:rsidRDefault="00181A99">
            <w:pPr>
              <w:pStyle w:val="Compact"/>
              <w:rPr>
                <w:sz w:val="20"/>
                <w:szCs w:val="20"/>
              </w:rPr>
            </w:pPr>
          </w:p>
        </w:tc>
        <w:tc>
          <w:tcPr>
            <w:tcW w:w="528" w:type="pct"/>
          </w:tcPr>
          <w:p w14:paraId="4E81D546" w14:textId="77777777" w:rsidR="00181A99" w:rsidRPr="00181A99" w:rsidRDefault="00181A99">
            <w:pPr>
              <w:pStyle w:val="Compact"/>
              <w:rPr>
                <w:sz w:val="20"/>
                <w:szCs w:val="20"/>
              </w:rPr>
            </w:pPr>
          </w:p>
        </w:tc>
        <w:tc>
          <w:tcPr>
            <w:tcW w:w="1010" w:type="pct"/>
          </w:tcPr>
          <w:p w14:paraId="65DFB246" w14:textId="77777777" w:rsidR="00181A99" w:rsidRPr="00181A99" w:rsidRDefault="00181A99">
            <w:pPr>
              <w:pStyle w:val="Compact"/>
              <w:rPr>
                <w:sz w:val="20"/>
                <w:szCs w:val="20"/>
              </w:rPr>
            </w:pPr>
          </w:p>
        </w:tc>
        <w:tc>
          <w:tcPr>
            <w:tcW w:w="445" w:type="pct"/>
          </w:tcPr>
          <w:p w14:paraId="51C70B15" w14:textId="77777777" w:rsidR="00181A99" w:rsidRPr="00181A99" w:rsidRDefault="00181A99">
            <w:pPr>
              <w:pStyle w:val="Compact"/>
              <w:rPr>
                <w:sz w:val="20"/>
                <w:szCs w:val="20"/>
              </w:rPr>
            </w:pPr>
          </w:p>
        </w:tc>
      </w:tr>
      <w:tr w:rsidR="00181A99" w:rsidRPr="00181A99" w14:paraId="7D3E6D83" w14:textId="77777777" w:rsidTr="00181A99">
        <w:tc>
          <w:tcPr>
            <w:tcW w:w="0" w:type="auto"/>
            <w:vMerge/>
          </w:tcPr>
          <w:p w14:paraId="3087ACBA" w14:textId="77777777" w:rsidR="00181A99" w:rsidRPr="00181A99" w:rsidRDefault="00181A99">
            <w:pPr>
              <w:pStyle w:val="Compact"/>
              <w:rPr>
                <w:sz w:val="20"/>
                <w:szCs w:val="20"/>
              </w:rPr>
            </w:pPr>
          </w:p>
        </w:tc>
        <w:tc>
          <w:tcPr>
            <w:tcW w:w="708" w:type="pct"/>
            <w:vMerge w:val="restart"/>
          </w:tcPr>
          <w:p w14:paraId="5FFA3482" w14:textId="77777777" w:rsidR="00181A99" w:rsidRPr="00181A99" w:rsidRDefault="00181A99">
            <w:pPr>
              <w:pStyle w:val="Compact"/>
              <w:rPr>
                <w:sz w:val="20"/>
                <w:szCs w:val="20"/>
              </w:rPr>
            </w:pPr>
            <w:r w:rsidRPr="00181A99">
              <w:rPr>
                <w:sz w:val="20"/>
                <w:szCs w:val="20"/>
              </w:rPr>
              <w:t>All-cause mortality</w:t>
            </w:r>
          </w:p>
        </w:tc>
        <w:tc>
          <w:tcPr>
            <w:tcW w:w="337" w:type="pct"/>
          </w:tcPr>
          <w:p w14:paraId="1CBD505F" w14:textId="77777777" w:rsidR="00181A99" w:rsidRPr="00181A99" w:rsidRDefault="00181A99">
            <w:pPr>
              <w:pStyle w:val="Compact"/>
              <w:rPr>
                <w:sz w:val="20"/>
                <w:szCs w:val="20"/>
              </w:rPr>
            </w:pPr>
            <w:r w:rsidRPr="00181A99">
              <w:rPr>
                <w:sz w:val="20"/>
                <w:szCs w:val="20"/>
              </w:rPr>
              <w:t>No</w:t>
            </w:r>
          </w:p>
        </w:tc>
        <w:tc>
          <w:tcPr>
            <w:tcW w:w="962" w:type="pct"/>
          </w:tcPr>
          <w:p w14:paraId="25C10AA1" w14:textId="77777777" w:rsidR="00181A99" w:rsidRPr="00181A99" w:rsidRDefault="00181A99">
            <w:pPr>
              <w:pStyle w:val="Compact"/>
              <w:rPr>
                <w:sz w:val="20"/>
                <w:szCs w:val="20"/>
              </w:rPr>
            </w:pPr>
            <w:r w:rsidRPr="00181A99">
              <w:rPr>
                <w:sz w:val="20"/>
                <w:szCs w:val="20"/>
              </w:rPr>
              <w:t>1</w:t>
            </w:r>
          </w:p>
        </w:tc>
        <w:tc>
          <w:tcPr>
            <w:tcW w:w="528" w:type="pct"/>
          </w:tcPr>
          <w:p w14:paraId="79C18C37" w14:textId="77777777" w:rsidR="00181A99" w:rsidRPr="00181A99" w:rsidRDefault="00181A99">
            <w:pPr>
              <w:pStyle w:val="Compact"/>
              <w:rPr>
                <w:sz w:val="20"/>
                <w:szCs w:val="20"/>
              </w:rPr>
            </w:pPr>
            <w:r w:rsidRPr="00181A99">
              <w:rPr>
                <w:sz w:val="20"/>
                <w:szCs w:val="20"/>
              </w:rPr>
              <w:t>&lt;0.001</w:t>
            </w:r>
          </w:p>
        </w:tc>
        <w:tc>
          <w:tcPr>
            <w:tcW w:w="1010" w:type="pct"/>
          </w:tcPr>
          <w:p w14:paraId="112D0FFF" w14:textId="77777777" w:rsidR="00181A99" w:rsidRPr="00181A99" w:rsidRDefault="00181A99">
            <w:pPr>
              <w:pStyle w:val="Compact"/>
              <w:rPr>
                <w:sz w:val="20"/>
                <w:szCs w:val="20"/>
              </w:rPr>
            </w:pPr>
            <w:r w:rsidRPr="00181A99">
              <w:rPr>
                <w:sz w:val="20"/>
                <w:szCs w:val="20"/>
              </w:rPr>
              <w:t>1</w:t>
            </w:r>
          </w:p>
        </w:tc>
        <w:tc>
          <w:tcPr>
            <w:tcW w:w="445" w:type="pct"/>
          </w:tcPr>
          <w:p w14:paraId="08CB606A" w14:textId="77777777" w:rsidR="00181A99" w:rsidRPr="00181A99" w:rsidRDefault="00181A99">
            <w:pPr>
              <w:pStyle w:val="Compact"/>
              <w:rPr>
                <w:sz w:val="20"/>
                <w:szCs w:val="20"/>
              </w:rPr>
            </w:pPr>
            <w:r w:rsidRPr="00181A99">
              <w:rPr>
                <w:sz w:val="20"/>
                <w:szCs w:val="20"/>
              </w:rPr>
              <w:t>0.018</w:t>
            </w:r>
          </w:p>
        </w:tc>
      </w:tr>
      <w:tr w:rsidR="00181A99" w:rsidRPr="00181A99" w14:paraId="288EE8E9" w14:textId="77777777" w:rsidTr="00181A99">
        <w:tc>
          <w:tcPr>
            <w:tcW w:w="0" w:type="auto"/>
          </w:tcPr>
          <w:p w14:paraId="5EFC44D5" w14:textId="77777777" w:rsidR="00181A99" w:rsidRPr="00181A99" w:rsidRDefault="00181A99">
            <w:pPr>
              <w:pStyle w:val="Compact"/>
              <w:rPr>
                <w:sz w:val="20"/>
                <w:szCs w:val="20"/>
              </w:rPr>
            </w:pPr>
          </w:p>
        </w:tc>
        <w:tc>
          <w:tcPr>
            <w:tcW w:w="708" w:type="pct"/>
            <w:vMerge/>
          </w:tcPr>
          <w:p w14:paraId="0EE97E2B" w14:textId="77777777" w:rsidR="00181A99" w:rsidRPr="00181A99" w:rsidRDefault="00181A99">
            <w:pPr>
              <w:pStyle w:val="Compact"/>
              <w:rPr>
                <w:sz w:val="20"/>
                <w:szCs w:val="20"/>
              </w:rPr>
            </w:pPr>
          </w:p>
        </w:tc>
        <w:tc>
          <w:tcPr>
            <w:tcW w:w="337" w:type="pct"/>
          </w:tcPr>
          <w:p w14:paraId="2E99E27B" w14:textId="77777777" w:rsidR="00181A99" w:rsidRPr="00181A99" w:rsidRDefault="00181A99">
            <w:pPr>
              <w:pStyle w:val="Compact"/>
              <w:rPr>
                <w:sz w:val="20"/>
                <w:szCs w:val="20"/>
              </w:rPr>
            </w:pPr>
            <w:r w:rsidRPr="00181A99">
              <w:rPr>
                <w:sz w:val="20"/>
                <w:szCs w:val="20"/>
              </w:rPr>
              <w:t>Yes</w:t>
            </w:r>
          </w:p>
        </w:tc>
        <w:tc>
          <w:tcPr>
            <w:tcW w:w="962" w:type="pct"/>
          </w:tcPr>
          <w:p w14:paraId="60925EA0" w14:textId="77777777" w:rsidR="00181A99" w:rsidRPr="00181A99" w:rsidRDefault="00181A99">
            <w:pPr>
              <w:pStyle w:val="Compact"/>
              <w:rPr>
                <w:sz w:val="20"/>
                <w:szCs w:val="20"/>
              </w:rPr>
            </w:pPr>
            <w:r w:rsidRPr="00181A99">
              <w:rPr>
                <w:sz w:val="20"/>
                <w:szCs w:val="20"/>
              </w:rPr>
              <w:t>0.24 (0.19 to 0.29)</w:t>
            </w:r>
          </w:p>
        </w:tc>
        <w:tc>
          <w:tcPr>
            <w:tcW w:w="528" w:type="pct"/>
          </w:tcPr>
          <w:p w14:paraId="6A450713" w14:textId="77777777" w:rsidR="00181A99" w:rsidRPr="00181A99" w:rsidRDefault="00181A99">
            <w:pPr>
              <w:pStyle w:val="Compact"/>
              <w:rPr>
                <w:sz w:val="20"/>
                <w:szCs w:val="20"/>
              </w:rPr>
            </w:pPr>
          </w:p>
        </w:tc>
        <w:tc>
          <w:tcPr>
            <w:tcW w:w="1010" w:type="pct"/>
          </w:tcPr>
          <w:p w14:paraId="752D53C4" w14:textId="77777777" w:rsidR="00181A99" w:rsidRPr="00181A99" w:rsidRDefault="00181A99">
            <w:pPr>
              <w:pStyle w:val="Compact"/>
              <w:rPr>
                <w:sz w:val="20"/>
                <w:szCs w:val="20"/>
              </w:rPr>
            </w:pPr>
            <w:r w:rsidRPr="00181A99">
              <w:rPr>
                <w:sz w:val="20"/>
                <w:szCs w:val="20"/>
              </w:rPr>
              <w:t>0.72 (0.55 to 0.95)</w:t>
            </w:r>
          </w:p>
        </w:tc>
        <w:tc>
          <w:tcPr>
            <w:tcW w:w="445" w:type="pct"/>
          </w:tcPr>
          <w:p w14:paraId="66F38DAC" w14:textId="77777777" w:rsidR="00181A99" w:rsidRPr="00181A99" w:rsidRDefault="00181A99">
            <w:pPr>
              <w:pStyle w:val="Compact"/>
              <w:rPr>
                <w:sz w:val="20"/>
                <w:szCs w:val="20"/>
              </w:rPr>
            </w:pPr>
          </w:p>
        </w:tc>
      </w:tr>
      <w:tr w:rsidR="00181A99" w:rsidRPr="00181A99" w14:paraId="5CC9BF00" w14:textId="77777777" w:rsidTr="00181A99">
        <w:trPr>
          <w:trHeight w:val="783"/>
        </w:trPr>
        <w:tc>
          <w:tcPr>
            <w:tcW w:w="0" w:type="auto"/>
          </w:tcPr>
          <w:p w14:paraId="0D89FBEE" w14:textId="77777777" w:rsidR="00181A99" w:rsidRPr="00181A99" w:rsidRDefault="00181A99">
            <w:pPr>
              <w:pStyle w:val="Compact"/>
              <w:rPr>
                <w:sz w:val="20"/>
                <w:szCs w:val="20"/>
              </w:rPr>
            </w:pPr>
          </w:p>
        </w:tc>
        <w:tc>
          <w:tcPr>
            <w:tcW w:w="708" w:type="pct"/>
            <w:vMerge w:val="restart"/>
          </w:tcPr>
          <w:p w14:paraId="01927F4E" w14:textId="77777777" w:rsidR="00181A99" w:rsidRPr="00181A99" w:rsidRDefault="00181A99">
            <w:pPr>
              <w:pStyle w:val="Compact"/>
              <w:rPr>
                <w:sz w:val="20"/>
                <w:szCs w:val="20"/>
              </w:rPr>
            </w:pPr>
            <w:r w:rsidRPr="00181A99">
              <w:rPr>
                <w:sz w:val="20"/>
                <w:szCs w:val="20"/>
              </w:rPr>
              <w:t>Death due to TB (in those who died*)</w:t>
            </w:r>
          </w:p>
        </w:tc>
        <w:tc>
          <w:tcPr>
            <w:tcW w:w="337" w:type="pct"/>
          </w:tcPr>
          <w:p w14:paraId="6C2A7C65" w14:textId="77777777" w:rsidR="00181A99" w:rsidRPr="00181A99" w:rsidRDefault="00181A99">
            <w:pPr>
              <w:pStyle w:val="Compact"/>
              <w:rPr>
                <w:sz w:val="20"/>
                <w:szCs w:val="20"/>
              </w:rPr>
            </w:pPr>
            <w:r w:rsidRPr="00181A99">
              <w:rPr>
                <w:sz w:val="20"/>
                <w:szCs w:val="20"/>
              </w:rPr>
              <w:t>No</w:t>
            </w:r>
          </w:p>
        </w:tc>
        <w:tc>
          <w:tcPr>
            <w:tcW w:w="962" w:type="pct"/>
          </w:tcPr>
          <w:p w14:paraId="34F31D36" w14:textId="77777777" w:rsidR="00181A99" w:rsidRPr="00181A99" w:rsidRDefault="00181A99">
            <w:pPr>
              <w:pStyle w:val="Compact"/>
              <w:rPr>
                <w:sz w:val="20"/>
                <w:szCs w:val="20"/>
              </w:rPr>
            </w:pPr>
            <w:r w:rsidRPr="00181A99">
              <w:rPr>
                <w:sz w:val="20"/>
                <w:szCs w:val="20"/>
              </w:rPr>
              <w:t>1</w:t>
            </w:r>
          </w:p>
        </w:tc>
        <w:tc>
          <w:tcPr>
            <w:tcW w:w="528" w:type="pct"/>
          </w:tcPr>
          <w:p w14:paraId="6DB482FF" w14:textId="77777777" w:rsidR="00181A99" w:rsidRPr="00181A99" w:rsidRDefault="00181A99">
            <w:pPr>
              <w:pStyle w:val="Compact"/>
              <w:rPr>
                <w:sz w:val="20"/>
                <w:szCs w:val="20"/>
              </w:rPr>
            </w:pPr>
            <w:r w:rsidRPr="00181A99">
              <w:rPr>
                <w:sz w:val="20"/>
                <w:szCs w:val="20"/>
              </w:rPr>
              <w:t>0.893</w:t>
            </w:r>
          </w:p>
        </w:tc>
        <w:tc>
          <w:tcPr>
            <w:tcW w:w="1010" w:type="pct"/>
          </w:tcPr>
          <w:p w14:paraId="41125D6F" w14:textId="77777777" w:rsidR="00181A99" w:rsidRPr="00181A99" w:rsidRDefault="00181A99">
            <w:pPr>
              <w:pStyle w:val="Compact"/>
              <w:rPr>
                <w:sz w:val="20"/>
                <w:szCs w:val="20"/>
              </w:rPr>
            </w:pPr>
            <w:r w:rsidRPr="00181A99">
              <w:rPr>
                <w:sz w:val="20"/>
                <w:szCs w:val="20"/>
              </w:rPr>
              <w:t>1</w:t>
            </w:r>
          </w:p>
        </w:tc>
        <w:tc>
          <w:tcPr>
            <w:tcW w:w="445" w:type="pct"/>
          </w:tcPr>
          <w:p w14:paraId="78973B45" w14:textId="77777777" w:rsidR="00181A99" w:rsidRPr="00181A99" w:rsidRDefault="00181A99">
            <w:pPr>
              <w:pStyle w:val="Compact"/>
              <w:rPr>
                <w:sz w:val="20"/>
                <w:szCs w:val="20"/>
              </w:rPr>
            </w:pPr>
            <w:r w:rsidRPr="00181A99">
              <w:rPr>
                <w:sz w:val="20"/>
                <w:szCs w:val="20"/>
              </w:rPr>
              <w:t>0.987</w:t>
            </w:r>
          </w:p>
        </w:tc>
      </w:tr>
      <w:tr w:rsidR="00181A99" w:rsidRPr="00181A99" w14:paraId="1A6A5F2B" w14:textId="77777777" w:rsidTr="00181A99">
        <w:tc>
          <w:tcPr>
            <w:tcW w:w="0" w:type="auto"/>
          </w:tcPr>
          <w:p w14:paraId="42B1436F" w14:textId="77777777" w:rsidR="00181A99" w:rsidRPr="00181A99" w:rsidRDefault="00181A99">
            <w:pPr>
              <w:pStyle w:val="Compact"/>
              <w:rPr>
                <w:sz w:val="20"/>
                <w:szCs w:val="20"/>
              </w:rPr>
            </w:pPr>
          </w:p>
        </w:tc>
        <w:tc>
          <w:tcPr>
            <w:tcW w:w="708" w:type="pct"/>
            <w:vMerge/>
          </w:tcPr>
          <w:p w14:paraId="2574CA66" w14:textId="77777777" w:rsidR="00181A99" w:rsidRPr="00181A99" w:rsidRDefault="00181A99">
            <w:pPr>
              <w:pStyle w:val="Compact"/>
              <w:rPr>
                <w:sz w:val="20"/>
                <w:szCs w:val="20"/>
              </w:rPr>
            </w:pPr>
          </w:p>
        </w:tc>
        <w:tc>
          <w:tcPr>
            <w:tcW w:w="337" w:type="pct"/>
          </w:tcPr>
          <w:p w14:paraId="0C857310" w14:textId="77777777" w:rsidR="00181A99" w:rsidRPr="00181A99" w:rsidRDefault="00181A99">
            <w:pPr>
              <w:pStyle w:val="Compact"/>
              <w:rPr>
                <w:sz w:val="20"/>
                <w:szCs w:val="20"/>
              </w:rPr>
            </w:pPr>
            <w:r w:rsidRPr="00181A99">
              <w:rPr>
                <w:sz w:val="20"/>
                <w:szCs w:val="20"/>
              </w:rPr>
              <w:t>Yes</w:t>
            </w:r>
          </w:p>
        </w:tc>
        <w:tc>
          <w:tcPr>
            <w:tcW w:w="962" w:type="pct"/>
          </w:tcPr>
          <w:p w14:paraId="769BF5A4" w14:textId="77777777" w:rsidR="00181A99" w:rsidRPr="00181A99" w:rsidRDefault="00181A99">
            <w:pPr>
              <w:pStyle w:val="Compact"/>
              <w:rPr>
                <w:sz w:val="20"/>
                <w:szCs w:val="20"/>
              </w:rPr>
            </w:pPr>
            <w:r w:rsidRPr="00181A99">
              <w:rPr>
                <w:sz w:val="20"/>
                <w:szCs w:val="20"/>
              </w:rPr>
              <w:t>0.96 (0.57 to 1.63)</w:t>
            </w:r>
          </w:p>
        </w:tc>
        <w:tc>
          <w:tcPr>
            <w:tcW w:w="528" w:type="pct"/>
          </w:tcPr>
          <w:p w14:paraId="582B83B2" w14:textId="77777777" w:rsidR="00181A99" w:rsidRPr="00181A99" w:rsidRDefault="00181A99">
            <w:pPr>
              <w:pStyle w:val="Compact"/>
              <w:rPr>
                <w:sz w:val="20"/>
                <w:szCs w:val="20"/>
              </w:rPr>
            </w:pPr>
          </w:p>
        </w:tc>
        <w:tc>
          <w:tcPr>
            <w:tcW w:w="1010" w:type="pct"/>
          </w:tcPr>
          <w:p w14:paraId="18682BE4" w14:textId="77777777" w:rsidR="00181A99" w:rsidRPr="00181A99" w:rsidRDefault="00181A99">
            <w:pPr>
              <w:pStyle w:val="Compact"/>
              <w:rPr>
                <w:sz w:val="20"/>
                <w:szCs w:val="20"/>
              </w:rPr>
            </w:pPr>
            <w:r w:rsidRPr="00181A99">
              <w:rPr>
                <w:sz w:val="20"/>
                <w:szCs w:val="20"/>
              </w:rPr>
              <w:t>0.99 (0.49 to 2.03)</w:t>
            </w:r>
          </w:p>
        </w:tc>
        <w:tc>
          <w:tcPr>
            <w:tcW w:w="445" w:type="pct"/>
          </w:tcPr>
          <w:p w14:paraId="6F6896B4" w14:textId="77777777" w:rsidR="00181A99" w:rsidRPr="00181A99" w:rsidRDefault="00181A99">
            <w:pPr>
              <w:pStyle w:val="Compact"/>
              <w:rPr>
                <w:sz w:val="20"/>
                <w:szCs w:val="20"/>
              </w:rPr>
            </w:pPr>
          </w:p>
        </w:tc>
      </w:tr>
      <w:tr w:rsidR="00181A99" w:rsidRPr="00181A99" w14:paraId="2A706D7F" w14:textId="77777777" w:rsidTr="00181A99">
        <w:tc>
          <w:tcPr>
            <w:tcW w:w="1010" w:type="pct"/>
          </w:tcPr>
          <w:p w14:paraId="7DD1BE1F" w14:textId="77777777" w:rsidR="00181A99" w:rsidRPr="00181A99" w:rsidRDefault="00181A99">
            <w:pPr>
              <w:pStyle w:val="Compact"/>
              <w:rPr>
                <w:sz w:val="20"/>
                <w:szCs w:val="20"/>
              </w:rPr>
            </w:pPr>
          </w:p>
        </w:tc>
        <w:tc>
          <w:tcPr>
            <w:tcW w:w="708" w:type="pct"/>
            <w:vMerge w:val="restart"/>
          </w:tcPr>
          <w:p w14:paraId="7277B2BB" w14:textId="77777777" w:rsidR="00181A99" w:rsidRPr="00181A99" w:rsidRDefault="00181A99">
            <w:pPr>
              <w:pStyle w:val="Compact"/>
              <w:rPr>
                <w:sz w:val="20"/>
                <w:szCs w:val="20"/>
              </w:rPr>
            </w:pPr>
            <w:r w:rsidRPr="00181A99">
              <w:rPr>
                <w:sz w:val="20"/>
                <w:szCs w:val="20"/>
              </w:rPr>
              <w:t>Recurrent TB</w:t>
            </w:r>
          </w:p>
        </w:tc>
        <w:tc>
          <w:tcPr>
            <w:tcW w:w="337" w:type="pct"/>
          </w:tcPr>
          <w:p w14:paraId="7510995B" w14:textId="77777777" w:rsidR="00181A99" w:rsidRPr="00181A99" w:rsidRDefault="00181A99">
            <w:pPr>
              <w:pStyle w:val="Compact"/>
              <w:rPr>
                <w:sz w:val="20"/>
                <w:szCs w:val="20"/>
              </w:rPr>
            </w:pPr>
            <w:r w:rsidRPr="00181A99">
              <w:rPr>
                <w:sz w:val="20"/>
                <w:szCs w:val="20"/>
              </w:rPr>
              <w:t>No</w:t>
            </w:r>
          </w:p>
        </w:tc>
        <w:tc>
          <w:tcPr>
            <w:tcW w:w="962" w:type="pct"/>
          </w:tcPr>
          <w:p w14:paraId="18D827C8" w14:textId="77777777" w:rsidR="00181A99" w:rsidRPr="00181A99" w:rsidRDefault="00181A99">
            <w:pPr>
              <w:pStyle w:val="Compact"/>
              <w:rPr>
                <w:sz w:val="20"/>
                <w:szCs w:val="20"/>
              </w:rPr>
            </w:pPr>
            <w:r w:rsidRPr="00181A99">
              <w:rPr>
                <w:sz w:val="20"/>
                <w:szCs w:val="20"/>
              </w:rPr>
              <w:t>1</w:t>
            </w:r>
          </w:p>
        </w:tc>
        <w:tc>
          <w:tcPr>
            <w:tcW w:w="528" w:type="pct"/>
          </w:tcPr>
          <w:p w14:paraId="377AD08A" w14:textId="77777777" w:rsidR="00181A99" w:rsidRPr="00181A99" w:rsidRDefault="00181A99">
            <w:pPr>
              <w:pStyle w:val="Compact"/>
              <w:rPr>
                <w:sz w:val="20"/>
                <w:szCs w:val="20"/>
              </w:rPr>
            </w:pPr>
            <w:r w:rsidRPr="00181A99">
              <w:rPr>
                <w:sz w:val="20"/>
                <w:szCs w:val="20"/>
              </w:rPr>
              <w:t>&lt;0.001</w:t>
            </w:r>
          </w:p>
        </w:tc>
        <w:tc>
          <w:tcPr>
            <w:tcW w:w="1010" w:type="pct"/>
          </w:tcPr>
          <w:p w14:paraId="7D9F1067" w14:textId="77777777" w:rsidR="00181A99" w:rsidRPr="00181A99" w:rsidRDefault="00181A99">
            <w:pPr>
              <w:pStyle w:val="Compact"/>
              <w:rPr>
                <w:sz w:val="20"/>
                <w:szCs w:val="20"/>
              </w:rPr>
            </w:pPr>
            <w:r w:rsidRPr="00181A99">
              <w:rPr>
                <w:sz w:val="20"/>
                <w:szCs w:val="20"/>
              </w:rPr>
              <w:t>1</w:t>
            </w:r>
          </w:p>
        </w:tc>
        <w:tc>
          <w:tcPr>
            <w:tcW w:w="445" w:type="pct"/>
          </w:tcPr>
          <w:p w14:paraId="5A452A31" w14:textId="77777777" w:rsidR="00181A99" w:rsidRPr="00181A99" w:rsidRDefault="00181A99">
            <w:pPr>
              <w:pStyle w:val="Compact"/>
              <w:rPr>
                <w:sz w:val="20"/>
                <w:szCs w:val="20"/>
              </w:rPr>
            </w:pPr>
            <w:r w:rsidRPr="00181A99">
              <w:rPr>
                <w:sz w:val="20"/>
                <w:szCs w:val="20"/>
              </w:rPr>
              <w:t>&lt;0.001</w:t>
            </w:r>
          </w:p>
        </w:tc>
      </w:tr>
      <w:tr w:rsidR="00181A99" w:rsidRPr="00181A99" w14:paraId="45E49358" w14:textId="77777777" w:rsidTr="00181A99">
        <w:tc>
          <w:tcPr>
            <w:tcW w:w="1010" w:type="pct"/>
          </w:tcPr>
          <w:p w14:paraId="362576DB" w14:textId="77777777" w:rsidR="00181A99" w:rsidRPr="00181A99" w:rsidRDefault="00181A99">
            <w:pPr>
              <w:pStyle w:val="Compact"/>
              <w:rPr>
                <w:sz w:val="20"/>
                <w:szCs w:val="20"/>
              </w:rPr>
            </w:pPr>
          </w:p>
        </w:tc>
        <w:tc>
          <w:tcPr>
            <w:tcW w:w="708" w:type="pct"/>
            <w:vMerge/>
          </w:tcPr>
          <w:p w14:paraId="564D819B" w14:textId="77777777" w:rsidR="00181A99" w:rsidRPr="00181A99" w:rsidRDefault="00181A99">
            <w:pPr>
              <w:pStyle w:val="Compact"/>
              <w:rPr>
                <w:sz w:val="20"/>
                <w:szCs w:val="20"/>
              </w:rPr>
            </w:pPr>
          </w:p>
        </w:tc>
        <w:tc>
          <w:tcPr>
            <w:tcW w:w="337" w:type="pct"/>
          </w:tcPr>
          <w:p w14:paraId="7671ED2C" w14:textId="77777777" w:rsidR="00181A99" w:rsidRPr="00181A99" w:rsidRDefault="00181A99">
            <w:pPr>
              <w:pStyle w:val="Compact"/>
              <w:rPr>
                <w:sz w:val="20"/>
                <w:szCs w:val="20"/>
              </w:rPr>
            </w:pPr>
            <w:r w:rsidRPr="00181A99">
              <w:rPr>
                <w:sz w:val="20"/>
                <w:szCs w:val="20"/>
              </w:rPr>
              <w:t>Yes</w:t>
            </w:r>
          </w:p>
        </w:tc>
        <w:tc>
          <w:tcPr>
            <w:tcW w:w="962" w:type="pct"/>
          </w:tcPr>
          <w:p w14:paraId="0BA4B756" w14:textId="77777777" w:rsidR="00181A99" w:rsidRPr="00181A99" w:rsidRDefault="00181A99">
            <w:pPr>
              <w:pStyle w:val="Compact"/>
              <w:rPr>
                <w:sz w:val="20"/>
                <w:szCs w:val="20"/>
              </w:rPr>
            </w:pPr>
            <w:r w:rsidRPr="00181A99">
              <w:rPr>
                <w:sz w:val="20"/>
                <w:szCs w:val="20"/>
              </w:rPr>
              <w:t>0.51 (0.42 to 0.61)</w:t>
            </w:r>
          </w:p>
        </w:tc>
        <w:tc>
          <w:tcPr>
            <w:tcW w:w="528" w:type="pct"/>
          </w:tcPr>
          <w:p w14:paraId="491A0594" w14:textId="77777777" w:rsidR="00181A99" w:rsidRPr="00181A99" w:rsidRDefault="00181A99">
            <w:pPr>
              <w:pStyle w:val="Compact"/>
              <w:rPr>
                <w:sz w:val="20"/>
                <w:szCs w:val="20"/>
              </w:rPr>
            </w:pPr>
          </w:p>
        </w:tc>
        <w:tc>
          <w:tcPr>
            <w:tcW w:w="1010" w:type="pct"/>
          </w:tcPr>
          <w:p w14:paraId="0654E678" w14:textId="77777777" w:rsidR="00181A99" w:rsidRPr="00181A99" w:rsidRDefault="00181A99">
            <w:pPr>
              <w:pStyle w:val="Compact"/>
              <w:rPr>
                <w:sz w:val="20"/>
                <w:szCs w:val="20"/>
              </w:rPr>
            </w:pPr>
            <w:r w:rsidRPr="00181A99">
              <w:rPr>
                <w:sz w:val="20"/>
                <w:szCs w:val="20"/>
              </w:rPr>
              <w:t>0.66 (0.52 to 0.84)</w:t>
            </w:r>
          </w:p>
        </w:tc>
        <w:tc>
          <w:tcPr>
            <w:tcW w:w="445" w:type="pct"/>
          </w:tcPr>
          <w:p w14:paraId="021A4C0F" w14:textId="77777777" w:rsidR="00181A99" w:rsidRPr="00181A99" w:rsidRDefault="00181A99">
            <w:pPr>
              <w:pStyle w:val="Compact"/>
              <w:rPr>
                <w:sz w:val="20"/>
                <w:szCs w:val="20"/>
              </w:rPr>
            </w:pPr>
          </w:p>
        </w:tc>
      </w:tr>
      <w:tr w:rsidR="00181A99" w:rsidRPr="00181A99" w14:paraId="1356522C" w14:textId="77777777" w:rsidTr="00181A99">
        <w:trPr>
          <w:trHeight w:val="567"/>
        </w:trPr>
        <w:tc>
          <w:tcPr>
            <w:tcW w:w="0" w:type="auto"/>
          </w:tcPr>
          <w:p w14:paraId="6CF58424" w14:textId="77777777" w:rsidR="00181A99" w:rsidRPr="00181A99" w:rsidRDefault="00181A99">
            <w:pPr>
              <w:pStyle w:val="Compact"/>
              <w:rPr>
                <w:sz w:val="20"/>
                <w:szCs w:val="20"/>
              </w:rPr>
            </w:pPr>
          </w:p>
        </w:tc>
        <w:tc>
          <w:tcPr>
            <w:tcW w:w="708" w:type="pct"/>
            <w:vMerge w:val="restart"/>
          </w:tcPr>
          <w:p w14:paraId="21DB3C83" w14:textId="77777777" w:rsidR="00181A99" w:rsidRPr="00181A99" w:rsidRDefault="00181A99">
            <w:pPr>
              <w:pStyle w:val="Compact"/>
              <w:rPr>
                <w:sz w:val="20"/>
                <w:szCs w:val="20"/>
              </w:rPr>
            </w:pPr>
            <w:r w:rsidRPr="00181A99">
              <w:rPr>
                <w:sz w:val="20"/>
                <w:szCs w:val="20"/>
              </w:rPr>
              <w:t>Pulmonary TB</w:t>
            </w:r>
          </w:p>
        </w:tc>
        <w:tc>
          <w:tcPr>
            <w:tcW w:w="337" w:type="pct"/>
          </w:tcPr>
          <w:p w14:paraId="72AD2290" w14:textId="77777777" w:rsidR="00181A99" w:rsidRPr="00181A99" w:rsidRDefault="00181A99">
            <w:pPr>
              <w:pStyle w:val="Compact"/>
              <w:rPr>
                <w:sz w:val="20"/>
                <w:szCs w:val="20"/>
              </w:rPr>
            </w:pPr>
            <w:r w:rsidRPr="00181A99">
              <w:rPr>
                <w:sz w:val="20"/>
                <w:szCs w:val="20"/>
              </w:rPr>
              <w:t>No</w:t>
            </w:r>
          </w:p>
        </w:tc>
        <w:tc>
          <w:tcPr>
            <w:tcW w:w="962" w:type="pct"/>
          </w:tcPr>
          <w:p w14:paraId="7713D842" w14:textId="77777777" w:rsidR="00181A99" w:rsidRPr="00181A99" w:rsidRDefault="00181A99">
            <w:pPr>
              <w:pStyle w:val="Compact"/>
              <w:rPr>
                <w:sz w:val="20"/>
                <w:szCs w:val="20"/>
              </w:rPr>
            </w:pPr>
            <w:r w:rsidRPr="00181A99">
              <w:rPr>
                <w:sz w:val="20"/>
                <w:szCs w:val="20"/>
              </w:rPr>
              <w:t>1</w:t>
            </w:r>
          </w:p>
        </w:tc>
        <w:tc>
          <w:tcPr>
            <w:tcW w:w="528" w:type="pct"/>
          </w:tcPr>
          <w:p w14:paraId="4F5C562F" w14:textId="77777777" w:rsidR="00181A99" w:rsidRPr="00181A99" w:rsidRDefault="00181A99">
            <w:pPr>
              <w:pStyle w:val="Compact"/>
              <w:rPr>
                <w:sz w:val="20"/>
                <w:szCs w:val="20"/>
              </w:rPr>
            </w:pPr>
            <w:r w:rsidRPr="00181A99">
              <w:rPr>
                <w:sz w:val="20"/>
                <w:szCs w:val="20"/>
              </w:rPr>
              <w:t>0.017</w:t>
            </w:r>
          </w:p>
        </w:tc>
        <w:tc>
          <w:tcPr>
            <w:tcW w:w="1010" w:type="pct"/>
          </w:tcPr>
          <w:p w14:paraId="24632CCE" w14:textId="77777777" w:rsidR="00181A99" w:rsidRPr="00181A99" w:rsidRDefault="00181A99">
            <w:pPr>
              <w:pStyle w:val="Compact"/>
              <w:rPr>
                <w:sz w:val="20"/>
                <w:szCs w:val="20"/>
              </w:rPr>
            </w:pPr>
            <w:r w:rsidRPr="00181A99">
              <w:rPr>
                <w:sz w:val="20"/>
                <w:szCs w:val="20"/>
              </w:rPr>
              <w:t>1</w:t>
            </w:r>
          </w:p>
        </w:tc>
        <w:tc>
          <w:tcPr>
            <w:tcW w:w="445" w:type="pct"/>
          </w:tcPr>
          <w:p w14:paraId="0BBAAB9D" w14:textId="77777777" w:rsidR="00181A99" w:rsidRPr="00181A99" w:rsidRDefault="00181A99">
            <w:pPr>
              <w:pStyle w:val="Compact"/>
              <w:rPr>
                <w:sz w:val="20"/>
                <w:szCs w:val="20"/>
              </w:rPr>
            </w:pPr>
            <w:r w:rsidRPr="00181A99">
              <w:rPr>
                <w:sz w:val="20"/>
                <w:szCs w:val="20"/>
              </w:rPr>
              <w:t>0.417</w:t>
            </w:r>
          </w:p>
        </w:tc>
      </w:tr>
      <w:tr w:rsidR="00181A99" w:rsidRPr="00181A99" w14:paraId="6340E288" w14:textId="77777777" w:rsidTr="00181A99">
        <w:tc>
          <w:tcPr>
            <w:tcW w:w="0" w:type="auto"/>
          </w:tcPr>
          <w:p w14:paraId="719B14EF" w14:textId="77777777" w:rsidR="00181A99" w:rsidRPr="00181A99" w:rsidRDefault="00181A99">
            <w:pPr>
              <w:pStyle w:val="Compact"/>
              <w:rPr>
                <w:sz w:val="20"/>
                <w:szCs w:val="20"/>
              </w:rPr>
            </w:pPr>
          </w:p>
        </w:tc>
        <w:tc>
          <w:tcPr>
            <w:tcW w:w="708" w:type="pct"/>
            <w:vMerge/>
          </w:tcPr>
          <w:p w14:paraId="657F0271" w14:textId="77777777" w:rsidR="00181A99" w:rsidRPr="00181A99" w:rsidRDefault="00181A99">
            <w:pPr>
              <w:pStyle w:val="Compact"/>
              <w:rPr>
                <w:sz w:val="20"/>
                <w:szCs w:val="20"/>
              </w:rPr>
            </w:pPr>
          </w:p>
        </w:tc>
        <w:tc>
          <w:tcPr>
            <w:tcW w:w="337" w:type="pct"/>
          </w:tcPr>
          <w:p w14:paraId="548D9F5D" w14:textId="77777777" w:rsidR="00181A99" w:rsidRPr="00181A99" w:rsidRDefault="00181A99">
            <w:pPr>
              <w:pStyle w:val="Compact"/>
              <w:rPr>
                <w:sz w:val="20"/>
                <w:szCs w:val="20"/>
              </w:rPr>
            </w:pPr>
            <w:r w:rsidRPr="00181A99">
              <w:rPr>
                <w:sz w:val="20"/>
                <w:szCs w:val="20"/>
              </w:rPr>
              <w:t>Yes</w:t>
            </w:r>
          </w:p>
        </w:tc>
        <w:tc>
          <w:tcPr>
            <w:tcW w:w="962" w:type="pct"/>
          </w:tcPr>
          <w:p w14:paraId="5827855B" w14:textId="77777777" w:rsidR="00181A99" w:rsidRPr="00181A99" w:rsidRDefault="00181A99">
            <w:pPr>
              <w:pStyle w:val="Compact"/>
              <w:rPr>
                <w:sz w:val="20"/>
                <w:szCs w:val="20"/>
              </w:rPr>
            </w:pPr>
            <w:r w:rsidRPr="00181A99">
              <w:rPr>
                <w:sz w:val="20"/>
                <w:szCs w:val="20"/>
              </w:rPr>
              <w:t>0.87 (0.78 to 0.98)</w:t>
            </w:r>
          </w:p>
        </w:tc>
        <w:tc>
          <w:tcPr>
            <w:tcW w:w="528" w:type="pct"/>
          </w:tcPr>
          <w:p w14:paraId="7F33D457" w14:textId="77777777" w:rsidR="00181A99" w:rsidRPr="00181A99" w:rsidRDefault="00181A99">
            <w:pPr>
              <w:pStyle w:val="Compact"/>
              <w:rPr>
                <w:sz w:val="20"/>
                <w:szCs w:val="20"/>
              </w:rPr>
            </w:pPr>
          </w:p>
        </w:tc>
        <w:tc>
          <w:tcPr>
            <w:tcW w:w="1010" w:type="pct"/>
          </w:tcPr>
          <w:p w14:paraId="0265F71C" w14:textId="77777777" w:rsidR="00181A99" w:rsidRPr="00181A99" w:rsidRDefault="00181A99">
            <w:pPr>
              <w:pStyle w:val="Compact"/>
              <w:rPr>
                <w:sz w:val="20"/>
                <w:szCs w:val="20"/>
              </w:rPr>
            </w:pPr>
            <w:r w:rsidRPr="00181A99">
              <w:rPr>
                <w:sz w:val="20"/>
                <w:szCs w:val="20"/>
              </w:rPr>
              <w:t>0.94 (0.82 to 1.08)</w:t>
            </w:r>
          </w:p>
        </w:tc>
        <w:tc>
          <w:tcPr>
            <w:tcW w:w="445" w:type="pct"/>
          </w:tcPr>
          <w:p w14:paraId="1CC5970F" w14:textId="77777777" w:rsidR="00181A99" w:rsidRPr="00181A99" w:rsidRDefault="00181A99">
            <w:pPr>
              <w:pStyle w:val="Compact"/>
              <w:rPr>
                <w:sz w:val="20"/>
                <w:szCs w:val="20"/>
              </w:rPr>
            </w:pPr>
          </w:p>
        </w:tc>
      </w:tr>
      <w:tr w:rsidR="00181A99" w:rsidRPr="00181A99" w14:paraId="01887846" w14:textId="77777777" w:rsidTr="00181A99">
        <w:tc>
          <w:tcPr>
            <w:tcW w:w="0" w:type="auto"/>
          </w:tcPr>
          <w:p w14:paraId="4B3F6235" w14:textId="77777777" w:rsidR="00181A99" w:rsidRPr="00181A99" w:rsidRDefault="00181A99">
            <w:pPr>
              <w:pStyle w:val="Compact"/>
              <w:rPr>
                <w:sz w:val="20"/>
                <w:szCs w:val="20"/>
              </w:rPr>
            </w:pPr>
          </w:p>
        </w:tc>
        <w:tc>
          <w:tcPr>
            <w:tcW w:w="708" w:type="pct"/>
            <w:vMerge w:val="restart"/>
          </w:tcPr>
          <w:p w14:paraId="59A76D2F" w14:textId="77777777" w:rsidR="00181A99" w:rsidRPr="00181A99" w:rsidRDefault="00181A99">
            <w:pPr>
              <w:pStyle w:val="Compact"/>
              <w:rPr>
                <w:sz w:val="20"/>
                <w:szCs w:val="20"/>
              </w:rPr>
            </w:pPr>
            <w:r w:rsidRPr="00181A99">
              <w:rPr>
                <w:sz w:val="20"/>
                <w:szCs w:val="20"/>
              </w:rPr>
              <w:t>Sputum smear status - positive</w:t>
            </w:r>
          </w:p>
        </w:tc>
        <w:tc>
          <w:tcPr>
            <w:tcW w:w="337" w:type="pct"/>
          </w:tcPr>
          <w:p w14:paraId="07148D6D" w14:textId="77777777" w:rsidR="00181A99" w:rsidRPr="00181A99" w:rsidRDefault="00181A99">
            <w:pPr>
              <w:pStyle w:val="Compact"/>
              <w:rPr>
                <w:sz w:val="20"/>
                <w:szCs w:val="20"/>
              </w:rPr>
            </w:pPr>
            <w:r w:rsidRPr="00181A99">
              <w:rPr>
                <w:sz w:val="20"/>
                <w:szCs w:val="20"/>
              </w:rPr>
              <w:t>No</w:t>
            </w:r>
          </w:p>
        </w:tc>
        <w:tc>
          <w:tcPr>
            <w:tcW w:w="962" w:type="pct"/>
          </w:tcPr>
          <w:p w14:paraId="3A8250E9" w14:textId="77777777" w:rsidR="00181A99" w:rsidRPr="00181A99" w:rsidRDefault="00181A99">
            <w:pPr>
              <w:pStyle w:val="Compact"/>
              <w:rPr>
                <w:sz w:val="20"/>
                <w:szCs w:val="20"/>
              </w:rPr>
            </w:pPr>
            <w:r w:rsidRPr="00181A99">
              <w:rPr>
                <w:sz w:val="20"/>
                <w:szCs w:val="20"/>
              </w:rPr>
              <w:t>1</w:t>
            </w:r>
          </w:p>
        </w:tc>
        <w:tc>
          <w:tcPr>
            <w:tcW w:w="528" w:type="pct"/>
          </w:tcPr>
          <w:p w14:paraId="3466CAF8" w14:textId="77777777" w:rsidR="00181A99" w:rsidRPr="00181A99" w:rsidRDefault="00181A99">
            <w:pPr>
              <w:pStyle w:val="Compact"/>
              <w:rPr>
                <w:sz w:val="20"/>
                <w:szCs w:val="20"/>
              </w:rPr>
            </w:pPr>
            <w:r w:rsidRPr="00181A99">
              <w:rPr>
                <w:sz w:val="20"/>
                <w:szCs w:val="20"/>
              </w:rPr>
              <w:t>0.613</w:t>
            </w:r>
          </w:p>
        </w:tc>
        <w:tc>
          <w:tcPr>
            <w:tcW w:w="1010" w:type="pct"/>
          </w:tcPr>
          <w:p w14:paraId="66855B24" w14:textId="77777777" w:rsidR="00181A99" w:rsidRPr="00181A99" w:rsidRDefault="00181A99">
            <w:pPr>
              <w:pStyle w:val="Compact"/>
              <w:rPr>
                <w:sz w:val="20"/>
                <w:szCs w:val="20"/>
              </w:rPr>
            </w:pPr>
            <w:r w:rsidRPr="00181A99">
              <w:rPr>
                <w:sz w:val="20"/>
                <w:szCs w:val="20"/>
              </w:rPr>
              <w:t>1</w:t>
            </w:r>
          </w:p>
        </w:tc>
        <w:tc>
          <w:tcPr>
            <w:tcW w:w="445" w:type="pct"/>
          </w:tcPr>
          <w:p w14:paraId="2506661F" w14:textId="77777777" w:rsidR="00181A99" w:rsidRPr="00181A99" w:rsidRDefault="00181A99">
            <w:pPr>
              <w:pStyle w:val="Compact"/>
              <w:rPr>
                <w:sz w:val="20"/>
                <w:szCs w:val="20"/>
              </w:rPr>
            </w:pPr>
            <w:r w:rsidRPr="00181A99">
              <w:rPr>
                <w:sz w:val="20"/>
                <w:szCs w:val="20"/>
              </w:rPr>
              <w:t>0.588</w:t>
            </w:r>
          </w:p>
        </w:tc>
      </w:tr>
      <w:tr w:rsidR="00181A99" w:rsidRPr="00181A99" w14:paraId="310C687B" w14:textId="77777777" w:rsidTr="00181A99">
        <w:tc>
          <w:tcPr>
            <w:tcW w:w="0" w:type="auto"/>
          </w:tcPr>
          <w:p w14:paraId="6B7AD411" w14:textId="77777777" w:rsidR="00181A99" w:rsidRPr="00181A99" w:rsidRDefault="00181A99">
            <w:pPr>
              <w:pStyle w:val="Compact"/>
              <w:rPr>
                <w:sz w:val="20"/>
                <w:szCs w:val="20"/>
              </w:rPr>
            </w:pPr>
          </w:p>
        </w:tc>
        <w:tc>
          <w:tcPr>
            <w:tcW w:w="708" w:type="pct"/>
            <w:vMerge/>
          </w:tcPr>
          <w:p w14:paraId="62268AAF" w14:textId="77777777" w:rsidR="00181A99" w:rsidRPr="00181A99" w:rsidRDefault="00181A99">
            <w:pPr>
              <w:pStyle w:val="Compact"/>
              <w:rPr>
                <w:sz w:val="20"/>
                <w:szCs w:val="20"/>
              </w:rPr>
            </w:pPr>
          </w:p>
        </w:tc>
        <w:tc>
          <w:tcPr>
            <w:tcW w:w="337" w:type="pct"/>
          </w:tcPr>
          <w:p w14:paraId="7BA34059" w14:textId="77777777" w:rsidR="00181A99" w:rsidRPr="00181A99" w:rsidRDefault="00181A99">
            <w:pPr>
              <w:pStyle w:val="Compact"/>
              <w:rPr>
                <w:sz w:val="20"/>
                <w:szCs w:val="20"/>
              </w:rPr>
            </w:pPr>
            <w:r w:rsidRPr="00181A99">
              <w:rPr>
                <w:sz w:val="20"/>
                <w:szCs w:val="20"/>
              </w:rPr>
              <w:t>Yes</w:t>
            </w:r>
          </w:p>
        </w:tc>
        <w:tc>
          <w:tcPr>
            <w:tcW w:w="962" w:type="pct"/>
          </w:tcPr>
          <w:p w14:paraId="40E8A24C" w14:textId="77777777" w:rsidR="00181A99" w:rsidRPr="00181A99" w:rsidRDefault="00181A99">
            <w:pPr>
              <w:pStyle w:val="Compact"/>
              <w:rPr>
                <w:sz w:val="20"/>
                <w:szCs w:val="20"/>
              </w:rPr>
            </w:pPr>
            <w:r w:rsidRPr="00181A99">
              <w:rPr>
                <w:sz w:val="20"/>
                <w:szCs w:val="20"/>
              </w:rPr>
              <w:t>1.04 (0.89 to 1.22)</w:t>
            </w:r>
          </w:p>
        </w:tc>
        <w:tc>
          <w:tcPr>
            <w:tcW w:w="528" w:type="pct"/>
          </w:tcPr>
          <w:p w14:paraId="37A72323" w14:textId="77777777" w:rsidR="00181A99" w:rsidRPr="00181A99" w:rsidRDefault="00181A99">
            <w:pPr>
              <w:pStyle w:val="Compact"/>
              <w:rPr>
                <w:sz w:val="20"/>
                <w:szCs w:val="20"/>
              </w:rPr>
            </w:pPr>
          </w:p>
        </w:tc>
        <w:tc>
          <w:tcPr>
            <w:tcW w:w="1010" w:type="pct"/>
          </w:tcPr>
          <w:p w14:paraId="21FBD447" w14:textId="77777777" w:rsidR="00181A99" w:rsidRPr="00181A99" w:rsidRDefault="00181A99">
            <w:pPr>
              <w:pStyle w:val="Compact"/>
              <w:rPr>
                <w:sz w:val="20"/>
                <w:szCs w:val="20"/>
              </w:rPr>
            </w:pPr>
            <w:r w:rsidRPr="00181A99">
              <w:rPr>
                <w:sz w:val="20"/>
                <w:szCs w:val="20"/>
              </w:rPr>
              <w:t>1.05 (0.87 to 1.27)</w:t>
            </w:r>
          </w:p>
        </w:tc>
        <w:tc>
          <w:tcPr>
            <w:tcW w:w="445" w:type="pct"/>
          </w:tcPr>
          <w:p w14:paraId="550B641C" w14:textId="77777777" w:rsidR="00181A99" w:rsidRPr="00181A99" w:rsidRDefault="00181A99">
            <w:pPr>
              <w:pStyle w:val="Compact"/>
              <w:rPr>
                <w:sz w:val="20"/>
                <w:szCs w:val="20"/>
              </w:rPr>
            </w:pPr>
          </w:p>
        </w:tc>
      </w:tr>
      <w:tr w:rsidR="00181A99" w:rsidRPr="00181A99" w14:paraId="36E21D77" w14:textId="77777777" w:rsidTr="00181A99">
        <w:trPr>
          <w:cnfStyle w:val="010000000000" w:firstRow="0" w:lastRow="1" w:firstColumn="0" w:lastColumn="0" w:oddVBand="0" w:evenVBand="0" w:oddHBand="0" w:evenHBand="0" w:firstRowFirstColumn="0" w:firstRowLastColumn="0" w:lastRowFirstColumn="0" w:lastRowLastColumn="0"/>
        </w:trPr>
        <w:tc>
          <w:tcPr>
            <w:tcW w:w="0" w:type="auto"/>
            <w:gridSpan w:val="7"/>
          </w:tcPr>
          <w:p w14:paraId="50C6B485" w14:textId="77777777" w:rsidR="00181A99" w:rsidRDefault="00181A99">
            <w:pPr>
              <w:pStyle w:val="Compact"/>
              <w:rPr>
                <w:b w:val="0"/>
                <w:sz w:val="20"/>
                <w:szCs w:val="20"/>
              </w:rPr>
            </w:pPr>
            <w:r w:rsidRPr="00181A99">
              <w:rPr>
                <w:b w:val="0"/>
                <w:sz w:val="20"/>
                <w:szCs w:val="20"/>
              </w:rPr>
              <w:t>OR: odds ratio with 95% confidence intervals,</w:t>
            </w:r>
          </w:p>
          <w:p w14:paraId="0901761F" w14:textId="77777777" w:rsidR="00181A99" w:rsidRDefault="00181A99">
            <w:pPr>
              <w:pStyle w:val="Compact"/>
              <w:rPr>
                <w:b w:val="0"/>
                <w:sz w:val="20"/>
                <w:szCs w:val="20"/>
              </w:rPr>
            </w:pPr>
            <w:r w:rsidRPr="00181A99">
              <w:rPr>
                <w:b w:val="0"/>
                <w:sz w:val="20"/>
                <w:szCs w:val="20"/>
              </w:rPr>
              <w:t xml:space="preserve"> aOR: adjusted odds ratio with 95% confidence intervals, </w:t>
            </w:r>
          </w:p>
          <w:p w14:paraId="50004EF6" w14:textId="181D2FD9" w:rsidR="00181A99" w:rsidRPr="00181A99" w:rsidRDefault="00181A99">
            <w:pPr>
              <w:pStyle w:val="Compact"/>
              <w:rPr>
                <w:b w:val="0"/>
                <w:sz w:val="20"/>
                <w:szCs w:val="20"/>
              </w:rPr>
            </w:pPr>
            <w:r w:rsidRPr="00181A99">
              <w:rPr>
                <w:b w:val="0"/>
                <w:sz w:val="20"/>
                <w:szCs w:val="20"/>
              </w:rPr>
              <w:t>* Death due to TB in those who died and where cause of death was known</w:t>
            </w:r>
          </w:p>
        </w:tc>
      </w:tr>
    </w:tbl>
    <w:p w14:paraId="1B913FDD" w14:textId="77777777" w:rsidR="00441A7B" w:rsidRDefault="00A1412B">
      <w:pPr>
        <w:pStyle w:val="Heading5"/>
      </w:pPr>
      <w:bookmarkStart w:id="83" w:name="pagebreak-10"/>
      <w:bookmarkEnd w:id="83"/>
      <w:r>
        <w:lastRenderedPageBreak/>
        <w:t>PAGEBREAK</w:t>
      </w:r>
    </w:p>
    <w:p w14:paraId="2E4BCEC3" w14:textId="77777777" w:rsidR="00441A7B" w:rsidRDefault="00A1412B">
      <w:pPr>
        <w:pStyle w:val="FirstParagraph"/>
      </w:pPr>
      <w:r>
        <w:rPr>
          <w:b/>
        </w:rPr>
        <w:t>Estimated power</w:t>
      </w:r>
    </w:p>
    <w:p w14:paraId="2D47E1A3" w14:textId="77777777" w:rsidR="00441A7B" w:rsidRDefault="00A1412B">
      <w:pPr>
        <w:pStyle w:val="BodyText"/>
      </w:pPr>
      <w:r>
        <w:t>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14:paraId="39A7F90A" w14:textId="77777777" w:rsidR="00441A7B" w:rsidRDefault="00A1412B">
      <w:pPr>
        <w:pStyle w:val="TableCaption"/>
      </w:pPr>
      <w:r>
        <w:rPr>
          <w:b/>
        </w:rPr>
        <w:t>Supplementary table S9:</w:t>
      </w:r>
      <w:r>
        <w:t xml:space="preserve"> 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PlainTable21"/>
        <w:tblW w:w="5000" w:type="pct"/>
        <w:tblLook w:val="0620" w:firstRow="1" w:lastRow="0" w:firstColumn="0" w:lastColumn="0" w:noHBand="1" w:noVBand="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gridCol w:w="1643"/>
        <w:gridCol w:w="1096"/>
        <w:gridCol w:w="2256"/>
        <w:gridCol w:w="1163"/>
        <w:gridCol w:w="1270"/>
        <w:gridCol w:w="1932"/>
      </w:tblGrid>
      <w:tr w:rsidR="00181A99" w14:paraId="0E405970" w14:textId="77777777" w:rsidTr="00181A99">
        <w:trPr>
          <w:cnfStyle w:val="100000000000" w:firstRow="1" w:lastRow="0" w:firstColumn="0" w:lastColumn="0" w:oddVBand="0" w:evenVBand="0" w:oddHBand="0" w:evenHBand="0" w:firstRowFirstColumn="0" w:firstRowLastColumn="0" w:lastRowFirstColumn="0" w:lastRowLastColumn="0"/>
          <w:trHeight w:val="918"/>
        </w:trPr>
        <w:tc>
          <w:tcPr>
            <w:tcW w:w="878" w:type="pct"/>
            <w:vMerge w:val="restart"/>
          </w:tcPr>
          <w:p w14:paraId="2B1E2B7C" w14:textId="7AC51078" w:rsidR="00181A99" w:rsidRPr="00181A99" w:rsidRDefault="00181A99" w:rsidP="00177474">
            <w:pPr>
              <w:pStyle w:val="Compact"/>
              <w:rPr>
                <w:b w:val="0"/>
              </w:rPr>
            </w:pPr>
            <w:r w:rsidRPr="00181A99">
              <w:rPr>
                <w:b w:val="0"/>
              </w:rPr>
              <w:t>Exposure</w:t>
            </w:r>
          </w:p>
        </w:tc>
        <w:tc>
          <w:tcPr>
            <w:tcW w:w="4122" w:type="pct"/>
            <w:gridSpan w:val="5"/>
          </w:tcPr>
          <w:p w14:paraId="5E3ABBB8" w14:textId="79E4E869" w:rsidR="00181A99" w:rsidRPr="00181A99" w:rsidRDefault="00181A99">
            <w:pPr>
              <w:pStyle w:val="Compact"/>
              <w:rPr>
                <w:b w:val="0"/>
              </w:rPr>
            </w:pPr>
            <w:r w:rsidRPr="00181A99">
              <w:rPr>
                <w:b w:val="0"/>
              </w:rPr>
              <w:t>Outcomes</w:t>
            </w:r>
          </w:p>
        </w:tc>
      </w:tr>
      <w:tr w:rsidR="00181A99" w14:paraId="263A3799" w14:textId="77777777" w:rsidTr="00181A99">
        <w:trPr>
          <w:trHeight w:val="918"/>
        </w:trPr>
        <w:tc>
          <w:tcPr>
            <w:tcW w:w="878" w:type="pct"/>
            <w:vMerge/>
            <w:tcBorders>
              <w:bottom w:val="single" w:sz="4" w:space="0" w:color="auto"/>
            </w:tcBorders>
          </w:tcPr>
          <w:p w14:paraId="7C09D1C4" w14:textId="60A37B7B" w:rsidR="00181A99" w:rsidRDefault="00181A99">
            <w:pPr>
              <w:pStyle w:val="Compact"/>
            </w:pPr>
          </w:p>
        </w:tc>
        <w:tc>
          <w:tcPr>
            <w:tcW w:w="585" w:type="pct"/>
            <w:tcBorders>
              <w:bottom w:val="single" w:sz="4" w:space="0" w:color="auto"/>
            </w:tcBorders>
          </w:tcPr>
          <w:p w14:paraId="1FC143F1" w14:textId="77777777" w:rsidR="00181A99" w:rsidRDefault="00181A99">
            <w:pPr>
              <w:pStyle w:val="Compact"/>
            </w:pPr>
            <w:r>
              <w:t>All-cause mortality</w:t>
            </w:r>
          </w:p>
        </w:tc>
        <w:tc>
          <w:tcPr>
            <w:tcW w:w="0" w:type="auto"/>
            <w:tcBorders>
              <w:bottom w:val="single" w:sz="4" w:space="0" w:color="auto"/>
            </w:tcBorders>
          </w:tcPr>
          <w:p w14:paraId="54583237" w14:textId="77777777" w:rsidR="00181A99" w:rsidRDefault="00181A99">
            <w:pPr>
              <w:pStyle w:val="Compact"/>
            </w:pPr>
            <w:r>
              <w:t>Death due to TB (in those who died*)</w:t>
            </w:r>
          </w:p>
        </w:tc>
        <w:tc>
          <w:tcPr>
            <w:tcW w:w="0" w:type="auto"/>
            <w:tcBorders>
              <w:bottom w:val="single" w:sz="4" w:space="0" w:color="auto"/>
            </w:tcBorders>
          </w:tcPr>
          <w:p w14:paraId="568B54A0" w14:textId="77777777" w:rsidR="00181A99" w:rsidRDefault="00181A99">
            <w:pPr>
              <w:pStyle w:val="Compact"/>
            </w:pPr>
            <w:r>
              <w:t>Recurrent TB</w:t>
            </w:r>
          </w:p>
        </w:tc>
        <w:tc>
          <w:tcPr>
            <w:tcW w:w="0" w:type="auto"/>
            <w:tcBorders>
              <w:bottom w:val="single" w:sz="4" w:space="0" w:color="auto"/>
            </w:tcBorders>
          </w:tcPr>
          <w:p w14:paraId="3A3A6680" w14:textId="77777777" w:rsidR="00181A99" w:rsidRDefault="00181A99">
            <w:pPr>
              <w:pStyle w:val="Compact"/>
            </w:pPr>
            <w:r>
              <w:t>Pulmonary TB</w:t>
            </w:r>
          </w:p>
        </w:tc>
        <w:tc>
          <w:tcPr>
            <w:tcW w:w="0" w:type="auto"/>
            <w:tcBorders>
              <w:bottom w:val="single" w:sz="4" w:space="0" w:color="auto"/>
            </w:tcBorders>
          </w:tcPr>
          <w:p w14:paraId="6D7B1750" w14:textId="77777777" w:rsidR="00181A99" w:rsidRDefault="00181A99">
            <w:pPr>
              <w:pStyle w:val="Compact"/>
            </w:pPr>
            <w:r>
              <w:t>Sputum smear status - positive</w:t>
            </w:r>
          </w:p>
        </w:tc>
      </w:tr>
      <w:tr w:rsidR="00441A7B" w14:paraId="2858A4AB" w14:textId="77777777" w:rsidTr="00181A99">
        <w:tc>
          <w:tcPr>
            <w:tcW w:w="878" w:type="pct"/>
            <w:tcBorders>
              <w:top w:val="single" w:sz="4" w:space="0" w:color="auto"/>
            </w:tcBorders>
          </w:tcPr>
          <w:p w14:paraId="2273B2D7" w14:textId="77777777" w:rsidR="00441A7B" w:rsidRDefault="00A1412B">
            <w:pPr>
              <w:pStyle w:val="Compact"/>
            </w:pPr>
            <w:r>
              <w:t>BCG vaccination</w:t>
            </w:r>
          </w:p>
        </w:tc>
        <w:tc>
          <w:tcPr>
            <w:tcW w:w="585" w:type="pct"/>
            <w:tcBorders>
              <w:top w:val="single" w:sz="4" w:space="0" w:color="auto"/>
            </w:tcBorders>
          </w:tcPr>
          <w:p w14:paraId="4BA095CE" w14:textId="77777777" w:rsidR="00441A7B" w:rsidRDefault="00441A7B">
            <w:pPr>
              <w:pStyle w:val="Compact"/>
            </w:pPr>
          </w:p>
        </w:tc>
        <w:tc>
          <w:tcPr>
            <w:tcW w:w="0" w:type="auto"/>
            <w:tcBorders>
              <w:top w:val="single" w:sz="4" w:space="0" w:color="auto"/>
            </w:tcBorders>
          </w:tcPr>
          <w:p w14:paraId="6A9FE669" w14:textId="77777777" w:rsidR="00441A7B" w:rsidRDefault="00441A7B">
            <w:pPr>
              <w:pStyle w:val="Compact"/>
            </w:pPr>
          </w:p>
        </w:tc>
        <w:tc>
          <w:tcPr>
            <w:tcW w:w="0" w:type="auto"/>
            <w:tcBorders>
              <w:top w:val="single" w:sz="4" w:space="0" w:color="auto"/>
            </w:tcBorders>
          </w:tcPr>
          <w:p w14:paraId="13573D8A" w14:textId="77777777" w:rsidR="00441A7B" w:rsidRDefault="00441A7B">
            <w:pPr>
              <w:pStyle w:val="Compact"/>
            </w:pPr>
          </w:p>
        </w:tc>
        <w:tc>
          <w:tcPr>
            <w:tcW w:w="0" w:type="auto"/>
            <w:tcBorders>
              <w:top w:val="single" w:sz="4" w:space="0" w:color="auto"/>
            </w:tcBorders>
          </w:tcPr>
          <w:p w14:paraId="14E0801F" w14:textId="77777777" w:rsidR="00441A7B" w:rsidRDefault="00441A7B">
            <w:pPr>
              <w:pStyle w:val="Compact"/>
            </w:pPr>
          </w:p>
        </w:tc>
        <w:tc>
          <w:tcPr>
            <w:tcW w:w="0" w:type="auto"/>
            <w:tcBorders>
              <w:top w:val="single" w:sz="4" w:space="0" w:color="auto"/>
            </w:tcBorders>
          </w:tcPr>
          <w:p w14:paraId="039FE674" w14:textId="77777777" w:rsidR="00441A7B" w:rsidRDefault="00441A7B">
            <w:pPr>
              <w:pStyle w:val="Compact"/>
            </w:pPr>
          </w:p>
        </w:tc>
      </w:tr>
      <w:tr w:rsidR="00441A7B" w14:paraId="422FA7A9" w14:textId="77777777" w:rsidTr="00181A99">
        <w:tc>
          <w:tcPr>
            <w:tcW w:w="878" w:type="pct"/>
          </w:tcPr>
          <w:p w14:paraId="6BB1F442" w14:textId="77777777" w:rsidR="00441A7B" w:rsidRDefault="00A1412B">
            <w:pPr>
              <w:pStyle w:val="Compact"/>
            </w:pPr>
            <w:r>
              <w:t>  Univariable</w:t>
            </w:r>
          </w:p>
        </w:tc>
        <w:tc>
          <w:tcPr>
            <w:tcW w:w="585" w:type="pct"/>
          </w:tcPr>
          <w:p w14:paraId="24F47466" w14:textId="77777777" w:rsidR="00441A7B" w:rsidRDefault="00A1412B">
            <w:pPr>
              <w:pStyle w:val="Compact"/>
            </w:pPr>
            <w:r>
              <w:t>100%</w:t>
            </w:r>
          </w:p>
        </w:tc>
        <w:tc>
          <w:tcPr>
            <w:tcW w:w="0" w:type="auto"/>
          </w:tcPr>
          <w:p w14:paraId="51224099" w14:textId="77777777" w:rsidR="00441A7B" w:rsidRDefault="00A1412B">
            <w:pPr>
              <w:pStyle w:val="Compact"/>
            </w:pPr>
            <w:r>
              <w:t>5%</w:t>
            </w:r>
          </w:p>
        </w:tc>
        <w:tc>
          <w:tcPr>
            <w:tcW w:w="0" w:type="auto"/>
          </w:tcPr>
          <w:p w14:paraId="2A151BBA" w14:textId="77777777" w:rsidR="00441A7B" w:rsidRDefault="00A1412B">
            <w:pPr>
              <w:pStyle w:val="Compact"/>
            </w:pPr>
            <w:r>
              <w:t>100%</w:t>
            </w:r>
          </w:p>
        </w:tc>
        <w:tc>
          <w:tcPr>
            <w:tcW w:w="0" w:type="auto"/>
          </w:tcPr>
          <w:p w14:paraId="06D588DD" w14:textId="77777777" w:rsidR="00441A7B" w:rsidRDefault="00A1412B">
            <w:pPr>
              <w:pStyle w:val="Compact"/>
            </w:pPr>
            <w:r>
              <w:t>100%</w:t>
            </w:r>
          </w:p>
        </w:tc>
        <w:tc>
          <w:tcPr>
            <w:tcW w:w="0" w:type="auto"/>
          </w:tcPr>
          <w:p w14:paraId="48F0350A" w14:textId="77777777" w:rsidR="00441A7B" w:rsidRDefault="00A1412B">
            <w:pPr>
              <w:pStyle w:val="Compact"/>
            </w:pPr>
            <w:r>
              <w:t>26%</w:t>
            </w:r>
          </w:p>
        </w:tc>
      </w:tr>
      <w:tr w:rsidR="00441A7B" w14:paraId="30CA12CD" w14:textId="77777777" w:rsidTr="00181A99">
        <w:tc>
          <w:tcPr>
            <w:tcW w:w="878" w:type="pct"/>
          </w:tcPr>
          <w:p w14:paraId="393FCEDE" w14:textId="77777777" w:rsidR="00441A7B" w:rsidRDefault="00A1412B">
            <w:pPr>
              <w:pStyle w:val="Compact"/>
            </w:pPr>
            <w:r>
              <w:t>  Multivariable</w:t>
            </w:r>
          </w:p>
        </w:tc>
        <w:tc>
          <w:tcPr>
            <w:tcW w:w="585" w:type="pct"/>
          </w:tcPr>
          <w:p w14:paraId="5FEFF7A2" w14:textId="77777777" w:rsidR="00441A7B" w:rsidRDefault="00A1412B">
            <w:pPr>
              <w:pStyle w:val="Compact"/>
            </w:pPr>
            <w:r>
              <w:t>100%</w:t>
            </w:r>
          </w:p>
        </w:tc>
        <w:tc>
          <w:tcPr>
            <w:tcW w:w="0" w:type="auto"/>
          </w:tcPr>
          <w:p w14:paraId="13FBEBA7" w14:textId="77777777" w:rsidR="00441A7B" w:rsidRDefault="00A1412B">
            <w:pPr>
              <w:pStyle w:val="Compact"/>
            </w:pPr>
            <w:r>
              <w:t>3%</w:t>
            </w:r>
          </w:p>
        </w:tc>
        <w:tc>
          <w:tcPr>
            <w:tcW w:w="0" w:type="auto"/>
          </w:tcPr>
          <w:p w14:paraId="428C2B6D" w14:textId="77777777" w:rsidR="00441A7B" w:rsidRDefault="00A1412B">
            <w:pPr>
              <w:pStyle w:val="Compact"/>
            </w:pPr>
            <w:r>
              <w:t>100%</w:t>
            </w:r>
          </w:p>
        </w:tc>
        <w:tc>
          <w:tcPr>
            <w:tcW w:w="0" w:type="auto"/>
          </w:tcPr>
          <w:p w14:paraId="166AD290" w14:textId="77777777" w:rsidR="00441A7B" w:rsidRDefault="00A1412B">
            <w:pPr>
              <w:pStyle w:val="Compact"/>
            </w:pPr>
            <w:r>
              <w:t>100%</w:t>
            </w:r>
          </w:p>
        </w:tc>
        <w:tc>
          <w:tcPr>
            <w:tcW w:w="0" w:type="auto"/>
          </w:tcPr>
          <w:p w14:paraId="1B1C8940" w14:textId="77777777" w:rsidR="00441A7B" w:rsidRDefault="00A1412B">
            <w:pPr>
              <w:pStyle w:val="Compact"/>
            </w:pPr>
            <w:r>
              <w:t>27%</w:t>
            </w:r>
          </w:p>
        </w:tc>
      </w:tr>
      <w:tr w:rsidR="00441A7B" w14:paraId="61E08FA9" w14:textId="77777777" w:rsidTr="00181A99">
        <w:tc>
          <w:tcPr>
            <w:tcW w:w="878" w:type="pct"/>
          </w:tcPr>
          <w:p w14:paraId="533FFEF0" w14:textId="77777777" w:rsidR="00441A7B" w:rsidRDefault="00A1412B">
            <w:pPr>
              <w:pStyle w:val="Compact"/>
            </w:pPr>
            <w:r>
              <w:t>Years since BCG vaccine</w:t>
            </w:r>
          </w:p>
        </w:tc>
        <w:tc>
          <w:tcPr>
            <w:tcW w:w="585" w:type="pct"/>
          </w:tcPr>
          <w:p w14:paraId="59242D6E" w14:textId="77777777" w:rsidR="00441A7B" w:rsidRDefault="00441A7B">
            <w:pPr>
              <w:pStyle w:val="Compact"/>
            </w:pPr>
          </w:p>
        </w:tc>
        <w:tc>
          <w:tcPr>
            <w:tcW w:w="0" w:type="auto"/>
          </w:tcPr>
          <w:p w14:paraId="5BEFB28C" w14:textId="77777777" w:rsidR="00441A7B" w:rsidRDefault="00441A7B">
            <w:pPr>
              <w:pStyle w:val="Compact"/>
            </w:pPr>
          </w:p>
        </w:tc>
        <w:tc>
          <w:tcPr>
            <w:tcW w:w="0" w:type="auto"/>
          </w:tcPr>
          <w:p w14:paraId="15A179AE" w14:textId="77777777" w:rsidR="00441A7B" w:rsidRDefault="00441A7B">
            <w:pPr>
              <w:pStyle w:val="Compact"/>
            </w:pPr>
          </w:p>
        </w:tc>
        <w:tc>
          <w:tcPr>
            <w:tcW w:w="0" w:type="auto"/>
          </w:tcPr>
          <w:p w14:paraId="6EC5D35D" w14:textId="77777777" w:rsidR="00441A7B" w:rsidRDefault="00441A7B">
            <w:pPr>
              <w:pStyle w:val="Compact"/>
            </w:pPr>
          </w:p>
        </w:tc>
        <w:tc>
          <w:tcPr>
            <w:tcW w:w="0" w:type="auto"/>
          </w:tcPr>
          <w:p w14:paraId="364A77BE" w14:textId="77777777" w:rsidR="00441A7B" w:rsidRDefault="00441A7B">
            <w:pPr>
              <w:pStyle w:val="Compact"/>
            </w:pPr>
          </w:p>
        </w:tc>
      </w:tr>
      <w:tr w:rsidR="00441A7B" w14:paraId="14086144" w14:textId="77777777" w:rsidTr="00181A99">
        <w:tc>
          <w:tcPr>
            <w:tcW w:w="878" w:type="pct"/>
          </w:tcPr>
          <w:p w14:paraId="7EF425DA" w14:textId="77777777" w:rsidR="00441A7B" w:rsidRDefault="00A1412B">
            <w:pPr>
              <w:pStyle w:val="Compact"/>
            </w:pPr>
            <w:r>
              <w:t>  Univariable</w:t>
            </w:r>
          </w:p>
        </w:tc>
        <w:tc>
          <w:tcPr>
            <w:tcW w:w="585" w:type="pct"/>
          </w:tcPr>
          <w:p w14:paraId="775D05C4" w14:textId="77777777" w:rsidR="00441A7B" w:rsidRDefault="00A1412B">
            <w:pPr>
              <w:pStyle w:val="Compact"/>
            </w:pPr>
            <w:r>
              <w:t>81%</w:t>
            </w:r>
          </w:p>
        </w:tc>
        <w:tc>
          <w:tcPr>
            <w:tcW w:w="0" w:type="auto"/>
          </w:tcPr>
          <w:p w14:paraId="46B32DDC" w14:textId="77777777" w:rsidR="00441A7B" w:rsidRDefault="00A1412B">
            <w:pPr>
              <w:pStyle w:val="Compact"/>
            </w:pPr>
            <w:r>
              <w:t>0%</w:t>
            </w:r>
          </w:p>
        </w:tc>
        <w:tc>
          <w:tcPr>
            <w:tcW w:w="0" w:type="auto"/>
          </w:tcPr>
          <w:p w14:paraId="62F31BEC" w14:textId="77777777" w:rsidR="00441A7B" w:rsidRDefault="00A1412B">
            <w:pPr>
              <w:pStyle w:val="Compact"/>
            </w:pPr>
            <w:r>
              <w:t>80%</w:t>
            </w:r>
          </w:p>
        </w:tc>
        <w:tc>
          <w:tcPr>
            <w:tcW w:w="0" w:type="auto"/>
          </w:tcPr>
          <w:p w14:paraId="2383261F" w14:textId="77777777" w:rsidR="00441A7B" w:rsidRDefault="00A1412B">
            <w:pPr>
              <w:pStyle w:val="Compact"/>
            </w:pPr>
            <w:r>
              <w:t>100%</w:t>
            </w:r>
          </w:p>
        </w:tc>
        <w:tc>
          <w:tcPr>
            <w:tcW w:w="0" w:type="auto"/>
          </w:tcPr>
          <w:p w14:paraId="795A30A0" w14:textId="77777777" w:rsidR="00441A7B" w:rsidRDefault="00A1412B">
            <w:pPr>
              <w:pStyle w:val="Compact"/>
            </w:pPr>
            <w:r>
              <w:t>3%</w:t>
            </w:r>
          </w:p>
        </w:tc>
      </w:tr>
      <w:tr w:rsidR="00441A7B" w14:paraId="313196E9" w14:textId="77777777" w:rsidTr="00181A99">
        <w:tc>
          <w:tcPr>
            <w:tcW w:w="878" w:type="pct"/>
          </w:tcPr>
          <w:p w14:paraId="208819FD" w14:textId="77777777" w:rsidR="00441A7B" w:rsidRDefault="00A1412B">
            <w:pPr>
              <w:pStyle w:val="Compact"/>
            </w:pPr>
            <w:r>
              <w:t>  Multivariable</w:t>
            </w:r>
          </w:p>
        </w:tc>
        <w:tc>
          <w:tcPr>
            <w:tcW w:w="585" w:type="pct"/>
          </w:tcPr>
          <w:p w14:paraId="2059BFCD" w14:textId="77777777" w:rsidR="00441A7B" w:rsidRDefault="00A1412B">
            <w:pPr>
              <w:pStyle w:val="Compact"/>
            </w:pPr>
            <w:r>
              <w:t>64%</w:t>
            </w:r>
          </w:p>
        </w:tc>
        <w:tc>
          <w:tcPr>
            <w:tcW w:w="0" w:type="auto"/>
          </w:tcPr>
          <w:p w14:paraId="2E1FDA7D" w14:textId="77777777" w:rsidR="00441A7B" w:rsidRDefault="00A1412B">
            <w:pPr>
              <w:pStyle w:val="Compact"/>
            </w:pPr>
            <w:r>
              <w:t>0%</w:t>
            </w:r>
          </w:p>
        </w:tc>
        <w:tc>
          <w:tcPr>
            <w:tcW w:w="0" w:type="auto"/>
          </w:tcPr>
          <w:p w14:paraId="170DBE09" w14:textId="77777777" w:rsidR="00441A7B" w:rsidRDefault="00A1412B">
            <w:pPr>
              <w:pStyle w:val="Compact"/>
            </w:pPr>
            <w:r>
              <w:t>92%</w:t>
            </w:r>
          </w:p>
        </w:tc>
        <w:tc>
          <w:tcPr>
            <w:tcW w:w="0" w:type="auto"/>
          </w:tcPr>
          <w:p w14:paraId="054023D5" w14:textId="77777777" w:rsidR="00441A7B" w:rsidRDefault="00A1412B">
            <w:pPr>
              <w:pStyle w:val="Compact"/>
            </w:pPr>
            <w:r>
              <w:t>100%</w:t>
            </w:r>
          </w:p>
        </w:tc>
        <w:tc>
          <w:tcPr>
            <w:tcW w:w="0" w:type="auto"/>
          </w:tcPr>
          <w:p w14:paraId="08AB5D93" w14:textId="77777777" w:rsidR="00441A7B" w:rsidRDefault="00A1412B">
            <w:pPr>
              <w:pStyle w:val="Compact"/>
            </w:pPr>
            <w:r>
              <w:t>5%</w:t>
            </w:r>
          </w:p>
        </w:tc>
      </w:tr>
      <w:tr w:rsidR="00441A7B" w14:paraId="0C066A3A" w14:textId="77777777" w:rsidTr="00181A99">
        <w:tc>
          <w:tcPr>
            <w:tcW w:w="878" w:type="pct"/>
          </w:tcPr>
          <w:p w14:paraId="56773F8F" w14:textId="77777777" w:rsidR="00441A7B" w:rsidRDefault="00A1412B">
            <w:pPr>
              <w:pStyle w:val="Compact"/>
            </w:pPr>
            <w:r>
              <w:t>Age since vaccination (vaccination at birth vs. older)</w:t>
            </w:r>
          </w:p>
        </w:tc>
        <w:tc>
          <w:tcPr>
            <w:tcW w:w="585" w:type="pct"/>
          </w:tcPr>
          <w:p w14:paraId="37CE45C3" w14:textId="77777777" w:rsidR="00441A7B" w:rsidRDefault="00441A7B">
            <w:pPr>
              <w:pStyle w:val="Compact"/>
            </w:pPr>
          </w:p>
        </w:tc>
        <w:tc>
          <w:tcPr>
            <w:tcW w:w="0" w:type="auto"/>
          </w:tcPr>
          <w:p w14:paraId="7F572A7E" w14:textId="77777777" w:rsidR="00441A7B" w:rsidRDefault="00441A7B">
            <w:pPr>
              <w:pStyle w:val="Compact"/>
            </w:pPr>
          </w:p>
        </w:tc>
        <w:tc>
          <w:tcPr>
            <w:tcW w:w="0" w:type="auto"/>
          </w:tcPr>
          <w:p w14:paraId="4E06301D" w14:textId="77777777" w:rsidR="00441A7B" w:rsidRDefault="00441A7B">
            <w:pPr>
              <w:pStyle w:val="Compact"/>
            </w:pPr>
          </w:p>
        </w:tc>
        <w:tc>
          <w:tcPr>
            <w:tcW w:w="0" w:type="auto"/>
          </w:tcPr>
          <w:p w14:paraId="5E70AA9D" w14:textId="77777777" w:rsidR="00441A7B" w:rsidRDefault="00441A7B">
            <w:pPr>
              <w:pStyle w:val="Compact"/>
            </w:pPr>
          </w:p>
        </w:tc>
        <w:tc>
          <w:tcPr>
            <w:tcW w:w="0" w:type="auto"/>
          </w:tcPr>
          <w:p w14:paraId="234E4053" w14:textId="77777777" w:rsidR="00441A7B" w:rsidRDefault="00441A7B">
            <w:pPr>
              <w:pStyle w:val="Compact"/>
            </w:pPr>
          </w:p>
        </w:tc>
      </w:tr>
      <w:tr w:rsidR="00441A7B" w14:paraId="3CB95137" w14:textId="77777777" w:rsidTr="00181A99">
        <w:tc>
          <w:tcPr>
            <w:tcW w:w="878" w:type="pct"/>
          </w:tcPr>
          <w:p w14:paraId="6D25DDC7" w14:textId="77777777" w:rsidR="00441A7B" w:rsidRDefault="00A1412B">
            <w:pPr>
              <w:pStyle w:val="Compact"/>
            </w:pPr>
            <w:r>
              <w:t>  Univariable</w:t>
            </w:r>
          </w:p>
        </w:tc>
        <w:tc>
          <w:tcPr>
            <w:tcW w:w="585" w:type="pct"/>
          </w:tcPr>
          <w:p w14:paraId="60BA09A9" w14:textId="77777777" w:rsidR="00441A7B" w:rsidRDefault="00A1412B">
            <w:pPr>
              <w:pStyle w:val="Compact"/>
            </w:pPr>
            <w:r>
              <w:t>100%</w:t>
            </w:r>
          </w:p>
        </w:tc>
        <w:tc>
          <w:tcPr>
            <w:tcW w:w="0" w:type="auto"/>
          </w:tcPr>
          <w:p w14:paraId="5C1187A9" w14:textId="77777777" w:rsidR="00441A7B" w:rsidRDefault="00A1412B">
            <w:pPr>
              <w:pStyle w:val="Compact"/>
            </w:pPr>
            <w:r>
              <w:t>62%</w:t>
            </w:r>
          </w:p>
        </w:tc>
        <w:tc>
          <w:tcPr>
            <w:tcW w:w="0" w:type="auto"/>
          </w:tcPr>
          <w:p w14:paraId="278E547C" w14:textId="77777777" w:rsidR="00441A7B" w:rsidRDefault="00A1412B">
            <w:pPr>
              <w:pStyle w:val="Compact"/>
            </w:pPr>
            <w:r>
              <w:t>5%</w:t>
            </w:r>
          </w:p>
        </w:tc>
        <w:tc>
          <w:tcPr>
            <w:tcW w:w="0" w:type="auto"/>
          </w:tcPr>
          <w:p w14:paraId="1A4BD6B7" w14:textId="77777777" w:rsidR="00441A7B" w:rsidRDefault="00A1412B">
            <w:pPr>
              <w:pStyle w:val="Compact"/>
            </w:pPr>
            <w:r>
              <w:t>100%</w:t>
            </w:r>
          </w:p>
        </w:tc>
        <w:tc>
          <w:tcPr>
            <w:tcW w:w="0" w:type="auto"/>
          </w:tcPr>
          <w:p w14:paraId="6A78F0C3" w14:textId="77777777" w:rsidR="00441A7B" w:rsidRDefault="00A1412B">
            <w:pPr>
              <w:pStyle w:val="Compact"/>
            </w:pPr>
            <w:r>
              <w:t>100%</w:t>
            </w:r>
          </w:p>
        </w:tc>
      </w:tr>
      <w:tr w:rsidR="00441A7B" w14:paraId="7FACAC07" w14:textId="77777777" w:rsidTr="00181A99">
        <w:tc>
          <w:tcPr>
            <w:tcW w:w="878" w:type="pct"/>
          </w:tcPr>
          <w:p w14:paraId="2C6D85CC" w14:textId="77777777" w:rsidR="00441A7B" w:rsidRDefault="00A1412B">
            <w:pPr>
              <w:pStyle w:val="Compact"/>
            </w:pPr>
            <w:r>
              <w:t>  Multivariable</w:t>
            </w:r>
          </w:p>
        </w:tc>
        <w:tc>
          <w:tcPr>
            <w:tcW w:w="585" w:type="pct"/>
          </w:tcPr>
          <w:p w14:paraId="00B29C49" w14:textId="77777777" w:rsidR="00441A7B" w:rsidRDefault="00A1412B">
            <w:pPr>
              <w:pStyle w:val="Compact"/>
            </w:pPr>
            <w:r>
              <w:t>100%</w:t>
            </w:r>
          </w:p>
        </w:tc>
        <w:tc>
          <w:tcPr>
            <w:tcW w:w="0" w:type="auto"/>
          </w:tcPr>
          <w:p w14:paraId="5F224055" w14:textId="77777777" w:rsidR="00441A7B" w:rsidRDefault="00A1412B">
            <w:pPr>
              <w:pStyle w:val="Compact"/>
            </w:pPr>
            <w:r>
              <w:t>66%</w:t>
            </w:r>
          </w:p>
        </w:tc>
        <w:tc>
          <w:tcPr>
            <w:tcW w:w="0" w:type="auto"/>
          </w:tcPr>
          <w:p w14:paraId="400AF657" w14:textId="77777777" w:rsidR="00441A7B" w:rsidRDefault="00A1412B">
            <w:pPr>
              <w:pStyle w:val="Compact"/>
            </w:pPr>
            <w:r>
              <w:t>9%</w:t>
            </w:r>
          </w:p>
        </w:tc>
        <w:tc>
          <w:tcPr>
            <w:tcW w:w="0" w:type="auto"/>
          </w:tcPr>
          <w:p w14:paraId="7F993767" w14:textId="77777777" w:rsidR="00441A7B" w:rsidRDefault="00A1412B">
            <w:pPr>
              <w:pStyle w:val="Compact"/>
            </w:pPr>
            <w:r>
              <w:t>100%</w:t>
            </w:r>
          </w:p>
        </w:tc>
        <w:tc>
          <w:tcPr>
            <w:tcW w:w="0" w:type="auto"/>
          </w:tcPr>
          <w:p w14:paraId="33EF556B" w14:textId="77777777" w:rsidR="00441A7B" w:rsidRDefault="00A1412B">
            <w:pPr>
              <w:pStyle w:val="Compact"/>
            </w:pPr>
            <w:r>
              <w:t>99%</w:t>
            </w:r>
          </w:p>
        </w:tc>
      </w:tr>
    </w:tbl>
    <w:p w14:paraId="74921D2B" w14:textId="460BFA24" w:rsidR="00441A7B" w:rsidRDefault="00A1412B" w:rsidP="009622EB">
      <w:pPr>
        <w:pStyle w:val="Bibliography"/>
      </w:pPr>
      <w:r>
        <w:t xml:space="preserve"> </w:t>
      </w:r>
    </w:p>
    <w:sectPr w:rsidR="00441A7B" w:rsidSect="00A1412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Samuel Abbott" w:date="2018-03-15T20:03:00Z" w:initials="SA">
    <w:p w14:paraId="0C9756AB" w14:textId="347CC121" w:rsidR="00443A3E" w:rsidRDefault="00443A3E">
      <w:pPr>
        <w:pStyle w:val="CommentText"/>
      </w:pPr>
      <w:r>
        <w:rPr>
          <w:rStyle w:val="CommentReference"/>
        </w:rPr>
        <w:annotationRef/>
      </w:r>
      <w:r>
        <w:t>Puts TB mortality result in context. If BCG vaccination is not associated via TB mortality then we hypothesis it maybe due to a modulation of the innate immune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975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9756AB" w16cid:durableId="1E5550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FEBD7" w14:textId="77777777" w:rsidR="005F1BC0" w:rsidRDefault="005F1BC0">
      <w:pPr>
        <w:spacing w:after="0"/>
      </w:pPr>
      <w:r>
        <w:separator/>
      </w:r>
    </w:p>
  </w:endnote>
  <w:endnote w:type="continuationSeparator" w:id="0">
    <w:p w14:paraId="08FFF434" w14:textId="77777777" w:rsidR="005F1BC0" w:rsidRDefault="005F1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C71CE" w14:textId="77777777" w:rsidR="00443A3E" w:rsidRDefault="00443A3E"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E6B7BD" w14:textId="77777777" w:rsidR="00443A3E" w:rsidRDefault="00443A3E" w:rsidP="00A141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08B0A" w14:textId="77777777" w:rsidR="00443A3E" w:rsidRDefault="00443A3E" w:rsidP="00A14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742FA58" w14:textId="77777777" w:rsidR="00443A3E" w:rsidRDefault="00443A3E" w:rsidP="00A141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5AD8A" w14:textId="77777777" w:rsidR="005F1BC0" w:rsidRDefault="005F1BC0">
      <w:r>
        <w:separator/>
      </w:r>
    </w:p>
  </w:footnote>
  <w:footnote w:type="continuationSeparator" w:id="0">
    <w:p w14:paraId="77E2EA46" w14:textId="77777777" w:rsidR="005F1BC0" w:rsidRDefault="005F1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47B2D" w14:textId="77777777" w:rsidR="00443A3E" w:rsidRDefault="00443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6"/>
  </w:num>
  <w:num w:numId="22">
    <w:abstractNumId w:val="18"/>
  </w:num>
  <w:num w:numId="23">
    <w:abstractNumId w:val="1"/>
  </w:num>
  <w:num w:numId="24">
    <w:abstractNumId w:val="19"/>
  </w:num>
  <w:num w:numId="25">
    <w:abstractNumId w:val="2"/>
  </w:num>
  <w:num w:numId="26">
    <w:abstractNumId w:val="20"/>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Abbott">
    <w15:presenceInfo w15:providerId="Windows Live" w15:userId="66887754-4637-488d-8962-dfe2ec7f2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68AD"/>
    <w:rsid w:val="00084BEA"/>
    <w:rsid w:val="000A39A9"/>
    <w:rsid w:val="000B6CC5"/>
    <w:rsid w:val="0016100C"/>
    <w:rsid w:val="00177474"/>
    <w:rsid w:val="00181A99"/>
    <w:rsid w:val="001A3165"/>
    <w:rsid w:val="00292F71"/>
    <w:rsid w:val="002F79F0"/>
    <w:rsid w:val="00320F01"/>
    <w:rsid w:val="003A2EBF"/>
    <w:rsid w:val="00402A51"/>
    <w:rsid w:val="00441A7B"/>
    <w:rsid w:val="00442550"/>
    <w:rsid w:val="00443A3E"/>
    <w:rsid w:val="00460EBE"/>
    <w:rsid w:val="004E29B3"/>
    <w:rsid w:val="00590D07"/>
    <w:rsid w:val="005978A7"/>
    <w:rsid w:val="005F1BC0"/>
    <w:rsid w:val="0062125B"/>
    <w:rsid w:val="006D51DE"/>
    <w:rsid w:val="00720559"/>
    <w:rsid w:val="00722FD3"/>
    <w:rsid w:val="00736F94"/>
    <w:rsid w:val="00741857"/>
    <w:rsid w:val="00784D58"/>
    <w:rsid w:val="007D6002"/>
    <w:rsid w:val="00833390"/>
    <w:rsid w:val="008435B4"/>
    <w:rsid w:val="008B5170"/>
    <w:rsid w:val="008D6863"/>
    <w:rsid w:val="008E24C6"/>
    <w:rsid w:val="009622EB"/>
    <w:rsid w:val="009C5530"/>
    <w:rsid w:val="009D2802"/>
    <w:rsid w:val="00A052AE"/>
    <w:rsid w:val="00A1412B"/>
    <w:rsid w:val="00A31753"/>
    <w:rsid w:val="00B86B75"/>
    <w:rsid w:val="00B87C95"/>
    <w:rsid w:val="00BA2CD7"/>
    <w:rsid w:val="00BC48D5"/>
    <w:rsid w:val="00BE6EFB"/>
    <w:rsid w:val="00C0574E"/>
    <w:rsid w:val="00C36279"/>
    <w:rsid w:val="00DC6279"/>
    <w:rsid w:val="00E315A3"/>
    <w:rsid w:val="00E71BE4"/>
    <w:rsid w:val="00F04BE3"/>
    <w:rsid w:val="00F075F7"/>
    <w:rsid w:val="00FA715E"/>
    <w:rsid w:val="00FE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84B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 w:type="paragraph" w:styleId="Revision">
    <w:name w:val="Revision"/>
    <w:hidden/>
    <w:semiHidden/>
    <w:rsid w:val="00177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001/jama.1994.03510330076038" TargetMode="External"/><Relationship Id="rId26" Type="http://schemas.openxmlformats.org/officeDocument/2006/relationships/hyperlink" Target="https://doi.org/10.1093/ije/dyw120" TargetMode="External"/><Relationship Id="rId39" Type="http://schemas.openxmlformats.org/officeDocument/2006/relationships/fontTable" Target="fontTable.xml"/><Relationship Id="rId21" Type="http://schemas.openxmlformats.org/officeDocument/2006/relationships/hyperlink" Target="https://doi.org/10.1136/adc.2005.085043" TargetMode="External"/><Relationship Id="rId34" Type="http://schemas.openxmlformats.org/officeDocument/2006/relationships/hyperlink" Target="https://doi.org/10.1177/0962280206074463" TargetMode="External"/><Relationship Id="rId7" Type="http://schemas.openxmlformats.org/officeDocument/2006/relationships/hyperlink" Target="mailto:sam.abbott@bristol.ac.uk" TargetMode="External"/><Relationship Id="rId2" Type="http://schemas.openxmlformats.org/officeDocument/2006/relationships/styles" Target="styles.xml"/><Relationship Id="rId16" Type="http://schemas.openxmlformats.org/officeDocument/2006/relationships/hyperlink" Target="https://doi.org/10.1093/cid/cit790" TargetMode="External"/><Relationship Id="rId20" Type="http://schemas.openxmlformats.org/officeDocument/2006/relationships/hyperlink" Target="https://doi.org/10.1136/bmj.331.7518.647" TargetMode="External"/><Relationship Id="rId29" Type="http://schemas.openxmlformats.org/officeDocument/2006/relationships/hyperlink" Target="https://doi.org/10.1097/01.ede.0000231546.14749.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doi.org/10.1136/bmj.i5170" TargetMode="External"/><Relationship Id="rId32" Type="http://schemas.openxmlformats.org/officeDocument/2006/relationships/hyperlink" Target="https://doi.org/10.1136/bmj.310.6985.967" TargetMode="External"/><Relationship Id="rId37" Type="http://schemas.openxmlformats.org/officeDocument/2006/relationships/hyperlink" Target="https://doi.org/10.1136/bmj.i522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371/journal.pmed.1001012" TargetMode="External"/><Relationship Id="rId23" Type="http://schemas.openxmlformats.org/officeDocument/2006/relationships/hyperlink" Target="https://doi.org/10.1136/thx.2010.134767" TargetMode="External"/><Relationship Id="rId28" Type="http://schemas.openxmlformats.org/officeDocument/2006/relationships/hyperlink" Target="https://doi.org/10.1136/adc.84.2.109" TargetMode="External"/><Relationship Id="rId36" Type="http://schemas.openxmlformats.org/officeDocument/2006/relationships/hyperlink" Target="https://doi.org/10.1136/bmj.g4643" TargetMode="External"/><Relationship Id="rId10" Type="http://schemas.openxmlformats.org/officeDocument/2006/relationships/footer" Target="footer2.xml"/><Relationship Id="rId19" Type="http://schemas.openxmlformats.org/officeDocument/2006/relationships/hyperlink" Target="https://doi.org/10.1371/journal.pmed.1001012" TargetMode="External"/><Relationship Id="rId31" Type="http://schemas.openxmlformats.org/officeDocument/2006/relationships/hyperlink" Target="https://doi.org/http://dx.doi.org/http://www.communities.gov.uk/publications/corporate/statistics/indices2010technicalrepo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seabbs/ExploreBCGOnOutcomes" TargetMode="External"/><Relationship Id="rId22" Type="http://schemas.openxmlformats.org/officeDocument/2006/relationships/hyperlink" Target="https://doi.org/10.1073/pnas.1202870109" TargetMode="External"/><Relationship Id="rId27" Type="http://schemas.openxmlformats.org/officeDocument/2006/relationships/hyperlink" Target="https://www.r-project.org/" TargetMode="External"/><Relationship Id="rId30" Type="http://schemas.openxmlformats.org/officeDocument/2006/relationships/hyperlink" Target="https://doi.org/10.1093/trstmh/tru186" TargetMode="External"/><Relationship Id="rId35" Type="http://schemas.openxmlformats.org/officeDocument/2006/relationships/hyperlink" Target="https://doi.org/10.1093/biomet/86.4.948" TargetMode="External"/><Relationship Id="rId8" Type="http://schemas.openxmlformats.org/officeDocument/2006/relationships/header" Target="head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ncbi.nlm.nih.gov/pubmed/8144299" TargetMode="External"/><Relationship Id="rId25" Type="http://schemas.openxmlformats.org/officeDocument/2006/relationships/hyperlink" Target="https://doi.org/10.3310/hta17370" TargetMode="External"/><Relationship Id="rId33" Type="http://schemas.openxmlformats.org/officeDocument/2006/relationships/hyperlink" Target="https://doi.org/10.1136/adc.2008.139543" TargetMode="External"/><Relationship Id="rId38" Type="http://schemas.openxmlformats.org/officeDocument/2006/relationships/hyperlink" Target="https://doi.org/10.1136/archdischild-2015-31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Title: Exploring the effects of BCG vaccination in patients diagnosed with tuberculosis: observational study using the Enhanced Tuberculosis Surveillance system</vt:lpstr>
    </vt:vector>
  </TitlesOfParts>
  <Company/>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cp:lastModifiedBy>Samuel Abbott</cp:lastModifiedBy>
  <cp:revision>8</cp:revision>
  <dcterms:created xsi:type="dcterms:W3CDTF">2018-03-15T20:06:00Z</dcterms:created>
  <dcterms:modified xsi:type="dcterms:W3CDTF">2018-03-29T10:30:00Z</dcterms:modified>
</cp:coreProperties>
</file>