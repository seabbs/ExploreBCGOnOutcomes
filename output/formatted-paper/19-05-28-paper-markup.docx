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041CA494" w:rsidR="008A7EC2" w:rsidRDefault="008A7EC2" w:rsidP="008A7EC2">
      <w:pPr>
        <w:pStyle w:val="BodyText"/>
      </w:pPr>
      <w:r>
        <w:t xml:space="preserve">Maeve K </w:t>
      </w:r>
      <w:proofErr w:type="spellStart"/>
      <w:r>
        <w:t>Lalor</w:t>
      </w:r>
      <w:proofErr w:type="spellEnd"/>
      <w:r>
        <w:t xml:space="preserve">, </w:t>
      </w:r>
      <w:r w:rsidR="00B605E0" w:rsidRPr="00B605E0">
        <w:t>TB Unit</w:t>
      </w:r>
      <w:r w:rsidR="00B605E0" w:rsidRPr="0061244E">
        <w:rPr>
          <w:rFonts w:eastAsia="Times New Roman" w:cs="Calibri"/>
          <w:color w:val="000000"/>
          <w:lang w:val="en-GB"/>
        </w:rPr>
        <w:t>,</w:t>
      </w:r>
      <w:r w:rsidR="00B605E0" w:rsidRPr="0061244E">
        <w:rPr>
          <w:rFonts w:eastAsia="Times New Roman" w:cs="Arial"/>
          <w:color w:val="000000"/>
        </w:rPr>
        <w:t xml:space="preserve"> T.A.R.G.E.T, National Infection Service (NIS), Public Health England</w:t>
      </w:r>
      <w:r w:rsidRPr="00B605E0">
        <w:t>, London, UK</w:t>
      </w:r>
    </w:p>
    <w:p w14:paraId="6C8A7A38" w14:textId="7BF8064C" w:rsidR="008A7EC2" w:rsidRDefault="008A7EC2" w:rsidP="008A7EC2">
      <w:pPr>
        <w:pStyle w:val="BodyText"/>
      </w:pPr>
      <w:r>
        <w:t xml:space="preserve">Dominik Zenner, </w:t>
      </w:r>
      <w:r w:rsidR="001A65A6">
        <w:t>Institute for Global Health, University College London</w:t>
      </w:r>
      <w:r w:rsidR="00B605E0">
        <w:t>, London, UK</w:t>
      </w:r>
    </w:p>
    <w:p w14:paraId="58DF0960" w14:textId="5D29BF3D" w:rsidR="00B605E0" w:rsidRDefault="008A7EC2" w:rsidP="00B605E0">
      <w:pPr>
        <w:pStyle w:val="BodyText"/>
      </w:pPr>
      <w:r>
        <w:t xml:space="preserve">Colin Campbell, </w:t>
      </w:r>
      <w:r w:rsidR="00B605E0" w:rsidRPr="00B605E0">
        <w:t>TB Unit</w:t>
      </w:r>
      <w:r w:rsidR="00B605E0" w:rsidRPr="00AC5C2B">
        <w:rPr>
          <w:rFonts w:eastAsia="Times New Roman" w:cs="Calibri"/>
          <w:color w:val="000000"/>
          <w:lang w:val="en-GB"/>
        </w:rPr>
        <w:t>,</w:t>
      </w:r>
      <w:r w:rsidR="00B605E0" w:rsidRPr="00AC5C2B">
        <w:rPr>
          <w:rFonts w:eastAsia="Times New Roman" w:cs="Arial"/>
          <w:color w:val="000000"/>
        </w:rPr>
        <w:t xml:space="preserve"> T.A.R.G.E.T, National Infection Service (NIS), Public Health England</w:t>
      </w:r>
      <w:r w:rsidR="00B605E0" w:rsidRPr="00AC5C2B">
        <w:t>, London, UK</w:t>
      </w:r>
    </w:p>
    <w:p w14:paraId="177FA697" w14:textId="6CEB4464" w:rsidR="008A7EC2" w:rsidRDefault="008A7EC2" w:rsidP="008A7EC2">
      <w:pPr>
        <w:pStyle w:val="BodyText"/>
      </w:pPr>
    </w:p>
    <w:p w14:paraId="1726A63B" w14:textId="77777777" w:rsidR="008A7EC2" w:rsidRDefault="008A7EC2" w:rsidP="008A7EC2">
      <w:pPr>
        <w:pStyle w:val="BodyText"/>
      </w:pPr>
      <w:r>
        <w:t xml:space="preserve">Mary E Ramsay, </w:t>
      </w:r>
      <w:proofErr w:type="spellStart"/>
      <w:r>
        <w:t>Immunisation</w:t>
      </w:r>
      <w:proofErr w:type="spellEnd"/>
      <w:r>
        <w:t>, Hepatitis and Blood safety department, Public Health England, London, UK</w:t>
      </w:r>
    </w:p>
    <w:p w14:paraId="40C3E1D3" w14:textId="77777777" w:rsidR="008A7EC2" w:rsidRDefault="008A7EC2" w:rsidP="008A7EC2">
      <w:pPr>
        <w:pStyle w:val="BodyText"/>
      </w:pPr>
      <w:r>
        <w:lastRenderedPageBreak/>
        <w:t>Ellen Brooks-Pollock, Bristol Medical School: Population Health Sciences, University of Bristol, Bristol, UK</w:t>
      </w:r>
    </w:p>
    <w:p w14:paraId="35BB44ED" w14:textId="77777777" w:rsidR="008A7EC2" w:rsidRDefault="008A7EC2" w:rsidP="008A7EC2">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C5019CD" w14:textId="3FEE01A9"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r w:rsidR="003F4B30">
        <w:t>3</w:t>
      </w:r>
      <w:ins w:id="1" w:author="Samuel Abbott" w:date="2019-05-10T16:41:00Z">
        <w:r w:rsidR="00202337">
          <w:t>2</w:t>
        </w:r>
      </w:ins>
      <w:ins w:id="2" w:author="Samuel Abbott" w:date="2019-05-10T18:29:00Z">
        <w:r w:rsidR="00995B25">
          <w:t xml:space="preserve">41 </w:t>
        </w:r>
      </w:ins>
      <w:del w:id="3" w:author="Samuel Abbott" w:date="2019-05-10T16:41:00Z">
        <w:r w:rsidR="003F4B30" w:rsidDel="00202337">
          <w:delText>1</w:delText>
        </w:r>
        <w:r w:rsidR="00AF608D" w:rsidDel="00202337">
          <w:delText>9</w:delText>
        </w:r>
        <w:r w:rsidR="0061244E" w:rsidDel="00202337">
          <w:delText>6</w:delText>
        </w:r>
        <w:r w:rsidDel="00202337">
          <w:delText xml:space="preserve"> </w:delText>
        </w:r>
      </w:del>
      <w:r>
        <w:t>(5000)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4" w:name="pagebreak-1"/>
      <w:bookmarkEnd w:id="4"/>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w:t>
      </w:r>
      <w:proofErr w:type="spellStart"/>
      <w:r>
        <w:t>Guérin</w:t>
      </w:r>
      <w:proofErr w:type="spellEnd"/>
      <w:r>
        <w:t xml:space="preserve">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pPr>
      <w:r w:rsidRPr="000E310F">
        <w:t>There was weak evidence of associations between TB outcomes and age at, or years since, vaccination.</w:t>
      </w:r>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5" w:name="pagebreak-2"/>
      <w:bookmarkEnd w:id="5"/>
      <w:r>
        <w:rPr>
          <w:b/>
        </w:rPr>
        <w:t>INTRODUCTION</w:t>
      </w:r>
    </w:p>
    <w:p w14:paraId="0D7D3558" w14:textId="4B1510D9" w:rsidR="008A7EC2" w:rsidRDefault="008A7EC2" w:rsidP="008A7EC2">
      <w:pPr>
        <w:pStyle w:val="BodyText"/>
      </w:pPr>
      <w:r>
        <w:t>Bacillus Calmette–</w:t>
      </w:r>
      <w:proofErr w:type="spellStart"/>
      <w:r>
        <w:t>Guérin</w:t>
      </w:r>
      <w:proofErr w:type="spellEnd"/>
      <w:r>
        <w:t xml:space="preserve">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r w:rsidR="000E310F" w:rsidRPr="000E310F">
        <w:t>However, the lack of a more effective vaccine and the emergence of drug-resistant TB strains means that BCG vaccination remains an important tool for reducing TB incidence and mortality rates.</w:t>
      </w:r>
    </w:p>
    <w:p w14:paraId="1774365B" w14:textId="07B15E75" w:rsidR="008A7EC2" w:rsidRDefault="000E310F" w:rsidP="008A7EC2">
      <w:pPr>
        <w:pStyle w:val="BodyText"/>
      </w:pPr>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w:t>
      </w:r>
      <w:r w:rsidR="000B1299">
        <w:t xml:space="preserve"> </w:t>
      </w:r>
      <w:r w:rsidRPr="000E310F">
        <w:t>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w:t>
      </w:r>
      <w:r w:rsidR="00096A62">
        <w:t>,</w:t>
      </w:r>
      <w:r w:rsidRPr="000E310F">
        <w:t xml:space="preserve"> vaccinate at birth.[7,8]</w:t>
      </w:r>
      <w:r>
        <w:rPr>
          <w:i/>
        </w:rPr>
        <w:t xml:space="preserve"> </w:t>
      </w:r>
      <w:r w:rsidR="008A7EC2">
        <w:t xml:space="preserve">Adult vaccination is no longer common in the UK, where universal BCG vaccination of adolescents was stopped in 2005 in </w:t>
      </w:r>
      <w:proofErr w:type="spellStart"/>
      <w:r w:rsidR="008A7EC2">
        <w:t>favour</w:t>
      </w:r>
      <w:proofErr w:type="spellEnd"/>
      <w:r w:rsidR="008A7EC2">
        <w:t xml:space="preserve"> of a targeted neonatal </w:t>
      </w:r>
      <w:proofErr w:type="spellStart"/>
      <w:r w:rsidR="008A7EC2">
        <w:t>programme</w:t>
      </w:r>
      <w:proofErr w:type="spellEnd"/>
      <w:r w:rsidR="008A7EC2">
        <w:t xml:space="preserve"> aimed at high risk children.</w:t>
      </w:r>
    </w:p>
    <w:p w14:paraId="6055FC2D" w14:textId="0CDA1EE0" w:rsidR="008A7EC2" w:rsidRDefault="000E310F" w:rsidP="008A7EC2">
      <w:pPr>
        <w:pStyle w:val="BodyText"/>
      </w:pPr>
      <w:r w:rsidRPr="000E310F">
        <w:t>Vaccination policy has been primarily based on reducing the incidence of TB disease, and mitigating disease severity, with little attention having been given to any additional effects of BCG vaccination on TB outcomes.</w:t>
      </w:r>
      <w:r w:rsidR="008A7EC2">
        <w:t xml:space="preserve">.[9,10] There is some evidence that BCG vaccination induces innate immune responses which may provide non-specific protection,[11] TB </w:t>
      </w:r>
      <w:r w:rsidR="008A7EC2">
        <w:lastRenderedPageBreak/>
        <w:t xml:space="preserve">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t>
      </w:r>
      <w:r w:rsidR="00DE4C11">
        <w:t xml:space="preserve">fully </w:t>
      </w:r>
      <w:r w:rsidR="008A7EC2">
        <w:t>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718DD8C3" w:rsidR="007F3478" w:rsidRPr="007F3478" w:rsidRDefault="00A1412B" w:rsidP="007F3478">
      <w:pPr>
        <w:pStyle w:val="BodyText"/>
      </w:pPr>
      <w:r>
        <w:t xml:space="preserve">We extracted all notifications from the Enhanced Tuberculosis Surveillance (ETS) system from January 1, 2009 to December 31, 2015. BCG vaccination status and year of vaccination have been collected since 2008. </w:t>
      </w:r>
      <w:r w:rsidR="007F3478" w:rsidRPr="007F3478">
        <w:t xml:space="preserve">The outcomes we considered were: all-cause mortality, death due to TB (in those who died), recurrent TB, pulmonary disease, and sputum smear status. These outcomes were selected based on: their availability in </w:t>
      </w:r>
      <w:r w:rsidR="00A739D3">
        <w:t xml:space="preserve">the </w:t>
      </w:r>
      <w:r w:rsidR="007F3478" w:rsidRPr="007F3478">
        <w:t>ETS; evidence from the literature of prior associations with BCG vaccination; associations with increased case infectiousness; or severe outcomes for patients.</w:t>
      </w:r>
    </w:p>
    <w:p w14:paraId="5D10D0A1" w14:textId="6AFCB195" w:rsidR="007F3478" w:rsidRPr="007F3478" w:rsidRDefault="007F3478" w:rsidP="007F3478">
      <w:pPr>
        <w:pStyle w:val="BodyText"/>
      </w:pPr>
      <w:r w:rsidRPr="007F3478">
        <w:t xml:space="preserve">All-cause mortality was defined using the overall outcome recorded in ETS, this is based on </w:t>
      </w:r>
      <w:r w:rsidR="00C40231">
        <w:t xml:space="preserve">up to </w:t>
      </w:r>
      <w:r w:rsidRPr="007F3478">
        <w:t>36 months</w:t>
      </w:r>
      <w:r w:rsidR="00D5126C">
        <w:t xml:space="preserve"> of follow up</w:t>
      </w:r>
      <w:r w:rsidRPr="007F3478">
        <w:t xml:space="preserve"> starting from date of starting treatment. </w:t>
      </w:r>
      <w:r w:rsidR="00C40231">
        <w:t xml:space="preserve">Follow up ends when a case is recorded as </w:t>
      </w:r>
      <w:r w:rsidR="00C40231" w:rsidRPr="00C40231">
        <w:t>completing</w:t>
      </w:r>
      <w:r w:rsidR="00C40231">
        <w:t xml:space="preserve"> treatment, with treatment status evaluated at 12, 24, and 36 months from starting treatment. </w:t>
      </w:r>
      <w:r w:rsidRPr="007F3478">
        <w:t>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w:t>
      </w:r>
      <w:r w:rsidR="00C40231">
        <w:t xml:space="preserve"> Cause of death was recorded by case managers. </w:t>
      </w:r>
      <w:r w:rsidRPr="007F3478">
        <w:t>TB cases who had recurrent episodes were identified</w:t>
      </w:r>
      <w:r w:rsidR="00C40231">
        <w:t xml:space="preserve"> using </w:t>
      </w:r>
      <w:r w:rsidR="00C40231" w:rsidRPr="00C40231">
        <w:t>probabilistic</w:t>
      </w:r>
      <w:r w:rsidR="00A739D3">
        <w:t xml:space="preserve"> matching</w:t>
      </w:r>
      <w:r w:rsidRPr="007F3478">
        <w:t>. Positive sputum smear status was given to cases that had a sputum sample shown to contain Acid-Fast Bacilli.</w:t>
      </w:r>
      <w:r w:rsidR="00E92E3F">
        <w:t xml:space="preserve"> </w:t>
      </w:r>
      <w:r w:rsidRPr="007F3478">
        <w:t>A positive sputum smear status indicates that cases are more likely to be infectious. Cases were defined as having pulmonary TB if a positive sputum smear sample was recorded</w:t>
      </w:r>
      <w:r w:rsidR="00A739D3">
        <w:t>,</w:t>
      </w:r>
      <w:r w:rsidRPr="007F3478">
        <w:t xml:space="preserve"> if a positive culture was grown from a </w:t>
      </w:r>
      <w:r w:rsidRPr="007F3478">
        <w:lastRenderedPageBreak/>
        <w:t>pulmonary laboratory specimen</w:t>
      </w:r>
      <w:r w:rsidR="00A739D3">
        <w:t>, or if they were clinically assessed as having pulmonary TB</w:t>
      </w:r>
      <w:r w:rsidRPr="007F3478">
        <w:t xml:space="preserve">. </w:t>
      </w:r>
    </w:p>
    <w:p w14:paraId="42CCF7D4" w14:textId="77777777" w:rsidR="008A7EC2" w:rsidRDefault="008A7EC2" w:rsidP="008A7EC2">
      <w:pPr>
        <w:pStyle w:val="BodyText"/>
      </w:pPr>
      <w:r>
        <w:rPr>
          <w:b/>
        </w:rPr>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46C47FB2" w:rsidR="008A7EC2" w:rsidRDefault="000E310F" w:rsidP="008A7EC2">
      <w:pPr>
        <w:pStyle w:val="BodyText"/>
      </w:pPr>
      <w:r w:rsidRPr="000E310F">
        <w:t>BCG status was collected</w:t>
      </w:r>
      <w:r w:rsidR="002D5A2D">
        <w:t xml:space="preserve"> and recorded in ETS</w:t>
      </w:r>
      <w:r w:rsidRPr="000E310F">
        <w:t xml:space="preserve"> </w:t>
      </w:r>
      <w:r w:rsidR="002D5A2D">
        <w:t>by case managers</w:t>
      </w:r>
      <w:r w:rsidRPr="000E310F">
        <w:t xml:space="preserve">. </w:t>
      </w:r>
      <w:r w:rsidR="002D5A2D">
        <w:t xml:space="preserve">Information on BCG vaccination status may have come from </w:t>
      </w:r>
      <w:r w:rsidRPr="000E310F">
        <w:t>vaccination records</w:t>
      </w:r>
      <w:r w:rsidR="002D5A2D">
        <w:t xml:space="preserve">, </w:t>
      </w:r>
      <w:r w:rsidRPr="000E310F">
        <w:t xml:space="preserve">patient recall or the presence of a scar. When cases are uncertain, and there is no evidence of a scar, no BCG status is given. Year of vaccination </w:t>
      </w:r>
      <w:r>
        <w:t>was</w:t>
      </w:r>
      <w:r w:rsidRPr="000E310F">
        <w:t xml:space="preserve"> collected similarly.</w:t>
      </w:r>
      <w:r w:rsidRPr="009573DD">
        <w:t xml:space="preserve"> </w:t>
      </w:r>
      <w:r w:rsidR="009573DD" w:rsidRPr="009573DD">
        <w:t xml:space="preserve">Years since BCG vaccination was defined as year of notification minus year of vaccination and </w:t>
      </w:r>
      <w:proofErr w:type="spellStart"/>
      <w:r w:rsidR="009573DD" w:rsidRPr="009573DD">
        <w:t>categorised</w:t>
      </w:r>
      <w:proofErr w:type="spellEnd"/>
      <w:r w:rsidR="009573DD" w:rsidRPr="009573DD">
        <w:t xml:space="preserve"> into two groups (0 to 10 and 11+ years). This was based on: evidence that the average duration of BCG protection is </w:t>
      </w:r>
      <w:r w:rsidR="00A739D3">
        <w:t xml:space="preserve">at least </w:t>
      </w:r>
      <w:r w:rsidR="009573DD" w:rsidRPr="009573DD">
        <w:t>10-15 years;[15] increasing recall bias with time since vaccination, and any association between years since vaccination and TB outcomes may be non-linear.</w:t>
      </w:r>
      <w:r w:rsidR="009573DD">
        <w:rPr>
          <w:i/>
        </w:rPr>
        <w:t xml:space="preserve"> </w:t>
      </w:r>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lastRenderedPageBreak/>
        <w:t xml:space="preserve">In the multivariable models, we adjusted for </w:t>
      </w:r>
      <w:proofErr w:type="gramStart"/>
      <w:r>
        <w:t>sex,[</w:t>
      </w:r>
      <w:proofErr w:type="gramEnd"/>
      <w:r>
        <w:t xml:space="preserve">18–20] age,[21] Index of Multiple Deprivation (2010) </w:t>
      </w:r>
      <w:proofErr w:type="spellStart"/>
      <w:r>
        <w:t>categorised</w:t>
      </w:r>
      <w:proofErr w:type="spellEnd"/>
      <w:r>
        <w:t xml:space="preserve"> into five groups for England (IMD rank),[22,23] ethnicity,[18,24] UK birth status,[25,26] and year of notification. As the relationship between age and outcomes was non-linear, we modelled age using a natural cubic spline with knots at the 25%, 50% and 75% quantiles.</w:t>
      </w:r>
    </w:p>
    <w:p w14:paraId="30B9960D" w14:textId="3B7211B8" w:rsidR="008A7EC2" w:rsidRDefault="008A7EC2" w:rsidP="008A7EC2">
      <w:pPr>
        <w:pStyle w:val="BodyText"/>
      </w:pPr>
      <w:r>
        <w:t>We conducted sensitivity analyses to assess the robustness of the results, by dropping each confounding variable in turn and assessing the effect on the adjusted Odds Ratios (</w:t>
      </w:r>
      <w:proofErr w:type="spellStart"/>
      <w:r>
        <w:t>aORs</w:t>
      </w:r>
      <w:proofErr w:type="spellEnd"/>
      <w:r>
        <w:t xml:space="preserve">) of the exposure variable. We repeated the analysis excluding duplicate recurrent </w:t>
      </w:r>
      <w:proofErr w:type="gramStart"/>
      <w:r>
        <w:t>cases, and</w:t>
      </w:r>
      <w:proofErr w:type="gramEnd"/>
      <w:r>
        <w:t xml:space="preserve"> restricting the study population to those eligible for the BCG schools scheme (defined as UK born cases that were aged 14 or over in 2004) to assess the comparability of the BCG vaccinated and unvaccinated populations. </w:t>
      </w:r>
      <w:bookmarkStart w:id="6" w:name="OLE_LINK1"/>
      <w:bookmarkStart w:id="7" w:name="OLE_LINK2"/>
      <w:r w:rsidR="007F3478" w:rsidRPr="007F3478">
        <w:t xml:space="preserve">To mitigate the impact of missing data we used multiple imputation, with the MICE package.[27] We imputed 50 data sets (for 20 iterations) using all outcome and explanatory variables included in the analysis as predictors along with Public Health England </w:t>
      </w:r>
      <w:proofErr w:type="spellStart"/>
      <w:r w:rsidR="007F3478" w:rsidRPr="007F3478">
        <w:t>centre</w:t>
      </w:r>
      <w:proofErr w:type="spellEnd"/>
      <w:r w:rsidR="007F3478" w:rsidRPr="007F3478">
        <w:t>. The model results were pooled using the small sample method,[28] and effect sizes compared with those from the main analysis.</w:t>
      </w:r>
      <w:bookmarkEnd w:id="6"/>
      <w:bookmarkEnd w:id="7"/>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 xml:space="preserve">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w:t>
      </w:r>
      <w:r>
        <w:lastRenderedPageBreak/>
        <w:t>status were vaccinated (70.6%, 24354/34512), and where age and year of vaccination was known, the majority of cases were vaccinated at birth (60%, 5979/10066).</w:t>
      </w:r>
    </w:p>
    <w:p w14:paraId="3492ED29" w14:textId="7E24460F" w:rsidR="00C6630A" w:rsidRDefault="008A7EC2" w:rsidP="008A7EC2">
      <w:pPr>
        <w:pStyle w:val="BodyText"/>
      </w:pPr>
      <w:r>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r w:rsidR="00C6630A">
        <w:t xml:space="preserve">See table 1 </w:t>
      </w:r>
      <w:r>
        <w:t xml:space="preserve">for the breakdown of outcome variables </w:t>
      </w:r>
      <w:r w:rsidR="00C6630A">
        <w:t>table 2</w:t>
      </w:r>
      <w:r>
        <w:t xml:space="preserve"> for the breakdown of confounding variables.</w:t>
      </w:r>
    </w:p>
    <w:p w14:paraId="0F9A4BB3" w14:textId="77777777" w:rsidR="00C6630A" w:rsidRDefault="00C6630A">
      <w:r>
        <w:br w:type="page"/>
      </w:r>
    </w:p>
    <w:p w14:paraId="1C429F4D" w14:textId="77777777" w:rsidR="008A7EC2" w:rsidRDefault="008A7EC2" w:rsidP="008A7EC2">
      <w:pPr>
        <w:pStyle w:val="BodyText"/>
      </w:pPr>
    </w:p>
    <w:p w14:paraId="100BEA75" w14:textId="2B3F9C64" w:rsidR="00C6630A" w:rsidRPr="00C6630A" w:rsidRDefault="00C6630A" w:rsidP="00C6630A">
      <w:pPr>
        <w:pStyle w:val="TableCaption"/>
      </w:pPr>
      <w:r w:rsidRPr="00C6630A">
        <w:rPr>
          <w:b/>
        </w:rPr>
        <w:t>Table 1:</w:t>
      </w:r>
      <w:r w:rsidRPr="00C6630A">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2694"/>
        <w:gridCol w:w="1559"/>
        <w:gridCol w:w="1488"/>
        <w:gridCol w:w="1536"/>
        <w:gridCol w:w="2083"/>
      </w:tblGrid>
      <w:tr w:rsidR="00C6630A" w:rsidRPr="00C6630A" w14:paraId="5215EF04" w14:textId="77777777" w:rsidTr="00401A6A">
        <w:trPr>
          <w:cnfStyle w:val="100000000000" w:firstRow="1" w:lastRow="0" w:firstColumn="0" w:lastColumn="0" w:oddVBand="0" w:evenVBand="0" w:oddHBand="0" w:evenHBand="0" w:firstRowFirstColumn="0" w:firstRowLastColumn="0" w:lastRowFirstColumn="0" w:lastRowLastColumn="0"/>
        </w:trPr>
        <w:tc>
          <w:tcPr>
            <w:tcW w:w="1439" w:type="pct"/>
          </w:tcPr>
          <w:p w14:paraId="342E5309" w14:textId="77777777" w:rsidR="00C6630A" w:rsidRPr="00C6630A" w:rsidRDefault="00C6630A" w:rsidP="00C6630A">
            <w:pPr>
              <w:pStyle w:val="Compact"/>
              <w:rPr>
                <w:b w:val="0"/>
              </w:rPr>
            </w:pPr>
            <w:r w:rsidRPr="00C6630A">
              <w:rPr>
                <w:b w:val="0"/>
              </w:rPr>
              <w:t>Outcome</w:t>
            </w:r>
          </w:p>
        </w:tc>
        <w:tc>
          <w:tcPr>
            <w:tcW w:w="833" w:type="pct"/>
          </w:tcPr>
          <w:p w14:paraId="70345383" w14:textId="77777777" w:rsidR="00C6630A" w:rsidRPr="00C6630A" w:rsidRDefault="00C6630A" w:rsidP="00C6630A">
            <w:pPr>
              <w:pStyle w:val="Compact"/>
              <w:rPr>
                <w:b w:val="0"/>
              </w:rPr>
            </w:pPr>
            <w:r w:rsidRPr="00C6630A">
              <w:rPr>
                <w:b w:val="0"/>
              </w:rPr>
              <w:t>Total</w:t>
            </w:r>
          </w:p>
        </w:tc>
        <w:tc>
          <w:tcPr>
            <w:tcW w:w="795" w:type="pct"/>
          </w:tcPr>
          <w:p w14:paraId="2274C13A" w14:textId="77777777" w:rsidR="00C6630A" w:rsidRPr="00C6630A" w:rsidRDefault="00C6630A" w:rsidP="00C6630A">
            <w:pPr>
              <w:pStyle w:val="Compact"/>
              <w:rPr>
                <w:b w:val="0"/>
              </w:rPr>
            </w:pPr>
            <w:r w:rsidRPr="00C6630A">
              <w:rPr>
                <w:b w:val="0"/>
              </w:rPr>
              <w:t>Vaccinated</w:t>
            </w:r>
          </w:p>
        </w:tc>
        <w:tc>
          <w:tcPr>
            <w:tcW w:w="0" w:type="auto"/>
          </w:tcPr>
          <w:p w14:paraId="742592A0" w14:textId="77777777" w:rsidR="00C6630A" w:rsidRPr="00C6630A" w:rsidRDefault="00C6630A" w:rsidP="00C6630A">
            <w:pPr>
              <w:pStyle w:val="Compact"/>
              <w:rPr>
                <w:b w:val="0"/>
              </w:rPr>
            </w:pPr>
            <w:r w:rsidRPr="00C6630A">
              <w:rPr>
                <w:b w:val="0"/>
              </w:rPr>
              <w:t>Unvaccinated</w:t>
            </w:r>
          </w:p>
        </w:tc>
        <w:tc>
          <w:tcPr>
            <w:tcW w:w="0" w:type="auto"/>
          </w:tcPr>
          <w:p w14:paraId="60770C0B" w14:textId="77777777" w:rsidR="00C6630A" w:rsidRPr="00C6630A" w:rsidRDefault="00C6630A" w:rsidP="00C6630A">
            <w:pPr>
              <w:pStyle w:val="Compact"/>
              <w:rPr>
                <w:b w:val="0"/>
              </w:rPr>
            </w:pPr>
            <w:r w:rsidRPr="00C6630A">
              <w:rPr>
                <w:b w:val="0"/>
              </w:rPr>
              <w:t>Unknown vaccine status</w:t>
            </w:r>
          </w:p>
        </w:tc>
      </w:tr>
      <w:tr w:rsidR="00C6630A" w:rsidRPr="00C6630A" w14:paraId="458187AF" w14:textId="77777777" w:rsidTr="00401A6A">
        <w:tc>
          <w:tcPr>
            <w:tcW w:w="1439" w:type="pct"/>
          </w:tcPr>
          <w:p w14:paraId="2E7F514F" w14:textId="77777777" w:rsidR="00C6630A" w:rsidRPr="00C6630A" w:rsidRDefault="00C6630A" w:rsidP="00C6630A">
            <w:pPr>
              <w:pStyle w:val="Compact"/>
            </w:pPr>
            <w:r w:rsidRPr="00C6630A">
              <w:t>Total, all cases</w:t>
            </w:r>
          </w:p>
        </w:tc>
        <w:tc>
          <w:tcPr>
            <w:tcW w:w="833" w:type="pct"/>
          </w:tcPr>
          <w:p w14:paraId="655F09E8" w14:textId="77777777" w:rsidR="00C6630A" w:rsidRPr="00C6630A" w:rsidRDefault="00C6630A" w:rsidP="00C6630A">
            <w:pPr>
              <w:pStyle w:val="Compact"/>
            </w:pPr>
            <w:r w:rsidRPr="00C6630A">
              <w:t>51645</w:t>
            </w:r>
          </w:p>
        </w:tc>
        <w:tc>
          <w:tcPr>
            <w:tcW w:w="795" w:type="pct"/>
          </w:tcPr>
          <w:p w14:paraId="0A0BEAB1" w14:textId="77777777" w:rsidR="00C6630A" w:rsidRPr="00C6630A" w:rsidRDefault="00C6630A" w:rsidP="00C6630A">
            <w:pPr>
              <w:pStyle w:val="Compact"/>
            </w:pPr>
            <w:r w:rsidRPr="00C6630A">
              <w:t>24354 {47}</w:t>
            </w:r>
          </w:p>
        </w:tc>
        <w:tc>
          <w:tcPr>
            <w:tcW w:w="0" w:type="auto"/>
          </w:tcPr>
          <w:p w14:paraId="063740E0" w14:textId="77777777" w:rsidR="00C6630A" w:rsidRPr="00C6630A" w:rsidRDefault="00C6630A" w:rsidP="00C6630A">
            <w:pPr>
              <w:pStyle w:val="Compact"/>
            </w:pPr>
            <w:r w:rsidRPr="00C6630A">
              <w:t>10158 {20}</w:t>
            </w:r>
          </w:p>
        </w:tc>
        <w:tc>
          <w:tcPr>
            <w:tcW w:w="0" w:type="auto"/>
          </w:tcPr>
          <w:p w14:paraId="10C08A2D" w14:textId="77777777" w:rsidR="00C6630A" w:rsidRPr="00C6630A" w:rsidRDefault="00C6630A" w:rsidP="00C6630A">
            <w:pPr>
              <w:pStyle w:val="Compact"/>
            </w:pPr>
            <w:r w:rsidRPr="00C6630A">
              <w:t>17133 {33}</w:t>
            </w:r>
          </w:p>
        </w:tc>
      </w:tr>
      <w:tr w:rsidR="00C6630A" w:rsidRPr="00C6630A" w14:paraId="4B134ED4" w14:textId="77777777" w:rsidTr="00401A6A">
        <w:tc>
          <w:tcPr>
            <w:tcW w:w="1439" w:type="pct"/>
          </w:tcPr>
          <w:p w14:paraId="153F2C47" w14:textId="77777777" w:rsidR="00C6630A" w:rsidRPr="00C6630A" w:rsidRDefault="00C6630A" w:rsidP="00C6630A">
            <w:pPr>
              <w:pStyle w:val="Compact"/>
            </w:pPr>
            <w:r w:rsidRPr="00C6630A">
              <w:t>All-cause mortality</w:t>
            </w:r>
          </w:p>
        </w:tc>
        <w:tc>
          <w:tcPr>
            <w:tcW w:w="833" w:type="pct"/>
          </w:tcPr>
          <w:p w14:paraId="33926241" w14:textId="77777777" w:rsidR="00C6630A" w:rsidRPr="00C6630A" w:rsidRDefault="00C6630A" w:rsidP="00C6630A">
            <w:pPr>
              <w:pStyle w:val="Compact"/>
            </w:pPr>
            <w:r w:rsidRPr="00C6630A">
              <w:t>45588 (88)</w:t>
            </w:r>
          </w:p>
        </w:tc>
        <w:tc>
          <w:tcPr>
            <w:tcW w:w="795" w:type="pct"/>
          </w:tcPr>
          <w:p w14:paraId="11D035E0" w14:textId="77777777" w:rsidR="00C6630A" w:rsidRPr="00C6630A" w:rsidRDefault="00C6630A" w:rsidP="00C6630A">
            <w:pPr>
              <w:pStyle w:val="Compact"/>
            </w:pPr>
            <w:r w:rsidRPr="00C6630A">
              <w:t>21685 (89)</w:t>
            </w:r>
          </w:p>
        </w:tc>
        <w:tc>
          <w:tcPr>
            <w:tcW w:w="0" w:type="auto"/>
          </w:tcPr>
          <w:p w14:paraId="7BAF992E" w14:textId="77777777" w:rsidR="00C6630A" w:rsidRPr="00C6630A" w:rsidRDefault="00C6630A" w:rsidP="00C6630A">
            <w:pPr>
              <w:pStyle w:val="Compact"/>
            </w:pPr>
            <w:r w:rsidRPr="00C6630A">
              <w:t>9061 (89)</w:t>
            </w:r>
          </w:p>
        </w:tc>
        <w:tc>
          <w:tcPr>
            <w:tcW w:w="0" w:type="auto"/>
          </w:tcPr>
          <w:p w14:paraId="1A946C81" w14:textId="77777777" w:rsidR="00C6630A" w:rsidRPr="00C6630A" w:rsidRDefault="00C6630A" w:rsidP="00C6630A">
            <w:pPr>
              <w:pStyle w:val="Compact"/>
            </w:pPr>
            <w:r w:rsidRPr="00C6630A">
              <w:t>14842 (87)</w:t>
            </w:r>
          </w:p>
        </w:tc>
      </w:tr>
      <w:tr w:rsidR="00C6630A" w:rsidRPr="00C6630A" w14:paraId="4CC77A5D" w14:textId="77777777" w:rsidTr="00401A6A">
        <w:tc>
          <w:tcPr>
            <w:tcW w:w="1439" w:type="pct"/>
          </w:tcPr>
          <w:p w14:paraId="3EC3FD2C" w14:textId="77777777" w:rsidR="00C6630A" w:rsidRPr="00C6630A" w:rsidRDefault="00C6630A" w:rsidP="00C6630A">
            <w:pPr>
              <w:pStyle w:val="Compact"/>
            </w:pPr>
            <w:r w:rsidRPr="00C6630A">
              <w:t>   No</w:t>
            </w:r>
          </w:p>
        </w:tc>
        <w:tc>
          <w:tcPr>
            <w:tcW w:w="833" w:type="pct"/>
          </w:tcPr>
          <w:p w14:paraId="7FD458DF" w14:textId="77777777" w:rsidR="00C6630A" w:rsidRPr="00C6630A" w:rsidRDefault="00C6630A" w:rsidP="00C6630A">
            <w:pPr>
              <w:pStyle w:val="Compact"/>
            </w:pPr>
            <w:r w:rsidRPr="00C6630A">
              <w:t>   43024 [</w:t>
            </w:r>
            <w:r w:rsidRPr="00C6630A">
              <w:rPr>
                <w:i/>
              </w:rPr>
              <w:t>94</w:t>
            </w:r>
            <w:r w:rsidRPr="00C6630A">
              <w:t>]</w:t>
            </w:r>
          </w:p>
        </w:tc>
        <w:tc>
          <w:tcPr>
            <w:tcW w:w="795" w:type="pct"/>
          </w:tcPr>
          <w:p w14:paraId="106265B1" w14:textId="77777777" w:rsidR="00C6630A" w:rsidRPr="00C6630A" w:rsidRDefault="00C6630A" w:rsidP="00C6630A">
            <w:pPr>
              <w:pStyle w:val="Compact"/>
            </w:pPr>
            <w:r w:rsidRPr="00C6630A">
              <w:t>   21291 [</w:t>
            </w:r>
            <w:r w:rsidRPr="00C6630A">
              <w:rPr>
                <w:i/>
              </w:rPr>
              <w:t>98</w:t>
            </w:r>
            <w:r w:rsidRPr="00C6630A">
              <w:t>]</w:t>
            </w:r>
          </w:p>
        </w:tc>
        <w:tc>
          <w:tcPr>
            <w:tcW w:w="0" w:type="auto"/>
          </w:tcPr>
          <w:p w14:paraId="29E3E263" w14:textId="77777777" w:rsidR="00C6630A" w:rsidRPr="00C6630A" w:rsidRDefault="00C6630A" w:rsidP="00C6630A">
            <w:pPr>
              <w:pStyle w:val="Compact"/>
            </w:pPr>
            <w:r w:rsidRPr="00C6630A">
              <w:t>   8495 [</w:t>
            </w:r>
            <w:r w:rsidRPr="00C6630A">
              <w:rPr>
                <w:i/>
              </w:rPr>
              <w:t>94</w:t>
            </w:r>
            <w:r w:rsidRPr="00C6630A">
              <w:t>]</w:t>
            </w:r>
          </w:p>
        </w:tc>
        <w:tc>
          <w:tcPr>
            <w:tcW w:w="0" w:type="auto"/>
          </w:tcPr>
          <w:p w14:paraId="2670B474" w14:textId="77777777" w:rsidR="00C6630A" w:rsidRPr="00C6630A" w:rsidRDefault="00C6630A" w:rsidP="00C6630A">
            <w:pPr>
              <w:pStyle w:val="Compact"/>
            </w:pPr>
            <w:r w:rsidRPr="00C6630A">
              <w:t>   13238 [</w:t>
            </w:r>
            <w:r w:rsidRPr="00C6630A">
              <w:rPr>
                <w:i/>
              </w:rPr>
              <w:t>89</w:t>
            </w:r>
            <w:r w:rsidRPr="00C6630A">
              <w:t>]</w:t>
            </w:r>
          </w:p>
        </w:tc>
      </w:tr>
      <w:tr w:rsidR="00C6630A" w:rsidRPr="00C6630A" w14:paraId="2406AA18" w14:textId="77777777" w:rsidTr="00401A6A">
        <w:tc>
          <w:tcPr>
            <w:tcW w:w="1439" w:type="pct"/>
          </w:tcPr>
          <w:p w14:paraId="1BAE32C8" w14:textId="77777777" w:rsidR="00C6630A" w:rsidRPr="00C6630A" w:rsidRDefault="00C6630A" w:rsidP="00C6630A">
            <w:pPr>
              <w:pStyle w:val="Compact"/>
            </w:pPr>
            <w:r w:rsidRPr="00C6630A">
              <w:t>   Yes</w:t>
            </w:r>
          </w:p>
        </w:tc>
        <w:tc>
          <w:tcPr>
            <w:tcW w:w="833" w:type="pct"/>
          </w:tcPr>
          <w:p w14:paraId="04DED2D7" w14:textId="77777777" w:rsidR="00C6630A" w:rsidRPr="00C6630A" w:rsidRDefault="00C6630A" w:rsidP="00C6630A">
            <w:pPr>
              <w:pStyle w:val="Compact"/>
            </w:pPr>
            <w:r w:rsidRPr="00C6630A">
              <w:t>   2564 [</w:t>
            </w:r>
            <w:r w:rsidRPr="00C6630A">
              <w:rPr>
                <w:i/>
              </w:rPr>
              <w:t>6</w:t>
            </w:r>
            <w:r w:rsidRPr="00C6630A">
              <w:t>]</w:t>
            </w:r>
          </w:p>
        </w:tc>
        <w:tc>
          <w:tcPr>
            <w:tcW w:w="795" w:type="pct"/>
          </w:tcPr>
          <w:p w14:paraId="734B2DB6" w14:textId="77777777" w:rsidR="00C6630A" w:rsidRPr="00C6630A" w:rsidRDefault="00C6630A" w:rsidP="00C6630A">
            <w:pPr>
              <w:pStyle w:val="Compact"/>
            </w:pPr>
            <w:r w:rsidRPr="00C6630A">
              <w:t>   394 [</w:t>
            </w:r>
            <w:r w:rsidRPr="00C6630A">
              <w:rPr>
                <w:i/>
              </w:rPr>
              <w:t>2</w:t>
            </w:r>
            <w:r w:rsidRPr="00C6630A">
              <w:t>]</w:t>
            </w:r>
          </w:p>
        </w:tc>
        <w:tc>
          <w:tcPr>
            <w:tcW w:w="0" w:type="auto"/>
          </w:tcPr>
          <w:p w14:paraId="26259462" w14:textId="77777777" w:rsidR="00C6630A" w:rsidRPr="00C6630A" w:rsidRDefault="00C6630A" w:rsidP="00C6630A">
            <w:pPr>
              <w:pStyle w:val="Compact"/>
            </w:pPr>
            <w:r w:rsidRPr="00C6630A">
              <w:t>   566 [</w:t>
            </w:r>
            <w:r w:rsidRPr="00C6630A">
              <w:rPr>
                <w:i/>
              </w:rPr>
              <w:t>6</w:t>
            </w:r>
            <w:r w:rsidRPr="00C6630A">
              <w:t>]</w:t>
            </w:r>
          </w:p>
        </w:tc>
        <w:tc>
          <w:tcPr>
            <w:tcW w:w="0" w:type="auto"/>
          </w:tcPr>
          <w:p w14:paraId="0ABA316C" w14:textId="77777777" w:rsidR="00C6630A" w:rsidRPr="00C6630A" w:rsidRDefault="00C6630A" w:rsidP="00C6630A">
            <w:pPr>
              <w:pStyle w:val="Compact"/>
            </w:pPr>
            <w:r w:rsidRPr="00C6630A">
              <w:t>   1604 [</w:t>
            </w:r>
            <w:r w:rsidRPr="00C6630A">
              <w:rPr>
                <w:i/>
              </w:rPr>
              <w:t>11</w:t>
            </w:r>
            <w:r w:rsidRPr="00C6630A">
              <w:t>]</w:t>
            </w:r>
          </w:p>
        </w:tc>
      </w:tr>
      <w:tr w:rsidR="00C6630A" w:rsidRPr="00C6630A" w14:paraId="61B7C56F" w14:textId="77777777" w:rsidTr="00401A6A">
        <w:tc>
          <w:tcPr>
            <w:tcW w:w="1439" w:type="pct"/>
          </w:tcPr>
          <w:p w14:paraId="2EB8147D" w14:textId="77777777" w:rsidR="00C6630A" w:rsidRPr="00C6630A" w:rsidRDefault="00C6630A" w:rsidP="00C6630A">
            <w:pPr>
              <w:pStyle w:val="Compact"/>
            </w:pPr>
            <w:r w:rsidRPr="00C6630A">
              <w:t>Death due to TB (in those who died*)</w:t>
            </w:r>
          </w:p>
        </w:tc>
        <w:tc>
          <w:tcPr>
            <w:tcW w:w="833" w:type="pct"/>
          </w:tcPr>
          <w:p w14:paraId="66F6DAF8" w14:textId="77777777" w:rsidR="00C6630A" w:rsidRPr="00C6630A" w:rsidRDefault="00C6630A" w:rsidP="00C6630A">
            <w:pPr>
              <w:pStyle w:val="Compact"/>
            </w:pPr>
            <w:r w:rsidRPr="00C6630A">
              <w:t>1373 (3)</w:t>
            </w:r>
          </w:p>
        </w:tc>
        <w:tc>
          <w:tcPr>
            <w:tcW w:w="795" w:type="pct"/>
          </w:tcPr>
          <w:p w14:paraId="273B5AF3" w14:textId="77777777" w:rsidR="00C6630A" w:rsidRPr="00C6630A" w:rsidRDefault="00C6630A" w:rsidP="00C6630A">
            <w:pPr>
              <w:pStyle w:val="Compact"/>
            </w:pPr>
            <w:r w:rsidRPr="00C6630A">
              <w:t>276 (1)</w:t>
            </w:r>
          </w:p>
        </w:tc>
        <w:tc>
          <w:tcPr>
            <w:tcW w:w="0" w:type="auto"/>
          </w:tcPr>
          <w:p w14:paraId="2B1CE39C" w14:textId="77777777" w:rsidR="00C6630A" w:rsidRPr="00C6630A" w:rsidRDefault="00C6630A" w:rsidP="00C6630A">
            <w:pPr>
              <w:pStyle w:val="Compact"/>
            </w:pPr>
            <w:r w:rsidRPr="00C6630A">
              <w:t>320 (3)</w:t>
            </w:r>
          </w:p>
        </w:tc>
        <w:tc>
          <w:tcPr>
            <w:tcW w:w="0" w:type="auto"/>
          </w:tcPr>
          <w:p w14:paraId="0E54AE84" w14:textId="77777777" w:rsidR="00C6630A" w:rsidRPr="00C6630A" w:rsidRDefault="00C6630A" w:rsidP="00C6630A">
            <w:pPr>
              <w:pStyle w:val="Compact"/>
            </w:pPr>
            <w:r w:rsidRPr="00C6630A">
              <w:t>777 (5)</w:t>
            </w:r>
          </w:p>
        </w:tc>
      </w:tr>
      <w:tr w:rsidR="00C6630A" w:rsidRPr="00C6630A" w14:paraId="2BB7254E" w14:textId="77777777" w:rsidTr="00401A6A">
        <w:tc>
          <w:tcPr>
            <w:tcW w:w="1439" w:type="pct"/>
          </w:tcPr>
          <w:p w14:paraId="621E181A" w14:textId="77777777" w:rsidR="00C6630A" w:rsidRPr="00C6630A" w:rsidRDefault="00C6630A" w:rsidP="00C6630A">
            <w:pPr>
              <w:pStyle w:val="Compact"/>
            </w:pPr>
            <w:r w:rsidRPr="00C6630A">
              <w:t>   No</w:t>
            </w:r>
          </w:p>
        </w:tc>
        <w:tc>
          <w:tcPr>
            <w:tcW w:w="833" w:type="pct"/>
          </w:tcPr>
          <w:p w14:paraId="378F830D" w14:textId="77777777" w:rsidR="00C6630A" w:rsidRPr="00C6630A" w:rsidRDefault="00C6630A" w:rsidP="00C6630A">
            <w:pPr>
              <w:pStyle w:val="Compact"/>
            </w:pPr>
            <w:r w:rsidRPr="00C6630A">
              <w:t>   572 [</w:t>
            </w:r>
            <w:r w:rsidRPr="00C6630A">
              <w:rPr>
                <w:i/>
              </w:rPr>
              <w:t>42</w:t>
            </w:r>
            <w:r w:rsidRPr="00C6630A">
              <w:t>]</w:t>
            </w:r>
          </w:p>
        </w:tc>
        <w:tc>
          <w:tcPr>
            <w:tcW w:w="795" w:type="pct"/>
          </w:tcPr>
          <w:p w14:paraId="17A348E4" w14:textId="77777777" w:rsidR="00C6630A" w:rsidRPr="00C6630A" w:rsidRDefault="00C6630A" w:rsidP="00C6630A">
            <w:pPr>
              <w:pStyle w:val="Compact"/>
            </w:pPr>
            <w:r w:rsidRPr="00C6630A">
              <w:t>   129 [</w:t>
            </w:r>
            <w:r w:rsidRPr="00C6630A">
              <w:rPr>
                <w:i/>
              </w:rPr>
              <w:t>47</w:t>
            </w:r>
            <w:r w:rsidRPr="00C6630A">
              <w:t>]</w:t>
            </w:r>
          </w:p>
        </w:tc>
        <w:tc>
          <w:tcPr>
            <w:tcW w:w="0" w:type="auto"/>
          </w:tcPr>
          <w:p w14:paraId="6E300B06" w14:textId="77777777" w:rsidR="00C6630A" w:rsidRPr="00C6630A" w:rsidRDefault="00C6630A" w:rsidP="00C6630A">
            <w:pPr>
              <w:pStyle w:val="Compact"/>
            </w:pPr>
            <w:r w:rsidRPr="00C6630A">
              <w:t>   146 [</w:t>
            </w:r>
            <w:r w:rsidRPr="00C6630A">
              <w:rPr>
                <w:i/>
              </w:rPr>
              <w:t>46</w:t>
            </w:r>
            <w:r w:rsidRPr="00C6630A">
              <w:t>]</w:t>
            </w:r>
          </w:p>
        </w:tc>
        <w:tc>
          <w:tcPr>
            <w:tcW w:w="0" w:type="auto"/>
          </w:tcPr>
          <w:p w14:paraId="4423C7DC" w14:textId="77777777" w:rsidR="00C6630A" w:rsidRPr="00C6630A" w:rsidRDefault="00C6630A" w:rsidP="00C6630A">
            <w:pPr>
              <w:pStyle w:val="Compact"/>
            </w:pPr>
            <w:r w:rsidRPr="00C6630A">
              <w:t>   297 [</w:t>
            </w:r>
            <w:r w:rsidRPr="00C6630A">
              <w:rPr>
                <w:i/>
              </w:rPr>
              <w:t>38</w:t>
            </w:r>
            <w:r w:rsidRPr="00C6630A">
              <w:t>]</w:t>
            </w:r>
          </w:p>
        </w:tc>
      </w:tr>
      <w:tr w:rsidR="00C6630A" w:rsidRPr="00C6630A" w14:paraId="5C9FD8E5" w14:textId="77777777" w:rsidTr="00401A6A">
        <w:tc>
          <w:tcPr>
            <w:tcW w:w="1439" w:type="pct"/>
          </w:tcPr>
          <w:p w14:paraId="2C1EE7C5" w14:textId="77777777" w:rsidR="00C6630A" w:rsidRPr="00C6630A" w:rsidRDefault="00C6630A" w:rsidP="00C6630A">
            <w:pPr>
              <w:pStyle w:val="Compact"/>
            </w:pPr>
            <w:r w:rsidRPr="00C6630A">
              <w:t>   Yes</w:t>
            </w:r>
          </w:p>
        </w:tc>
        <w:tc>
          <w:tcPr>
            <w:tcW w:w="833" w:type="pct"/>
          </w:tcPr>
          <w:p w14:paraId="38AE4084" w14:textId="77777777" w:rsidR="00C6630A" w:rsidRPr="00C6630A" w:rsidRDefault="00C6630A" w:rsidP="00C6630A">
            <w:pPr>
              <w:pStyle w:val="Compact"/>
            </w:pPr>
            <w:r w:rsidRPr="00C6630A">
              <w:t>   801 [</w:t>
            </w:r>
            <w:r w:rsidRPr="00C6630A">
              <w:rPr>
                <w:i/>
              </w:rPr>
              <w:t>58</w:t>
            </w:r>
            <w:r w:rsidRPr="00C6630A">
              <w:t>]</w:t>
            </w:r>
          </w:p>
        </w:tc>
        <w:tc>
          <w:tcPr>
            <w:tcW w:w="795" w:type="pct"/>
          </w:tcPr>
          <w:p w14:paraId="0FEDDA87" w14:textId="77777777" w:rsidR="00C6630A" w:rsidRPr="00C6630A" w:rsidRDefault="00C6630A" w:rsidP="00C6630A">
            <w:pPr>
              <w:pStyle w:val="Compact"/>
            </w:pPr>
            <w:r w:rsidRPr="00C6630A">
              <w:t>   147 [</w:t>
            </w:r>
            <w:r w:rsidRPr="00C6630A">
              <w:rPr>
                <w:i/>
              </w:rPr>
              <w:t>53</w:t>
            </w:r>
            <w:r w:rsidRPr="00C6630A">
              <w:t>]</w:t>
            </w:r>
          </w:p>
        </w:tc>
        <w:tc>
          <w:tcPr>
            <w:tcW w:w="0" w:type="auto"/>
          </w:tcPr>
          <w:p w14:paraId="32E526F7" w14:textId="77777777" w:rsidR="00C6630A" w:rsidRPr="00C6630A" w:rsidRDefault="00C6630A" w:rsidP="00C6630A">
            <w:pPr>
              <w:pStyle w:val="Compact"/>
            </w:pPr>
            <w:r w:rsidRPr="00C6630A">
              <w:t>   174 [</w:t>
            </w:r>
            <w:r w:rsidRPr="00C6630A">
              <w:rPr>
                <w:i/>
              </w:rPr>
              <w:t>54</w:t>
            </w:r>
            <w:r w:rsidRPr="00C6630A">
              <w:t>]</w:t>
            </w:r>
          </w:p>
        </w:tc>
        <w:tc>
          <w:tcPr>
            <w:tcW w:w="0" w:type="auto"/>
          </w:tcPr>
          <w:p w14:paraId="1C1494DE" w14:textId="77777777" w:rsidR="00C6630A" w:rsidRPr="00C6630A" w:rsidRDefault="00C6630A" w:rsidP="00C6630A">
            <w:pPr>
              <w:pStyle w:val="Compact"/>
            </w:pPr>
            <w:r w:rsidRPr="00C6630A">
              <w:t>   480 [</w:t>
            </w:r>
            <w:r w:rsidRPr="00C6630A">
              <w:rPr>
                <w:i/>
              </w:rPr>
              <w:t>62</w:t>
            </w:r>
            <w:r w:rsidRPr="00C6630A">
              <w:t>]</w:t>
            </w:r>
          </w:p>
        </w:tc>
      </w:tr>
      <w:tr w:rsidR="00C6630A" w:rsidRPr="00C6630A" w14:paraId="5F52F2E2" w14:textId="77777777" w:rsidTr="00401A6A">
        <w:tc>
          <w:tcPr>
            <w:tcW w:w="1439" w:type="pct"/>
          </w:tcPr>
          <w:p w14:paraId="7B50B7A2" w14:textId="77777777" w:rsidR="00C6630A" w:rsidRPr="00C6630A" w:rsidRDefault="00C6630A" w:rsidP="00C6630A">
            <w:pPr>
              <w:pStyle w:val="Compact"/>
            </w:pPr>
            <w:r w:rsidRPr="00C6630A">
              <w:t>Recurrent TB</w:t>
            </w:r>
          </w:p>
        </w:tc>
        <w:tc>
          <w:tcPr>
            <w:tcW w:w="833" w:type="pct"/>
          </w:tcPr>
          <w:p w14:paraId="62A1B803" w14:textId="77777777" w:rsidR="00C6630A" w:rsidRPr="00C6630A" w:rsidRDefault="00C6630A" w:rsidP="00C6630A">
            <w:pPr>
              <w:pStyle w:val="Compact"/>
            </w:pPr>
            <w:r w:rsidRPr="00C6630A">
              <w:t>48497 (94)</w:t>
            </w:r>
          </w:p>
        </w:tc>
        <w:tc>
          <w:tcPr>
            <w:tcW w:w="795" w:type="pct"/>
          </w:tcPr>
          <w:p w14:paraId="711D3629" w14:textId="77777777" w:rsidR="00C6630A" w:rsidRPr="00C6630A" w:rsidRDefault="00C6630A" w:rsidP="00C6630A">
            <w:pPr>
              <w:pStyle w:val="Compact"/>
            </w:pPr>
            <w:r w:rsidRPr="00C6630A">
              <w:t>23963 (98)</w:t>
            </w:r>
          </w:p>
        </w:tc>
        <w:tc>
          <w:tcPr>
            <w:tcW w:w="0" w:type="auto"/>
          </w:tcPr>
          <w:p w14:paraId="08B3B264" w14:textId="77777777" w:rsidR="00C6630A" w:rsidRPr="00C6630A" w:rsidRDefault="00C6630A" w:rsidP="00C6630A">
            <w:pPr>
              <w:pStyle w:val="Compact"/>
            </w:pPr>
            <w:r w:rsidRPr="00C6630A">
              <w:t>9991 (98)</w:t>
            </w:r>
          </w:p>
        </w:tc>
        <w:tc>
          <w:tcPr>
            <w:tcW w:w="0" w:type="auto"/>
          </w:tcPr>
          <w:p w14:paraId="70CF6497" w14:textId="77777777" w:rsidR="00C6630A" w:rsidRPr="00C6630A" w:rsidRDefault="00C6630A" w:rsidP="00C6630A">
            <w:pPr>
              <w:pStyle w:val="Compact"/>
            </w:pPr>
            <w:r w:rsidRPr="00C6630A">
              <w:t>14543 (85)</w:t>
            </w:r>
          </w:p>
        </w:tc>
      </w:tr>
      <w:tr w:rsidR="00C6630A" w:rsidRPr="00C6630A" w14:paraId="4646E80B" w14:textId="77777777" w:rsidTr="00401A6A">
        <w:tc>
          <w:tcPr>
            <w:tcW w:w="1439" w:type="pct"/>
          </w:tcPr>
          <w:p w14:paraId="0C3CB606" w14:textId="77777777" w:rsidR="00C6630A" w:rsidRPr="00C6630A" w:rsidRDefault="00C6630A" w:rsidP="00C6630A">
            <w:pPr>
              <w:pStyle w:val="Compact"/>
            </w:pPr>
            <w:r w:rsidRPr="00C6630A">
              <w:t>   No</w:t>
            </w:r>
          </w:p>
        </w:tc>
        <w:tc>
          <w:tcPr>
            <w:tcW w:w="833" w:type="pct"/>
          </w:tcPr>
          <w:p w14:paraId="101FC991" w14:textId="77777777" w:rsidR="00C6630A" w:rsidRPr="00C6630A" w:rsidRDefault="00C6630A" w:rsidP="00C6630A">
            <w:pPr>
              <w:pStyle w:val="Compact"/>
            </w:pPr>
            <w:r w:rsidRPr="00C6630A">
              <w:t>   44869 [</w:t>
            </w:r>
            <w:r w:rsidRPr="00C6630A">
              <w:rPr>
                <w:i/>
              </w:rPr>
              <w:t>93</w:t>
            </w:r>
            <w:r w:rsidRPr="00C6630A">
              <w:t>]</w:t>
            </w:r>
          </w:p>
        </w:tc>
        <w:tc>
          <w:tcPr>
            <w:tcW w:w="795" w:type="pct"/>
          </w:tcPr>
          <w:p w14:paraId="2E847ACC" w14:textId="77777777" w:rsidR="00C6630A" w:rsidRPr="00C6630A" w:rsidRDefault="00C6630A" w:rsidP="00C6630A">
            <w:pPr>
              <w:pStyle w:val="Compact"/>
            </w:pPr>
            <w:r w:rsidRPr="00C6630A">
              <w:t>   22592 [</w:t>
            </w:r>
            <w:r w:rsidRPr="00C6630A">
              <w:rPr>
                <w:i/>
              </w:rPr>
              <w:t>94</w:t>
            </w:r>
            <w:r w:rsidRPr="00C6630A">
              <w:t>]</w:t>
            </w:r>
          </w:p>
        </w:tc>
        <w:tc>
          <w:tcPr>
            <w:tcW w:w="0" w:type="auto"/>
          </w:tcPr>
          <w:p w14:paraId="2B67A3A6" w14:textId="77777777" w:rsidR="00C6630A" w:rsidRPr="00C6630A" w:rsidRDefault="00C6630A" w:rsidP="00C6630A">
            <w:pPr>
              <w:pStyle w:val="Compact"/>
            </w:pPr>
            <w:r w:rsidRPr="00C6630A">
              <w:t>   9256 [</w:t>
            </w:r>
            <w:r w:rsidRPr="00C6630A">
              <w:rPr>
                <w:i/>
              </w:rPr>
              <w:t>93</w:t>
            </w:r>
            <w:r w:rsidRPr="00C6630A">
              <w:t>]</w:t>
            </w:r>
          </w:p>
        </w:tc>
        <w:tc>
          <w:tcPr>
            <w:tcW w:w="0" w:type="auto"/>
          </w:tcPr>
          <w:p w14:paraId="41FDF258" w14:textId="77777777" w:rsidR="00C6630A" w:rsidRPr="00C6630A" w:rsidRDefault="00C6630A" w:rsidP="00C6630A">
            <w:pPr>
              <w:pStyle w:val="Compact"/>
            </w:pPr>
            <w:r w:rsidRPr="00C6630A">
              <w:t>   13021 [</w:t>
            </w:r>
            <w:r w:rsidRPr="00C6630A">
              <w:rPr>
                <w:i/>
              </w:rPr>
              <w:t>90</w:t>
            </w:r>
            <w:r w:rsidRPr="00C6630A">
              <w:t>]</w:t>
            </w:r>
          </w:p>
        </w:tc>
      </w:tr>
      <w:tr w:rsidR="00C6630A" w:rsidRPr="00C6630A" w14:paraId="51AA2F36" w14:textId="77777777" w:rsidTr="00401A6A">
        <w:tc>
          <w:tcPr>
            <w:tcW w:w="1439" w:type="pct"/>
          </w:tcPr>
          <w:p w14:paraId="2940D22D" w14:textId="77777777" w:rsidR="00C6630A" w:rsidRPr="00C6630A" w:rsidRDefault="00C6630A" w:rsidP="00C6630A">
            <w:pPr>
              <w:pStyle w:val="Compact"/>
            </w:pPr>
            <w:r w:rsidRPr="00C6630A">
              <w:t>   Yes</w:t>
            </w:r>
          </w:p>
        </w:tc>
        <w:tc>
          <w:tcPr>
            <w:tcW w:w="833" w:type="pct"/>
          </w:tcPr>
          <w:p w14:paraId="36CBDC91" w14:textId="77777777" w:rsidR="00C6630A" w:rsidRPr="00C6630A" w:rsidRDefault="00C6630A" w:rsidP="00C6630A">
            <w:pPr>
              <w:pStyle w:val="Compact"/>
            </w:pPr>
            <w:r w:rsidRPr="00C6630A">
              <w:t>   3628 [</w:t>
            </w:r>
            <w:r w:rsidRPr="00C6630A">
              <w:rPr>
                <w:i/>
              </w:rPr>
              <w:t>7</w:t>
            </w:r>
            <w:r w:rsidRPr="00C6630A">
              <w:t>]</w:t>
            </w:r>
          </w:p>
        </w:tc>
        <w:tc>
          <w:tcPr>
            <w:tcW w:w="795" w:type="pct"/>
          </w:tcPr>
          <w:p w14:paraId="45D986CF" w14:textId="77777777" w:rsidR="00C6630A" w:rsidRPr="00C6630A" w:rsidRDefault="00C6630A" w:rsidP="00C6630A">
            <w:pPr>
              <w:pStyle w:val="Compact"/>
            </w:pPr>
            <w:r w:rsidRPr="00C6630A">
              <w:t>   1371 [</w:t>
            </w:r>
            <w:r w:rsidRPr="00C6630A">
              <w:rPr>
                <w:i/>
              </w:rPr>
              <w:t>6</w:t>
            </w:r>
            <w:r w:rsidRPr="00C6630A">
              <w:t>]</w:t>
            </w:r>
          </w:p>
        </w:tc>
        <w:tc>
          <w:tcPr>
            <w:tcW w:w="0" w:type="auto"/>
          </w:tcPr>
          <w:p w14:paraId="45158EC3" w14:textId="77777777" w:rsidR="00C6630A" w:rsidRPr="00C6630A" w:rsidRDefault="00C6630A" w:rsidP="00C6630A">
            <w:pPr>
              <w:pStyle w:val="Compact"/>
            </w:pPr>
            <w:r w:rsidRPr="00C6630A">
              <w:t>   735 [</w:t>
            </w:r>
            <w:r w:rsidRPr="00C6630A">
              <w:rPr>
                <w:i/>
              </w:rPr>
              <w:t>7</w:t>
            </w:r>
            <w:r w:rsidRPr="00C6630A">
              <w:t>]</w:t>
            </w:r>
          </w:p>
        </w:tc>
        <w:tc>
          <w:tcPr>
            <w:tcW w:w="0" w:type="auto"/>
          </w:tcPr>
          <w:p w14:paraId="6712A754" w14:textId="77777777" w:rsidR="00C6630A" w:rsidRPr="00C6630A" w:rsidRDefault="00C6630A" w:rsidP="00C6630A">
            <w:pPr>
              <w:pStyle w:val="Compact"/>
            </w:pPr>
            <w:r w:rsidRPr="00C6630A">
              <w:t>   1522 [</w:t>
            </w:r>
            <w:r w:rsidRPr="00C6630A">
              <w:rPr>
                <w:i/>
              </w:rPr>
              <w:t>10</w:t>
            </w:r>
            <w:r w:rsidRPr="00C6630A">
              <w:t>]</w:t>
            </w:r>
          </w:p>
        </w:tc>
      </w:tr>
      <w:tr w:rsidR="00C6630A" w:rsidRPr="00C6630A" w14:paraId="7E6B8D0F" w14:textId="77777777" w:rsidTr="00401A6A">
        <w:tc>
          <w:tcPr>
            <w:tcW w:w="1439" w:type="pct"/>
          </w:tcPr>
          <w:p w14:paraId="08E20176" w14:textId="77777777" w:rsidR="00C6630A" w:rsidRPr="00C6630A" w:rsidRDefault="00C6630A" w:rsidP="00C6630A">
            <w:pPr>
              <w:pStyle w:val="Compact"/>
            </w:pPr>
            <w:r w:rsidRPr="00C6630A">
              <w:t>Pulmonary TB</w:t>
            </w:r>
          </w:p>
        </w:tc>
        <w:tc>
          <w:tcPr>
            <w:tcW w:w="833" w:type="pct"/>
          </w:tcPr>
          <w:p w14:paraId="615ED359" w14:textId="77777777" w:rsidR="00C6630A" w:rsidRPr="00C6630A" w:rsidRDefault="00C6630A" w:rsidP="00C6630A">
            <w:pPr>
              <w:pStyle w:val="Compact"/>
            </w:pPr>
            <w:r w:rsidRPr="00C6630A">
              <w:t>51432 (100)</w:t>
            </w:r>
          </w:p>
        </w:tc>
        <w:tc>
          <w:tcPr>
            <w:tcW w:w="795" w:type="pct"/>
          </w:tcPr>
          <w:p w14:paraId="0DDEE21D" w14:textId="77777777" w:rsidR="00C6630A" w:rsidRPr="00C6630A" w:rsidRDefault="00C6630A" w:rsidP="00C6630A">
            <w:pPr>
              <w:pStyle w:val="Compact"/>
            </w:pPr>
            <w:r w:rsidRPr="00C6630A">
              <w:t>24289 (100)</w:t>
            </w:r>
          </w:p>
        </w:tc>
        <w:tc>
          <w:tcPr>
            <w:tcW w:w="0" w:type="auto"/>
          </w:tcPr>
          <w:p w14:paraId="3A9531C6" w14:textId="77777777" w:rsidR="00C6630A" w:rsidRPr="00C6630A" w:rsidRDefault="00C6630A" w:rsidP="00C6630A">
            <w:pPr>
              <w:pStyle w:val="Compact"/>
            </w:pPr>
            <w:r w:rsidRPr="00C6630A">
              <w:t>10121 (100)</w:t>
            </w:r>
          </w:p>
        </w:tc>
        <w:tc>
          <w:tcPr>
            <w:tcW w:w="0" w:type="auto"/>
          </w:tcPr>
          <w:p w14:paraId="08A35E76" w14:textId="77777777" w:rsidR="00C6630A" w:rsidRPr="00C6630A" w:rsidRDefault="00C6630A" w:rsidP="00C6630A">
            <w:pPr>
              <w:pStyle w:val="Compact"/>
            </w:pPr>
            <w:r w:rsidRPr="00C6630A">
              <w:t>17022 (99)</w:t>
            </w:r>
          </w:p>
        </w:tc>
      </w:tr>
      <w:tr w:rsidR="00C6630A" w:rsidRPr="00C6630A" w14:paraId="2CDB4A25" w14:textId="77777777" w:rsidTr="00401A6A">
        <w:tc>
          <w:tcPr>
            <w:tcW w:w="1439" w:type="pct"/>
          </w:tcPr>
          <w:p w14:paraId="7F0F817D" w14:textId="77777777" w:rsidR="00C6630A" w:rsidRPr="00C6630A" w:rsidRDefault="00C6630A" w:rsidP="00C6630A">
            <w:pPr>
              <w:pStyle w:val="Compact"/>
            </w:pPr>
            <w:r w:rsidRPr="00C6630A">
              <w:t>   Extra-pulmonary (EP) only</w:t>
            </w:r>
          </w:p>
        </w:tc>
        <w:tc>
          <w:tcPr>
            <w:tcW w:w="833" w:type="pct"/>
          </w:tcPr>
          <w:p w14:paraId="10E7A128" w14:textId="77777777" w:rsidR="00C6630A" w:rsidRPr="00C6630A" w:rsidRDefault="00C6630A" w:rsidP="00C6630A">
            <w:pPr>
              <w:pStyle w:val="Compact"/>
            </w:pPr>
            <w:r w:rsidRPr="00C6630A">
              <w:t>   24280 [</w:t>
            </w:r>
            <w:r w:rsidRPr="00C6630A">
              <w:rPr>
                <w:i/>
              </w:rPr>
              <w:t>47</w:t>
            </w:r>
            <w:r w:rsidRPr="00C6630A">
              <w:t>]</w:t>
            </w:r>
          </w:p>
        </w:tc>
        <w:tc>
          <w:tcPr>
            <w:tcW w:w="795" w:type="pct"/>
          </w:tcPr>
          <w:p w14:paraId="211E420A" w14:textId="77777777" w:rsidR="00C6630A" w:rsidRPr="00C6630A" w:rsidRDefault="00C6630A" w:rsidP="00C6630A">
            <w:pPr>
              <w:pStyle w:val="Compact"/>
            </w:pPr>
            <w:r w:rsidRPr="00C6630A">
              <w:t>   12085 [</w:t>
            </w:r>
            <w:r w:rsidRPr="00C6630A">
              <w:rPr>
                <w:i/>
              </w:rPr>
              <w:t>50</w:t>
            </w:r>
            <w:r w:rsidRPr="00C6630A">
              <w:t>]</w:t>
            </w:r>
          </w:p>
        </w:tc>
        <w:tc>
          <w:tcPr>
            <w:tcW w:w="0" w:type="auto"/>
          </w:tcPr>
          <w:p w14:paraId="20D8508D" w14:textId="77777777" w:rsidR="00C6630A" w:rsidRPr="00C6630A" w:rsidRDefault="00C6630A" w:rsidP="00C6630A">
            <w:pPr>
              <w:pStyle w:val="Compact"/>
            </w:pPr>
            <w:r w:rsidRPr="00C6630A">
              <w:t>   4573 [</w:t>
            </w:r>
            <w:r w:rsidRPr="00C6630A">
              <w:rPr>
                <w:i/>
              </w:rPr>
              <w:t>45</w:t>
            </w:r>
            <w:r w:rsidRPr="00C6630A">
              <w:t>]</w:t>
            </w:r>
          </w:p>
        </w:tc>
        <w:tc>
          <w:tcPr>
            <w:tcW w:w="0" w:type="auto"/>
          </w:tcPr>
          <w:p w14:paraId="2596FFAD" w14:textId="77777777" w:rsidR="00C6630A" w:rsidRPr="00C6630A" w:rsidRDefault="00C6630A" w:rsidP="00C6630A">
            <w:pPr>
              <w:pStyle w:val="Compact"/>
            </w:pPr>
            <w:r w:rsidRPr="00C6630A">
              <w:t>   7622 [</w:t>
            </w:r>
            <w:r w:rsidRPr="00C6630A">
              <w:rPr>
                <w:i/>
              </w:rPr>
              <w:t>45</w:t>
            </w:r>
            <w:r w:rsidRPr="00C6630A">
              <w:t>]</w:t>
            </w:r>
          </w:p>
        </w:tc>
      </w:tr>
      <w:tr w:rsidR="00C6630A" w:rsidRPr="00C6630A" w14:paraId="00B5C34D" w14:textId="77777777" w:rsidTr="00401A6A">
        <w:tc>
          <w:tcPr>
            <w:tcW w:w="1439" w:type="pct"/>
          </w:tcPr>
          <w:p w14:paraId="73B82D0D" w14:textId="77777777" w:rsidR="00C6630A" w:rsidRPr="00C6630A" w:rsidRDefault="00C6630A" w:rsidP="00C6630A">
            <w:pPr>
              <w:pStyle w:val="Compact"/>
            </w:pPr>
            <w:r w:rsidRPr="00C6630A">
              <w:lastRenderedPageBreak/>
              <w:t>   Pulmonary, with or without EP</w:t>
            </w:r>
          </w:p>
        </w:tc>
        <w:tc>
          <w:tcPr>
            <w:tcW w:w="833" w:type="pct"/>
          </w:tcPr>
          <w:p w14:paraId="7BA55417" w14:textId="77777777" w:rsidR="00C6630A" w:rsidRPr="00C6630A" w:rsidRDefault="00C6630A" w:rsidP="00C6630A">
            <w:pPr>
              <w:pStyle w:val="Compact"/>
            </w:pPr>
            <w:r w:rsidRPr="00C6630A">
              <w:t>   27152 [</w:t>
            </w:r>
            <w:r w:rsidRPr="00C6630A">
              <w:rPr>
                <w:i/>
              </w:rPr>
              <w:t>53</w:t>
            </w:r>
            <w:r w:rsidRPr="00C6630A">
              <w:t>]</w:t>
            </w:r>
          </w:p>
        </w:tc>
        <w:tc>
          <w:tcPr>
            <w:tcW w:w="795" w:type="pct"/>
          </w:tcPr>
          <w:p w14:paraId="1097E6AD" w14:textId="77777777" w:rsidR="00C6630A" w:rsidRPr="00C6630A" w:rsidRDefault="00C6630A" w:rsidP="00C6630A">
            <w:pPr>
              <w:pStyle w:val="Compact"/>
            </w:pPr>
            <w:r w:rsidRPr="00C6630A">
              <w:t>   12204 [</w:t>
            </w:r>
            <w:r w:rsidRPr="00C6630A">
              <w:rPr>
                <w:i/>
              </w:rPr>
              <w:t>50</w:t>
            </w:r>
            <w:r w:rsidRPr="00C6630A">
              <w:t>]</w:t>
            </w:r>
          </w:p>
        </w:tc>
        <w:tc>
          <w:tcPr>
            <w:tcW w:w="0" w:type="auto"/>
          </w:tcPr>
          <w:p w14:paraId="2E79391D" w14:textId="77777777" w:rsidR="00C6630A" w:rsidRPr="00C6630A" w:rsidRDefault="00C6630A" w:rsidP="00C6630A">
            <w:pPr>
              <w:pStyle w:val="Compact"/>
            </w:pPr>
            <w:r w:rsidRPr="00C6630A">
              <w:t>   5548 [</w:t>
            </w:r>
            <w:r w:rsidRPr="00C6630A">
              <w:rPr>
                <w:i/>
              </w:rPr>
              <w:t>55</w:t>
            </w:r>
            <w:r w:rsidRPr="00C6630A">
              <w:t>]</w:t>
            </w:r>
          </w:p>
        </w:tc>
        <w:tc>
          <w:tcPr>
            <w:tcW w:w="0" w:type="auto"/>
          </w:tcPr>
          <w:p w14:paraId="7B90E533" w14:textId="77777777" w:rsidR="00C6630A" w:rsidRPr="00C6630A" w:rsidRDefault="00C6630A" w:rsidP="00C6630A">
            <w:pPr>
              <w:pStyle w:val="Compact"/>
            </w:pPr>
            <w:r w:rsidRPr="00C6630A">
              <w:t>   9400 [</w:t>
            </w:r>
            <w:r w:rsidRPr="00C6630A">
              <w:rPr>
                <w:i/>
              </w:rPr>
              <w:t>55</w:t>
            </w:r>
            <w:r w:rsidRPr="00C6630A">
              <w:t>]</w:t>
            </w:r>
          </w:p>
        </w:tc>
      </w:tr>
      <w:tr w:rsidR="00C6630A" w:rsidRPr="00C6630A" w14:paraId="04756372" w14:textId="77777777" w:rsidTr="00401A6A">
        <w:tc>
          <w:tcPr>
            <w:tcW w:w="1439" w:type="pct"/>
          </w:tcPr>
          <w:p w14:paraId="5812187E" w14:textId="4CCAA7DA" w:rsidR="00C6630A" w:rsidRPr="00C6630A" w:rsidRDefault="00C6630A" w:rsidP="00C6630A">
            <w:pPr>
              <w:pStyle w:val="Compact"/>
            </w:pPr>
            <w:r w:rsidRPr="00C6630A">
              <w:t>Sputum smear status</w:t>
            </w:r>
            <w:del w:id="8" w:author="Samuel Abbott" w:date="2019-05-28T11:54:00Z">
              <w:r w:rsidRPr="00C6630A" w:rsidDel="00361748">
                <w:delText xml:space="preserve"> - positive</w:delText>
              </w:r>
            </w:del>
          </w:p>
        </w:tc>
        <w:tc>
          <w:tcPr>
            <w:tcW w:w="833" w:type="pct"/>
          </w:tcPr>
          <w:p w14:paraId="49428A77" w14:textId="77777777" w:rsidR="00C6630A" w:rsidRPr="00C6630A" w:rsidRDefault="00C6630A" w:rsidP="00C6630A">
            <w:pPr>
              <w:pStyle w:val="Compact"/>
            </w:pPr>
            <w:r w:rsidRPr="00C6630A">
              <w:t>19551 (38)</w:t>
            </w:r>
          </w:p>
        </w:tc>
        <w:tc>
          <w:tcPr>
            <w:tcW w:w="795" w:type="pct"/>
          </w:tcPr>
          <w:p w14:paraId="18C6E3BB" w14:textId="77777777" w:rsidR="00C6630A" w:rsidRPr="00C6630A" w:rsidRDefault="00C6630A" w:rsidP="00C6630A">
            <w:pPr>
              <w:pStyle w:val="Compact"/>
            </w:pPr>
            <w:r w:rsidRPr="00C6630A">
              <w:t>9768 (40)</w:t>
            </w:r>
          </w:p>
        </w:tc>
        <w:tc>
          <w:tcPr>
            <w:tcW w:w="0" w:type="auto"/>
          </w:tcPr>
          <w:p w14:paraId="211B3103" w14:textId="77777777" w:rsidR="00C6630A" w:rsidRPr="00C6630A" w:rsidRDefault="00C6630A" w:rsidP="00C6630A">
            <w:pPr>
              <w:pStyle w:val="Compact"/>
            </w:pPr>
            <w:r w:rsidRPr="00C6630A">
              <w:t>3910 (38)</w:t>
            </w:r>
          </w:p>
        </w:tc>
        <w:tc>
          <w:tcPr>
            <w:tcW w:w="0" w:type="auto"/>
          </w:tcPr>
          <w:p w14:paraId="2B33FCC9" w14:textId="77777777" w:rsidR="00C6630A" w:rsidRPr="00C6630A" w:rsidRDefault="00C6630A" w:rsidP="00C6630A">
            <w:pPr>
              <w:pStyle w:val="Compact"/>
            </w:pPr>
            <w:r w:rsidRPr="00C6630A">
              <w:t>5873 (34)</w:t>
            </w:r>
          </w:p>
        </w:tc>
      </w:tr>
      <w:tr w:rsidR="00C6630A" w:rsidRPr="00C6630A" w14:paraId="7F64FCD7" w14:textId="77777777" w:rsidTr="00401A6A">
        <w:tc>
          <w:tcPr>
            <w:tcW w:w="1439" w:type="pct"/>
          </w:tcPr>
          <w:p w14:paraId="2674B746" w14:textId="77777777" w:rsidR="00C6630A" w:rsidRPr="00C6630A" w:rsidRDefault="00C6630A" w:rsidP="00C6630A">
            <w:pPr>
              <w:pStyle w:val="Compact"/>
            </w:pPr>
            <w:r w:rsidRPr="00C6630A">
              <w:t>   Negative</w:t>
            </w:r>
          </w:p>
        </w:tc>
        <w:tc>
          <w:tcPr>
            <w:tcW w:w="833" w:type="pct"/>
          </w:tcPr>
          <w:p w14:paraId="66A7CE5F" w14:textId="77777777" w:rsidR="00C6630A" w:rsidRPr="00C6630A" w:rsidRDefault="00C6630A" w:rsidP="00C6630A">
            <w:pPr>
              <w:pStyle w:val="Compact"/>
            </w:pPr>
            <w:r w:rsidRPr="00C6630A">
              <w:t>   11060 [</w:t>
            </w:r>
            <w:r w:rsidRPr="00C6630A">
              <w:rPr>
                <w:i/>
              </w:rPr>
              <w:t>57</w:t>
            </w:r>
            <w:r w:rsidRPr="00C6630A">
              <w:t>]</w:t>
            </w:r>
          </w:p>
        </w:tc>
        <w:tc>
          <w:tcPr>
            <w:tcW w:w="795" w:type="pct"/>
          </w:tcPr>
          <w:p w14:paraId="4EA4F976" w14:textId="77777777" w:rsidR="00C6630A" w:rsidRPr="00C6630A" w:rsidRDefault="00C6630A" w:rsidP="00C6630A">
            <w:pPr>
              <w:pStyle w:val="Compact"/>
            </w:pPr>
            <w:r w:rsidRPr="00C6630A">
              <w:t>   5694 [</w:t>
            </w:r>
            <w:r w:rsidRPr="00C6630A">
              <w:rPr>
                <w:i/>
              </w:rPr>
              <w:t>58</w:t>
            </w:r>
            <w:r w:rsidRPr="00C6630A">
              <w:t>]</w:t>
            </w:r>
          </w:p>
        </w:tc>
        <w:tc>
          <w:tcPr>
            <w:tcW w:w="0" w:type="auto"/>
          </w:tcPr>
          <w:p w14:paraId="2A0313BD" w14:textId="77777777" w:rsidR="00C6630A" w:rsidRPr="00C6630A" w:rsidRDefault="00C6630A" w:rsidP="00C6630A">
            <w:pPr>
              <w:pStyle w:val="Compact"/>
            </w:pPr>
            <w:r w:rsidRPr="00C6630A">
              <w:t>   2231 [</w:t>
            </w:r>
            <w:r w:rsidRPr="00C6630A">
              <w:rPr>
                <w:i/>
              </w:rPr>
              <w:t>57</w:t>
            </w:r>
            <w:r w:rsidRPr="00C6630A">
              <w:t>]</w:t>
            </w:r>
          </w:p>
        </w:tc>
        <w:tc>
          <w:tcPr>
            <w:tcW w:w="0" w:type="auto"/>
          </w:tcPr>
          <w:p w14:paraId="5318F467" w14:textId="77777777" w:rsidR="00C6630A" w:rsidRPr="00C6630A" w:rsidRDefault="00C6630A" w:rsidP="00C6630A">
            <w:pPr>
              <w:pStyle w:val="Compact"/>
            </w:pPr>
            <w:r w:rsidRPr="00C6630A">
              <w:t>   3135 [</w:t>
            </w:r>
            <w:r w:rsidRPr="00C6630A">
              <w:rPr>
                <w:i/>
              </w:rPr>
              <w:t>53</w:t>
            </w:r>
            <w:r w:rsidRPr="00C6630A">
              <w:t>]</w:t>
            </w:r>
          </w:p>
        </w:tc>
      </w:tr>
      <w:tr w:rsidR="00C6630A" w:rsidRPr="00C6630A" w14:paraId="06DE8281" w14:textId="77777777" w:rsidTr="00401A6A">
        <w:tc>
          <w:tcPr>
            <w:tcW w:w="1439" w:type="pct"/>
          </w:tcPr>
          <w:p w14:paraId="6044B3BF" w14:textId="77777777" w:rsidR="00C6630A" w:rsidRPr="00C6630A" w:rsidRDefault="00C6630A" w:rsidP="00C6630A">
            <w:pPr>
              <w:pStyle w:val="Compact"/>
            </w:pPr>
            <w:r w:rsidRPr="00C6630A">
              <w:t>   Positive</w:t>
            </w:r>
          </w:p>
        </w:tc>
        <w:tc>
          <w:tcPr>
            <w:tcW w:w="833" w:type="pct"/>
          </w:tcPr>
          <w:p w14:paraId="46B0991A" w14:textId="77777777" w:rsidR="00C6630A" w:rsidRPr="00C6630A" w:rsidRDefault="00C6630A" w:rsidP="00C6630A">
            <w:pPr>
              <w:pStyle w:val="Compact"/>
            </w:pPr>
            <w:r w:rsidRPr="00C6630A">
              <w:t>   8491 [</w:t>
            </w:r>
            <w:r w:rsidRPr="00C6630A">
              <w:rPr>
                <w:i/>
              </w:rPr>
              <w:t>43</w:t>
            </w:r>
            <w:r w:rsidRPr="00C6630A">
              <w:t>]</w:t>
            </w:r>
          </w:p>
        </w:tc>
        <w:tc>
          <w:tcPr>
            <w:tcW w:w="795" w:type="pct"/>
          </w:tcPr>
          <w:p w14:paraId="7FEE57CD" w14:textId="77777777" w:rsidR="00C6630A" w:rsidRPr="00C6630A" w:rsidRDefault="00C6630A" w:rsidP="00C6630A">
            <w:pPr>
              <w:pStyle w:val="Compact"/>
            </w:pPr>
            <w:r w:rsidRPr="00C6630A">
              <w:t>   4074 [</w:t>
            </w:r>
            <w:r w:rsidRPr="00C6630A">
              <w:rPr>
                <w:i/>
              </w:rPr>
              <w:t>42</w:t>
            </w:r>
            <w:r w:rsidRPr="00C6630A">
              <w:t>]</w:t>
            </w:r>
          </w:p>
        </w:tc>
        <w:tc>
          <w:tcPr>
            <w:tcW w:w="0" w:type="auto"/>
          </w:tcPr>
          <w:p w14:paraId="75AB601C" w14:textId="77777777" w:rsidR="00C6630A" w:rsidRPr="00C6630A" w:rsidRDefault="00C6630A" w:rsidP="00C6630A">
            <w:pPr>
              <w:pStyle w:val="Compact"/>
            </w:pPr>
            <w:r w:rsidRPr="00C6630A">
              <w:t>   1679 [</w:t>
            </w:r>
            <w:r w:rsidRPr="00C6630A">
              <w:rPr>
                <w:i/>
              </w:rPr>
              <w:t>43</w:t>
            </w:r>
            <w:r w:rsidRPr="00C6630A">
              <w:t>]</w:t>
            </w:r>
          </w:p>
        </w:tc>
        <w:tc>
          <w:tcPr>
            <w:tcW w:w="0" w:type="auto"/>
          </w:tcPr>
          <w:p w14:paraId="4A931020" w14:textId="77777777" w:rsidR="00C6630A" w:rsidRPr="00C6630A" w:rsidRDefault="00C6630A" w:rsidP="00C6630A">
            <w:pPr>
              <w:pStyle w:val="Compact"/>
            </w:pPr>
            <w:r w:rsidRPr="00C6630A">
              <w:t>   2738 [</w:t>
            </w:r>
            <w:r w:rsidRPr="00C6630A">
              <w:rPr>
                <w:i/>
              </w:rPr>
              <w:t>47</w:t>
            </w:r>
            <w:r w:rsidRPr="00C6630A">
              <w:t>]</w:t>
            </w:r>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1415167"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61DC9B48"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50E7780E" w14:textId="77777777" w:rsidR="00C6630A" w:rsidRDefault="00C6630A" w:rsidP="00C6630A">
      <w:pPr>
        <w:pStyle w:val="BodyText"/>
        <w:rPr>
          <w:b/>
        </w:rPr>
        <w:sectPr w:rsidR="00C6630A" w:rsidSect="00AA7023">
          <w:headerReference w:type="default" r:id="rId8"/>
          <w:footerReference w:type="default" r:id="rId9"/>
          <w:pgSz w:w="12240" w:h="15840"/>
          <w:pgMar w:top="1440" w:right="1440" w:bottom="1440" w:left="1440" w:header="720" w:footer="720" w:gutter="0"/>
          <w:lnNumType w:countBy="1"/>
          <w:cols w:space="720"/>
          <w:docGrid w:linePitch="326"/>
        </w:sectPr>
      </w:pPr>
    </w:p>
    <w:p w14:paraId="5AF591E4" w14:textId="7922B689" w:rsidR="00C6630A" w:rsidRPr="00C6630A" w:rsidRDefault="00C6630A" w:rsidP="00C6630A">
      <w:pPr>
        <w:pStyle w:val="TableCaption"/>
      </w:pPr>
      <w:r w:rsidRPr="00C6630A">
        <w:rPr>
          <w:b/>
        </w:rPr>
        <w:lastRenderedPageBreak/>
        <w:t>Table 2:</w:t>
      </w:r>
      <w:r w:rsidRPr="00C6630A">
        <w:t xml:space="preserve"> Confounders for individuals in England notified with tuberculosis between 2009-2015, stratified by BCG vaccination status.</w:t>
      </w:r>
      <w:ins w:id="9" w:author="Samuel Abbott" w:date="2019-05-10T15:57:00Z">
        <w:r w:rsidR="001835A4">
          <w:t xml:space="preserve"> </w:t>
        </w:r>
      </w:ins>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528"/>
        <w:gridCol w:w="1546"/>
        <w:gridCol w:w="1592"/>
        <w:gridCol w:w="1544"/>
      </w:tblGrid>
      <w:tr w:rsidR="00C6630A" w:rsidRPr="00C6630A" w14:paraId="4E58F7C1" w14:textId="77777777" w:rsidTr="005E3BF1">
        <w:trPr>
          <w:cnfStyle w:val="100000000000" w:firstRow="1" w:lastRow="0" w:firstColumn="0" w:lastColumn="0" w:oddVBand="0" w:evenVBand="0" w:oddHBand="0" w:evenHBand="0" w:firstRowFirstColumn="0" w:firstRowLastColumn="0" w:lastRowFirstColumn="0" w:lastRowLastColumn="0"/>
        </w:trPr>
        <w:tc>
          <w:tcPr>
            <w:tcW w:w="1683" w:type="pct"/>
          </w:tcPr>
          <w:p w14:paraId="19EACBBF" w14:textId="77777777" w:rsidR="00C6630A" w:rsidRPr="00C6630A" w:rsidRDefault="00C6630A" w:rsidP="00C6630A">
            <w:pPr>
              <w:pStyle w:val="Compact"/>
              <w:rPr>
                <w:b w:val="0"/>
              </w:rPr>
            </w:pPr>
            <w:r w:rsidRPr="00C6630A">
              <w:rPr>
                <w:b w:val="0"/>
              </w:rPr>
              <w:t>Confounder</w:t>
            </w:r>
          </w:p>
        </w:tc>
        <w:tc>
          <w:tcPr>
            <w:tcW w:w="816" w:type="pct"/>
          </w:tcPr>
          <w:p w14:paraId="5F9711C9" w14:textId="77777777" w:rsidR="00C6630A" w:rsidRPr="00C6630A" w:rsidRDefault="00C6630A" w:rsidP="00C6630A">
            <w:pPr>
              <w:pStyle w:val="Compact"/>
              <w:rPr>
                <w:b w:val="0"/>
              </w:rPr>
            </w:pPr>
            <w:r w:rsidRPr="00C6630A">
              <w:rPr>
                <w:b w:val="0"/>
              </w:rPr>
              <w:t>Total</w:t>
            </w:r>
          </w:p>
        </w:tc>
        <w:tc>
          <w:tcPr>
            <w:tcW w:w="826" w:type="pct"/>
          </w:tcPr>
          <w:p w14:paraId="41923D16" w14:textId="77777777" w:rsidR="00C6630A" w:rsidRPr="00C6630A" w:rsidRDefault="00C6630A" w:rsidP="00C6630A">
            <w:pPr>
              <w:pStyle w:val="Compact"/>
              <w:rPr>
                <w:b w:val="0"/>
              </w:rPr>
            </w:pPr>
            <w:r w:rsidRPr="00C6630A">
              <w:rPr>
                <w:b w:val="0"/>
              </w:rPr>
              <w:t>Vaccinated</w:t>
            </w:r>
          </w:p>
        </w:tc>
        <w:tc>
          <w:tcPr>
            <w:tcW w:w="0" w:type="auto"/>
          </w:tcPr>
          <w:p w14:paraId="223E5281" w14:textId="77777777" w:rsidR="00C6630A" w:rsidRPr="00C6630A" w:rsidRDefault="00C6630A" w:rsidP="00C6630A">
            <w:pPr>
              <w:pStyle w:val="Compact"/>
              <w:rPr>
                <w:b w:val="0"/>
              </w:rPr>
            </w:pPr>
            <w:r w:rsidRPr="00C6630A">
              <w:rPr>
                <w:b w:val="0"/>
              </w:rPr>
              <w:t>Unvaccinated</w:t>
            </w:r>
          </w:p>
        </w:tc>
        <w:tc>
          <w:tcPr>
            <w:tcW w:w="0" w:type="auto"/>
          </w:tcPr>
          <w:p w14:paraId="4BEFECB7" w14:textId="77777777" w:rsidR="00C6630A" w:rsidRPr="00C6630A" w:rsidRDefault="00C6630A" w:rsidP="00C6630A">
            <w:pPr>
              <w:pStyle w:val="Compact"/>
              <w:rPr>
                <w:b w:val="0"/>
              </w:rPr>
            </w:pPr>
            <w:r w:rsidRPr="00C6630A">
              <w:rPr>
                <w:b w:val="0"/>
              </w:rPr>
              <w:t>Unknown vaccine status</w:t>
            </w:r>
          </w:p>
        </w:tc>
      </w:tr>
      <w:tr w:rsidR="00C6630A" w:rsidRPr="00C6630A" w14:paraId="66930C79" w14:textId="77777777" w:rsidTr="005E3BF1">
        <w:tc>
          <w:tcPr>
            <w:tcW w:w="1683" w:type="pct"/>
          </w:tcPr>
          <w:p w14:paraId="462587B2" w14:textId="77777777" w:rsidR="00C6630A" w:rsidRPr="00C6630A" w:rsidRDefault="00C6630A" w:rsidP="00C6630A">
            <w:pPr>
              <w:pStyle w:val="Compact"/>
            </w:pPr>
            <w:r w:rsidRPr="00C6630A">
              <w:t>Total, all cases</w:t>
            </w:r>
          </w:p>
        </w:tc>
        <w:tc>
          <w:tcPr>
            <w:tcW w:w="816" w:type="pct"/>
          </w:tcPr>
          <w:p w14:paraId="28D396AD" w14:textId="77777777" w:rsidR="00C6630A" w:rsidRPr="00C6630A" w:rsidRDefault="00C6630A" w:rsidP="00C6630A">
            <w:pPr>
              <w:pStyle w:val="Compact"/>
            </w:pPr>
            <w:r w:rsidRPr="00C6630A">
              <w:t>51645</w:t>
            </w:r>
          </w:p>
        </w:tc>
        <w:tc>
          <w:tcPr>
            <w:tcW w:w="826" w:type="pct"/>
          </w:tcPr>
          <w:p w14:paraId="58482A9C" w14:textId="77777777" w:rsidR="00C6630A" w:rsidRPr="00C6630A" w:rsidRDefault="00C6630A" w:rsidP="00C6630A">
            <w:pPr>
              <w:pStyle w:val="Compact"/>
            </w:pPr>
            <w:r w:rsidRPr="00C6630A">
              <w:t>24354 {47}</w:t>
            </w:r>
          </w:p>
        </w:tc>
        <w:tc>
          <w:tcPr>
            <w:tcW w:w="0" w:type="auto"/>
          </w:tcPr>
          <w:p w14:paraId="6397929D" w14:textId="77777777" w:rsidR="00C6630A" w:rsidRPr="00C6630A" w:rsidRDefault="00C6630A" w:rsidP="00C6630A">
            <w:pPr>
              <w:pStyle w:val="Compact"/>
            </w:pPr>
            <w:r w:rsidRPr="00C6630A">
              <w:t>10158 {20}</w:t>
            </w:r>
          </w:p>
        </w:tc>
        <w:tc>
          <w:tcPr>
            <w:tcW w:w="0" w:type="auto"/>
          </w:tcPr>
          <w:p w14:paraId="48E0791C" w14:textId="77777777" w:rsidR="00C6630A" w:rsidRPr="00C6630A" w:rsidRDefault="00C6630A" w:rsidP="00C6630A">
            <w:pPr>
              <w:pStyle w:val="Compact"/>
            </w:pPr>
            <w:r w:rsidRPr="00C6630A">
              <w:t>17133 {33}</w:t>
            </w:r>
          </w:p>
        </w:tc>
      </w:tr>
      <w:tr w:rsidR="00C6630A" w:rsidRPr="00C6630A" w14:paraId="1AF6692C" w14:textId="77777777" w:rsidTr="005E3BF1">
        <w:tc>
          <w:tcPr>
            <w:tcW w:w="1683" w:type="pct"/>
          </w:tcPr>
          <w:p w14:paraId="32526DFA" w14:textId="77777777" w:rsidR="00C6630A" w:rsidRPr="00C6630A" w:rsidRDefault="00C6630A" w:rsidP="00C6630A">
            <w:pPr>
              <w:pStyle w:val="Compact"/>
            </w:pPr>
            <w:r w:rsidRPr="00C6630A">
              <w:t>Age</w:t>
            </w:r>
          </w:p>
        </w:tc>
        <w:tc>
          <w:tcPr>
            <w:tcW w:w="816" w:type="pct"/>
          </w:tcPr>
          <w:p w14:paraId="1F51D881" w14:textId="77777777" w:rsidR="00C6630A" w:rsidRPr="00C6630A" w:rsidRDefault="00C6630A" w:rsidP="00C6630A">
            <w:pPr>
              <w:pStyle w:val="Compact"/>
            </w:pPr>
            <w:r w:rsidRPr="00C6630A">
              <w:t>51645 (100)</w:t>
            </w:r>
          </w:p>
        </w:tc>
        <w:tc>
          <w:tcPr>
            <w:tcW w:w="826" w:type="pct"/>
          </w:tcPr>
          <w:p w14:paraId="21EB87AF" w14:textId="77777777" w:rsidR="00C6630A" w:rsidRPr="00C6630A" w:rsidRDefault="00C6630A" w:rsidP="00C6630A">
            <w:pPr>
              <w:pStyle w:val="Compact"/>
            </w:pPr>
            <w:r w:rsidRPr="00C6630A">
              <w:t>24354 (100)</w:t>
            </w:r>
          </w:p>
        </w:tc>
        <w:tc>
          <w:tcPr>
            <w:tcW w:w="0" w:type="auto"/>
          </w:tcPr>
          <w:p w14:paraId="63C10E9A" w14:textId="77777777" w:rsidR="00C6630A" w:rsidRPr="00C6630A" w:rsidRDefault="00C6630A" w:rsidP="00C6630A">
            <w:pPr>
              <w:pStyle w:val="Compact"/>
            </w:pPr>
            <w:r w:rsidRPr="00C6630A">
              <w:t>10158 (100)</w:t>
            </w:r>
          </w:p>
        </w:tc>
        <w:tc>
          <w:tcPr>
            <w:tcW w:w="0" w:type="auto"/>
          </w:tcPr>
          <w:p w14:paraId="005A1579" w14:textId="77777777" w:rsidR="00C6630A" w:rsidRPr="00C6630A" w:rsidRDefault="00C6630A" w:rsidP="00C6630A">
            <w:pPr>
              <w:pStyle w:val="Compact"/>
            </w:pPr>
            <w:r w:rsidRPr="00C6630A">
              <w:t>17133 (100)</w:t>
            </w:r>
          </w:p>
        </w:tc>
      </w:tr>
      <w:tr w:rsidR="00C6630A" w:rsidRPr="00C6630A" w14:paraId="69183455" w14:textId="77777777" w:rsidTr="005E3BF1">
        <w:tc>
          <w:tcPr>
            <w:tcW w:w="1683" w:type="pct"/>
          </w:tcPr>
          <w:p w14:paraId="7A2D88E3" w14:textId="77777777" w:rsidR="00C6630A" w:rsidRPr="00C6630A" w:rsidRDefault="00C6630A" w:rsidP="00C6630A">
            <w:pPr>
              <w:pStyle w:val="Compact"/>
            </w:pPr>
            <w:r w:rsidRPr="00C6630A">
              <w:t xml:space="preserve">   Mean </w:t>
            </w:r>
            <w:r w:rsidRPr="00C6630A">
              <w:rPr>
                <w:b/>
              </w:rPr>
              <w:t>[SD]</w:t>
            </w:r>
          </w:p>
        </w:tc>
        <w:tc>
          <w:tcPr>
            <w:tcW w:w="816" w:type="pct"/>
          </w:tcPr>
          <w:p w14:paraId="3FE954C4" w14:textId="77777777" w:rsidR="00C6630A" w:rsidRPr="00C6630A" w:rsidRDefault="00C6630A" w:rsidP="00C6630A">
            <w:pPr>
              <w:pStyle w:val="Compact"/>
            </w:pPr>
            <w:r w:rsidRPr="00C6630A">
              <w:t xml:space="preserve">   40 </w:t>
            </w:r>
            <w:r w:rsidRPr="00C6630A">
              <w:rPr>
                <w:b/>
              </w:rPr>
              <w:t>[19]</w:t>
            </w:r>
          </w:p>
        </w:tc>
        <w:tc>
          <w:tcPr>
            <w:tcW w:w="826" w:type="pct"/>
          </w:tcPr>
          <w:p w14:paraId="7565B70C" w14:textId="77777777" w:rsidR="00C6630A" w:rsidRPr="00C6630A" w:rsidRDefault="00C6630A" w:rsidP="00C6630A">
            <w:pPr>
              <w:pStyle w:val="Compact"/>
            </w:pPr>
            <w:r w:rsidRPr="00C6630A">
              <w:t xml:space="preserve">   36 </w:t>
            </w:r>
            <w:r w:rsidRPr="00C6630A">
              <w:rPr>
                <w:b/>
              </w:rPr>
              <w:t>[16]</w:t>
            </w:r>
          </w:p>
        </w:tc>
        <w:tc>
          <w:tcPr>
            <w:tcW w:w="0" w:type="auto"/>
          </w:tcPr>
          <w:p w14:paraId="5A2C2B03" w14:textId="77777777" w:rsidR="00C6630A" w:rsidRPr="00C6630A" w:rsidRDefault="00C6630A" w:rsidP="00C6630A">
            <w:pPr>
              <w:pStyle w:val="Compact"/>
            </w:pPr>
            <w:r w:rsidRPr="00C6630A">
              <w:t xml:space="preserve">   44 </w:t>
            </w:r>
            <w:r w:rsidRPr="00C6630A">
              <w:rPr>
                <w:b/>
              </w:rPr>
              <w:t>[22]</w:t>
            </w:r>
          </w:p>
        </w:tc>
        <w:tc>
          <w:tcPr>
            <w:tcW w:w="0" w:type="auto"/>
          </w:tcPr>
          <w:p w14:paraId="6B7B0268" w14:textId="77777777" w:rsidR="00C6630A" w:rsidRPr="00C6630A" w:rsidRDefault="00C6630A" w:rsidP="00C6630A">
            <w:pPr>
              <w:pStyle w:val="Compact"/>
            </w:pPr>
            <w:r w:rsidRPr="00C6630A">
              <w:t xml:space="preserve">   45 </w:t>
            </w:r>
            <w:r w:rsidRPr="00C6630A">
              <w:rPr>
                <w:b/>
              </w:rPr>
              <w:t>[20]</w:t>
            </w:r>
          </w:p>
        </w:tc>
      </w:tr>
      <w:tr w:rsidR="00C6630A" w:rsidRPr="00C6630A" w14:paraId="24458E91" w14:textId="77777777" w:rsidTr="005E3BF1">
        <w:tc>
          <w:tcPr>
            <w:tcW w:w="1683" w:type="pct"/>
          </w:tcPr>
          <w:p w14:paraId="609C9817" w14:textId="77777777" w:rsidR="00C6630A" w:rsidRPr="00C6630A" w:rsidRDefault="00C6630A" w:rsidP="00C6630A">
            <w:pPr>
              <w:pStyle w:val="Compact"/>
            </w:pPr>
            <w:r w:rsidRPr="00C6630A">
              <w:t xml:space="preserve">   Median </w:t>
            </w:r>
            <w:r w:rsidRPr="00C6630A">
              <w:rPr>
                <w:b/>
              </w:rPr>
              <w:t>[25%, 75%]</w:t>
            </w:r>
          </w:p>
        </w:tc>
        <w:tc>
          <w:tcPr>
            <w:tcW w:w="816" w:type="pct"/>
          </w:tcPr>
          <w:p w14:paraId="728383D1" w14:textId="77777777" w:rsidR="00C6630A" w:rsidRPr="00C6630A" w:rsidRDefault="00C6630A" w:rsidP="00C6630A">
            <w:pPr>
              <w:pStyle w:val="Compact"/>
            </w:pPr>
            <w:r w:rsidRPr="00C6630A">
              <w:t xml:space="preserve">   36 </w:t>
            </w:r>
            <w:r w:rsidRPr="00C6630A">
              <w:rPr>
                <w:b/>
              </w:rPr>
              <w:t>[27, 52]</w:t>
            </w:r>
          </w:p>
        </w:tc>
        <w:tc>
          <w:tcPr>
            <w:tcW w:w="826" w:type="pct"/>
          </w:tcPr>
          <w:p w14:paraId="3A64E47C" w14:textId="77777777" w:rsidR="00C6630A" w:rsidRPr="00C6630A" w:rsidRDefault="00C6630A" w:rsidP="00C6630A">
            <w:pPr>
              <w:pStyle w:val="Compact"/>
            </w:pPr>
            <w:r w:rsidRPr="00C6630A">
              <w:t xml:space="preserve">   34 </w:t>
            </w:r>
            <w:r w:rsidRPr="00C6630A">
              <w:rPr>
                <w:b/>
              </w:rPr>
              <w:t>[26, 45]</w:t>
            </w:r>
          </w:p>
        </w:tc>
        <w:tc>
          <w:tcPr>
            <w:tcW w:w="0" w:type="auto"/>
          </w:tcPr>
          <w:p w14:paraId="4B9E30C1" w14:textId="77777777" w:rsidR="00C6630A" w:rsidRPr="00C6630A" w:rsidRDefault="00C6630A" w:rsidP="00C6630A">
            <w:pPr>
              <w:pStyle w:val="Compact"/>
            </w:pPr>
            <w:r w:rsidRPr="00C6630A">
              <w:t xml:space="preserve">   38 </w:t>
            </w:r>
            <w:r w:rsidRPr="00C6630A">
              <w:rPr>
                <w:b/>
              </w:rPr>
              <w:t>[26, 62]</w:t>
            </w:r>
          </w:p>
        </w:tc>
        <w:tc>
          <w:tcPr>
            <w:tcW w:w="0" w:type="auto"/>
          </w:tcPr>
          <w:p w14:paraId="0EC12F70" w14:textId="77777777" w:rsidR="00C6630A" w:rsidRPr="00C6630A" w:rsidRDefault="00C6630A" w:rsidP="00C6630A">
            <w:pPr>
              <w:pStyle w:val="Compact"/>
            </w:pPr>
            <w:r w:rsidRPr="00C6630A">
              <w:t xml:space="preserve">   41 </w:t>
            </w:r>
            <w:r w:rsidRPr="00C6630A">
              <w:rPr>
                <w:b/>
              </w:rPr>
              <w:t>[29, 59]</w:t>
            </w:r>
          </w:p>
        </w:tc>
      </w:tr>
      <w:tr w:rsidR="00C6630A" w:rsidRPr="00C6630A" w14:paraId="3B1C2243" w14:textId="77777777" w:rsidTr="005E3BF1">
        <w:tc>
          <w:tcPr>
            <w:tcW w:w="1683" w:type="pct"/>
          </w:tcPr>
          <w:p w14:paraId="1B7B10F8" w14:textId="77777777" w:rsidR="00C6630A" w:rsidRPr="00C6630A" w:rsidRDefault="00C6630A" w:rsidP="00C6630A">
            <w:pPr>
              <w:pStyle w:val="Compact"/>
            </w:pPr>
            <w:r w:rsidRPr="00C6630A">
              <w:t>Sex</w:t>
            </w:r>
          </w:p>
        </w:tc>
        <w:tc>
          <w:tcPr>
            <w:tcW w:w="816" w:type="pct"/>
          </w:tcPr>
          <w:p w14:paraId="5B46A7B9" w14:textId="77777777" w:rsidR="00C6630A" w:rsidRPr="00C6630A" w:rsidRDefault="00C6630A" w:rsidP="00C6630A">
            <w:pPr>
              <w:pStyle w:val="Compact"/>
            </w:pPr>
            <w:r w:rsidRPr="00C6630A">
              <w:t>51535 (100)</w:t>
            </w:r>
          </w:p>
        </w:tc>
        <w:tc>
          <w:tcPr>
            <w:tcW w:w="826" w:type="pct"/>
          </w:tcPr>
          <w:p w14:paraId="409D55CC" w14:textId="77777777" w:rsidR="00C6630A" w:rsidRPr="00C6630A" w:rsidRDefault="00C6630A" w:rsidP="00C6630A">
            <w:pPr>
              <w:pStyle w:val="Compact"/>
            </w:pPr>
            <w:r w:rsidRPr="00C6630A">
              <w:t>24320 (100)</w:t>
            </w:r>
          </w:p>
        </w:tc>
        <w:tc>
          <w:tcPr>
            <w:tcW w:w="0" w:type="auto"/>
          </w:tcPr>
          <w:p w14:paraId="6EF15B08" w14:textId="77777777" w:rsidR="00C6630A" w:rsidRPr="00C6630A" w:rsidRDefault="00C6630A" w:rsidP="00C6630A">
            <w:pPr>
              <w:pStyle w:val="Compact"/>
            </w:pPr>
            <w:r w:rsidRPr="00C6630A">
              <w:t>10136 (100)</w:t>
            </w:r>
          </w:p>
        </w:tc>
        <w:tc>
          <w:tcPr>
            <w:tcW w:w="0" w:type="auto"/>
          </w:tcPr>
          <w:p w14:paraId="3C3E3FA3" w14:textId="77777777" w:rsidR="00C6630A" w:rsidRPr="00C6630A" w:rsidRDefault="00C6630A" w:rsidP="00C6630A">
            <w:pPr>
              <w:pStyle w:val="Compact"/>
            </w:pPr>
            <w:r w:rsidRPr="00C6630A">
              <w:t>17079 (100)</w:t>
            </w:r>
          </w:p>
        </w:tc>
      </w:tr>
      <w:tr w:rsidR="00C6630A" w:rsidRPr="00C6630A" w14:paraId="5499536B" w14:textId="77777777" w:rsidTr="005E3BF1">
        <w:tc>
          <w:tcPr>
            <w:tcW w:w="1683" w:type="pct"/>
          </w:tcPr>
          <w:p w14:paraId="415B3A35" w14:textId="77777777" w:rsidR="00C6630A" w:rsidRPr="00C6630A" w:rsidRDefault="00C6630A" w:rsidP="00C6630A">
            <w:pPr>
              <w:pStyle w:val="Compact"/>
            </w:pPr>
            <w:r w:rsidRPr="00C6630A">
              <w:t>   Female</w:t>
            </w:r>
          </w:p>
        </w:tc>
        <w:tc>
          <w:tcPr>
            <w:tcW w:w="816" w:type="pct"/>
          </w:tcPr>
          <w:p w14:paraId="63D4E33C" w14:textId="77777777" w:rsidR="00C6630A" w:rsidRPr="00C6630A" w:rsidRDefault="00C6630A" w:rsidP="00C6630A">
            <w:pPr>
              <w:pStyle w:val="Compact"/>
            </w:pPr>
            <w:r w:rsidRPr="00C6630A">
              <w:t>   22066 [</w:t>
            </w:r>
            <w:r w:rsidRPr="00C6630A">
              <w:rPr>
                <w:i/>
              </w:rPr>
              <w:t>43</w:t>
            </w:r>
            <w:r w:rsidRPr="00C6630A">
              <w:t>]</w:t>
            </w:r>
          </w:p>
        </w:tc>
        <w:tc>
          <w:tcPr>
            <w:tcW w:w="826" w:type="pct"/>
          </w:tcPr>
          <w:p w14:paraId="791E68C8" w14:textId="77777777" w:rsidR="00C6630A" w:rsidRPr="00C6630A" w:rsidRDefault="00C6630A" w:rsidP="00C6630A">
            <w:pPr>
              <w:pStyle w:val="Compact"/>
            </w:pPr>
            <w:r w:rsidRPr="00C6630A">
              <w:t>   10791 [</w:t>
            </w:r>
            <w:r w:rsidRPr="00C6630A">
              <w:rPr>
                <w:i/>
              </w:rPr>
              <w:t>44</w:t>
            </w:r>
            <w:r w:rsidRPr="00C6630A">
              <w:t>]</w:t>
            </w:r>
          </w:p>
        </w:tc>
        <w:tc>
          <w:tcPr>
            <w:tcW w:w="0" w:type="auto"/>
          </w:tcPr>
          <w:p w14:paraId="1EA6C7C1" w14:textId="77777777" w:rsidR="00C6630A" w:rsidRPr="00C6630A" w:rsidRDefault="00C6630A" w:rsidP="00C6630A">
            <w:pPr>
              <w:pStyle w:val="Compact"/>
            </w:pPr>
            <w:r w:rsidRPr="00C6630A">
              <w:t>   4312 [</w:t>
            </w:r>
            <w:r w:rsidRPr="00C6630A">
              <w:rPr>
                <w:i/>
              </w:rPr>
              <w:t>43</w:t>
            </w:r>
            <w:r w:rsidRPr="00C6630A">
              <w:t>]</w:t>
            </w:r>
          </w:p>
        </w:tc>
        <w:tc>
          <w:tcPr>
            <w:tcW w:w="0" w:type="auto"/>
          </w:tcPr>
          <w:p w14:paraId="7F49FDC4" w14:textId="77777777" w:rsidR="00C6630A" w:rsidRPr="00C6630A" w:rsidRDefault="00C6630A" w:rsidP="00C6630A">
            <w:pPr>
              <w:pStyle w:val="Compact"/>
            </w:pPr>
            <w:r w:rsidRPr="00C6630A">
              <w:t>   6963 [</w:t>
            </w:r>
            <w:r w:rsidRPr="00C6630A">
              <w:rPr>
                <w:i/>
              </w:rPr>
              <w:t>41</w:t>
            </w:r>
            <w:r w:rsidRPr="00C6630A">
              <w:t>]</w:t>
            </w:r>
          </w:p>
        </w:tc>
      </w:tr>
      <w:tr w:rsidR="00C6630A" w:rsidRPr="00C6630A" w14:paraId="355E76EC" w14:textId="77777777" w:rsidTr="005E3BF1">
        <w:tc>
          <w:tcPr>
            <w:tcW w:w="1683" w:type="pct"/>
          </w:tcPr>
          <w:p w14:paraId="19221C98" w14:textId="77777777" w:rsidR="00C6630A" w:rsidRPr="00C6630A" w:rsidRDefault="00C6630A" w:rsidP="00C6630A">
            <w:pPr>
              <w:pStyle w:val="Compact"/>
            </w:pPr>
            <w:r w:rsidRPr="00C6630A">
              <w:t>   Male</w:t>
            </w:r>
          </w:p>
        </w:tc>
        <w:tc>
          <w:tcPr>
            <w:tcW w:w="816" w:type="pct"/>
          </w:tcPr>
          <w:p w14:paraId="4CAFBC33" w14:textId="77777777" w:rsidR="00C6630A" w:rsidRPr="00C6630A" w:rsidRDefault="00C6630A" w:rsidP="00C6630A">
            <w:pPr>
              <w:pStyle w:val="Compact"/>
            </w:pPr>
            <w:r w:rsidRPr="00C6630A">
              <w:t>   29469 [</w:t>
            </w:r>
            <w:r w:rsidRPr="00C6630A">
              <w:rPr>
                <w:i/>
              </w:rPr>
              <w:t>57</w:t>
            </w:r>
            <w:r w:rsidRPr="00C6630A">
              <w:t>]</w:t>
            </w:r>
          </w:p>
        </w:tc>
        <w:tc>
          <w:tcPr>
            <w:tcW w:w="826" w:type="pct"/>
          </w:tcPr>
          <w:p w14:paraId="0CD3C739" w14:textId="77777777" w:rsidR="00C6630A" w:rsidRPr="00C6630A" w:rsidRDefault="00C6630A" w:rsidP="00C6630A">
            <w:pPr>
              <w:pStyle w:val="Compact"/>
            </w:pPr>
            <w:r w:rsidRPr="00C6630A">
              <w:t>   13529 [</w:t>
            </w:r>
            <w:r w:rsidRPr="00C6630A">
              <w:rPr>
                <w:i/>
              </w:rPr>
              <w:t>56</w:t>
            </w:r>
            <w:r w:rsidRPr="00C6630A">
              <w:t>]</w:t>
            </w:r>
          </w:p>
        </w:tc>
        <w:tc>
          <w:tcPr>
            <w:tcW w:w="0" w:type="auto"/>
          </w:tcPr>
          <w:p w14:paraId="338E8F41" w14:textId="77777777" w:rsidR="00C6630A" w:rsidRPr="00C6630A" w:rsidRDefault="00C6630A" w:rsidP="00C6630A">
            <w:pPr>
              <w:pStyle w:val="Compact"/>
            </w:pPr>
            <w:r w:rsidRPr="00C6630A">
              <w:t>   5824 [</w:t>
            </w:r>
            <w:r w:rsidRPr="00C6630A">
              <w:rPr>
                <w:i/>
              </w:rPr>
              <w:t>57</w:t>
            </w:r>
            <w:r w:rsidRPr="00C6630A">
              <w:t>]</w:t>
            </w:r>
          </w:p>
        </w:tc>
        <w:tc>
          <w:tcPr>
            <w:tcW w:w="0" w:type="auto"/>
          </w:tcPr>
          <w:p w14:paraId="7F1A7744" w14:textId="77777777" w:rsidR="00C6630A" w:rsidRPr="00C6630A" w:rsidRDefault="00C6630A" w:rsidP="00C6630A">
            <w:pPr>
              <w:pStyle w:val="Compact"/>
            </w:pPr>
            <w:r w:rsidRPr="00C6630A">
              <w:t>   10116 [</w:t>
            </w:r>
            <w:r w:rsidRPr="00C6630A">
              <w:rPr>
                <w:i/>
              </w:rPr>
              <w:t>59</w:t>
            </w:r>
            <w:r w:rsidRPr="00C6630A">
              <w:t>]</w:t>
            </w:r>
          </w:p>
        </w:tc>
      </w:tr>
      <w:tr w:rsidR="00C6630A" w:rsidRPr="00C6630A" w14:paraId="46F6EE6B" w14:textId="77777777" w:rsidTr="005E3BF1">
        <w:tc>
          <w:tcPr>
            <w:tcW w:w="1683" w:type="pct"/>
          </w:tcPr>
          <w:p w14:paraId="04050219" w14:textId="4A5DA6CB" w:rsidR="00C6630A" w:rsidRPr="00C6630A" w:rsidRDefault="00C6630A" w:rsidP="00C6630A">
            <w:pPr>
              <w:pStyle w:val="Compact"/>
            </w:pPr>
            <w:r w:rsidRPr="00C6630A">
              <w:t xml:space="preserve">IMD rank (with 1 as most deprived and 5 as least </w:t>
            </w:r>
            <w:proofErr w:type="gramStart"/>
            <w:r w:rsidRPr="00C6630A">
              <w:t>deprived)</w:t>
            </w:r>
            <w:ins w:id="10" w:author="Samuel Abbott" w:date="2019-05-10T15:58:00Z">
              <w:r w:rsidR="001835A4">
                <w:t>*</w:t>
              </w:r>
            </w:ins>
            <w:proofErr w:type="gramEnd"/>
          </w:p>
        </w:tc>
        <w:tc>
          <w:tcPr>
            <w:tcW w:w="816" w:type="pct"/>
          </w:tcPr>
          <w:p w14:paraId="4F2E1BB3" w14:textId="77777777" w:rsidR="00C6630A" w:rsidRPr="00C6630A" w:rsidRDefault="00C6630A" w:rsidP="00C6630A">
            <w:pPr>
              <w:pStyle w:val="Compact"/>
            </w:pPr>
            <w:r w:rsidRPr="00C6630A">
              <w:t>43525 (84)</w:t>
            </w:r>
          </w:p>
        </w:tc>
        <w:tc>
          <w:tcPr>
            <w:tcW w:w="826" w:type="pct"/>
          </w:tcPr>
          <w:p w14:paraId="36E978B8" w14:textId="77777777" w:rsidR="00C6630A" w:rsidRPr="00C6630A" w:rsidRDefault="00C6630A" w:rsidP="00C6630A">
            <w:pPr>
              <w:pStyle w:val="Compact"/>
            </w:pPr>
            <w:r w:rsidRPr="00C6630A">
              <w:t>21240 (87)</w:t>
            </w:r>
          </w:p>
        </w:tc>
        <w:tc>
          <w:tcPr>
            <w:tcW w:w="0" w:type="auto"/>
          </w:tcPr>
          <w:p w14:paraId="35C90AC1" w14:textId="77777777" w:rsidR="00C6630A" w:rsidRPr="00C6630A" w:rsidRDefault="00C6630A" w:rsidP="00C6630A">
            <w:pPr>
              <w:pStyle w:val="Compact"/>
            </w:pPr>
            <w:r w:rsidRPr="00C6630A">
              <w:t>8866 (87)</w:t>
            </w:r>
          </w:p>
        </w:tc>
        <w:tc>
          <w:tcPr>
            <w:tcW w:w="0" w:type="auto"/>
          </w:tcPr>
          <w:p w14:paraId="7CAE54C4" w14:textId="77777777" w:rsidR="00C6630A" w:rsidRPr="00C6630A" w:rsidRDefault="00C6630A" w:rsidP="00C6630A">
            <w:pPr>
              <w:pStyle w:val="Compact"/>
            </w:pPr>
            <w:r w:rsidRPr="00C6630A">
              <w:t>13419 (78)</w:t>
            </w:r>
          </w:p>
        </w:tc>
      </w:tr>
      <w:tr w:rsidR="00C6630A" w:rsidRPr="00C6630A" w14:paraId="757299EB" w14:textId="77777777" w:rsidTr="005E3BF1">
        <w:tc>
          <w:tcPr>
            <w:tcW w:w="1683" w:type="pct"/>
          </w:tcPr>
          <w:p w14:paraId="0A256B98" w14:textId="77777777" w:rsidR="00C6630A" w:rsidRPr="00C6630A" w:rsidRDefault="00C6630A" w:rsidP="00C6630A">
            <w:pPr>
              <w:pStyle w:val="Compact"/>
            </w:pPr>
            <w:r w:rsidRPr="00C6630A">
              <w:t>   1</w:t>
            </w:r>
          </w:p>
        </w:tc>
        <w:tc>
          <w:tcPr>
            <w:tcW w:w="816" w:type="pct"/>
          </w:tcPr>
          <w:p w14:paraId="589D6F33" w14:textId="77777777" w:rsidR="00C6630A" w:rsidRPr="00C6630A" w:rsidRDefault="00C6630A" w:rsidP="00C6630A">
            <w:pPr>
              <w:pStyle w:val="Compact"/>
            </w:pPr>
            <w:r w:rsidRPr="00C6630A">
              <w:t>   16800 [</w:t>
            </w:r>
            <w:r w:rsidRPr="00C6630A">
              <w:rPr>
                <w:i/>
              </w:rPr>
              <w:t>39</w:t>
            </w:r>
            <w:r w:rsidRPr="00C6630A">
              <w:t>]</w:t>
            </w:r>
          </w:p>
        </w:tc>
        <w:tc>
          <w:tcPr>
            <w:tcW w:w="826" w:type="pct"/>
          </w:tcPr>
          <w:p w14:paraId="2ABFCE39" w14:textId="77777777" w:rsidR="00C6630A" w:rsidRPr="00C6630A" w:rsidRDefault="00C6630A" w:rsidP="00C6630A">
            <w:pPr>
              <w:pStyle w:val="Compact"/>
            </w:pPr>
            <w:r w:rsidRPr="00C6630A">
              <w:t>   7779 [</w:t>
            </w:r>
            <w:r w:rsidRPr="00C6630A">
              <w:rPr>
                <w:i/>
              </w:rPr>
              <w:t>37</w:t>
            </w:r>
            <w:r w:rsidRPr="00C6630A">
              <w:t>]</w:t>
            </w:r>
          </w:p>
        </w:tc>
        <w:tc>
          <w:tcPr>
            <w:tcW w:w="0" w:type="auto"/>
          </w:tcPr>
          <w:p w14:paraId="1B571A41" w14:textId="77777777" w:rsidR="00C6630A" w:rsidRPr="00C6630A" w:rsidRDefault="00C6630A" w:rsidP="00C6630A">
            <w:pPr>
              <w:pStyle w:val="Compact"/>
            </w:pPr>
            <w:r w:rsidRPr="00C6630A">
              <w:t>   3665 [</w:t>
            </w:r>
            <w:r w:rsidRPr="00C6630A">
              <w:rPr>
                <w:i/>
              </w:rPr>
              <w:t>41</w:t>
            </w:r>
            <w:r w:rsidRPr="00C6630A">
              <w:t>]</w:t>
            </w:r>
          </w:p>
        </w:tc>
        <w:tc>
          <w:tcPr>
            <w:tcW w:w="0" w:type="auto"/>
          </w:tcPr>
          <w:p w14:paraId="7796F645" w14:textId="77777777" w:rsidR="00C6630A" w:rsidRPr="00C6630A" w:rsidRDefault="00C6630A" w:rsidP="00C6630A">
            <w:pPr>
              <w:pStyle w:val="Compact"/>
            </w:pPr>
            <w:r w:rsidRPr="00C6630A">
              <w:t>   5356 [</w:t>
            </w:r>
            <w:r w:rsidRPr="00C6630A">
              <w:rPr>
                <w:i/>
              </w:rPr>
              <w:t>40</w:t>
            </w:r>
            <w:r w:rsidRPr="00C6630A">
              <w:t>]</w:t>
            </w:r>
          </w:p>
        </w:tc>
      </w:tr>
      <w:tr w:rsidR="00C6630A" w:rsidRPr="00C6630A" w14:paraId="1AFF30CB" w14:textId="77777777" w:rsidTr="005E3BF1">
        <w:tc>
          <w:tcPr>
            <w:tcW w:w="1683" w:type="pct"/>
          </w:tcPr>
          <w:p w14:paraId="4887B918" w14:textId="77777777" w:rsidR="00C6630A" w:rsidRPr="00C6630A" w:rsidRDefault="00C6630A" w:rsidP="00C6630A">
            <w:pPr>
              <w:pStyle w:val="Compact"/>
            </w:pPr>
            <w:r w:rsidRPr="00C6630A">
              <w:t>   2</w:t>
            </w:r>
          </w:p>
        </w:tc>
        <w:tc>
          <w:tcPr>
            <w:tcW w:w="816" w:type="pct"/>
          </w:tcPr>
          <w:p w14:paraId="19D496C7" w14:textId="77777777" w:rsidR="00C6630A" w:rsidRPr="00C6630A" w:rsidRDefault="00C6630A" w:rsidP="00C6630A">
            <w:pPr>
              <w:pStyle w:val="Compact"/>
            </w:pPr>
            <w:r w:rsidRPr="00C6630A">
              <w:t>   13057 [</w:t>
            </w:r>
            <w:r w:rsidRPr="00C6630A">
              <w:rPr>
                <w:i/>
              </w:rPr>
              <w:t>30</w:t>
            </w:r>
            <w:r w:rsidRPr="00C6630A">
              <w:t>]</w:t>
            </w:r>
          </w:p>
        </w:tc>
        <w:tc>
          <w:tcPr>
            <w:tcW w:w="826" w:type="pct"/>
          </w:tcPr>
          <w:p w14:paraId="0BA90798" w14:textId="77777777" w:rsidR="00C6630A" w:rsidRPr="00C6630A" w:rsidRDefault="00C6630A" w:rsidP="00C6630A">
            <w:pPr>
              <w:pStyle w:val="Compact"/>
            </w:pPr>
            <w:r w:rsidRPr="00C6630A">
              <w:t>   6836 [</w:t>
            </w:r>
            <w:r w:rsidRPr="00C6630A">
              <w:rPr>
                <w:i/>
              </w:rPr>
              <w:t>32</w:t>
            </w:r>
            <w:r w:rsidRPr="00C6630A">
              <w:t>]</w:t>
            </w:r>
          </w:p>
        </w:tc>
        <w:tc>
          <w:tcPr>
            <w:tcW w:w="0" w:type="auto"/>
          </w:tcPr>
          <w:p w14:paraId="6E9507A4" w14:textId="77777777" w:rsidR="00C6630A" w:rsidRPr="00C6630A" w:rsidRDefault="00C6630A" w:rsidP="00C6630A">
            <w:pPr>
              <w:pStyle w:val="Compact"/>
            </w:pPr>
            <w:r w:rsidRPr="00C6630A">
              <w:t>   2564 [</w:t>
            </w:r>
            <w:r w:rsidRPr="00C6630A">
              <w:rPr>
                <w:i/>
              </w:rPr>
              <w:t>29</w:t>
            </w:r>
            <w:r w:rsidRPr="00C6630A">
              <w:t>]</w:t>
            </w:r>
          </w:p>
        </w:tc>
        <w:tc>
          <w:tcPr>
            <w:tcW w:w="0" w:type="auto"/>
          </w:tcPr>
          <w:p w14:paraId="66530BF9" w14:textId="77777777" w:rsidR="00C6630A" w:rsidRPr="00C6630A" w:rsidRDefault="00C6630A" w:rsidP="00C6630A">
            <w:pPr>
              <w:pStyle w:val="Compact"/>
            </w:pPr>
            <w:r w:rsidRPr="00C6630A">
              <w:t>   3657 [</w:t>
            </w:r>
            <w:r w:rsidRPr="00C6630A">
              <w:rPr>
                <w:i/>
              </w:rPr>
              <w:t>27</w:t>
            </w:r>
            <w:r w:rsidRPr="00C6630A">
              <w:t>]</w:t>
            </w:r>
          </w:p>
        </w:tc>
      </w:tr>
      <w:tr w:rsidR="00C6630A" w:rsidRPr="00C6630A" w14:paraId="38E2E01D" w14:textId="77777777" w:rsidTr="005E3BF1">
        <w:tc>
          <w:tcPr>
            <w:tcW w:w="1683" w:type="pct"/>
          </w:tcPr>
          <w:p w14:paraId="4AFF8D59" w14:textId="77777777" w:rsidR="00C6630A" w:rsidRPr="00C6630A" w:rsidRDefault="00C6630A" w:rsidP="00C6630A">
            <w:pPr>
              <w:pStyle w:val="Compact"/>
            </w:pPr>
            <w:r w:rsidRPr="00C6630A">
              <w:t>   3</w:t>
            </w:r>
          </w:p>
        </w:tc>
        <w:tc>
          <w:tcPr>
            <w:tcW w:w="816" w:type="pct"/>
          </w:tcPr>
          <w:p w14:paraId="48DE729D" w14:textId="77777777" w:rsidR="00C6630A" w:rsidRPr="00C6630A" w:rsidRDefault="00C6630A" w:rsidP="00C6630A">
            <w:pPr>
              <w:pStyle w:val="Compact"/>
            </w:pPr>
            <w:r w:rsidRPr="00C6630A">
              <w:t>   6838 [</w:t>
            </w:r>
            <w:r w:rsidRPr="00C6630A">
              <w:rPr>
                <w:i/>
              </w:rPr>
              <w:t>16</w:t>
            </w:r>
            <w:r w:rsidRPr="00C6630A">
              <w:t>]</w:t>
            </w:r>
          </w:p>
        </w:tc>
        <w:tc>
          <w:tcPr>
            <w:tcW w:w="826" w:type="pct"/>
          </w:tcPr>
          <w:p w14:paraId="18DFBE5D" w14:textId="77777777" w:rsidR="00C6630A" w:rsidRPr="00C6630A" w:rsidRDefault="00C6630A" w:rsidP="00C6630A">
            <w:pPr>
              <w:pStyle w:val="Compact"/>
            </w:pPr>
            <w:r w:rsidRPr="00C6630A">
              <w:t>   3459 [</w:t>
            </w:r>
            <w:r w:rsidRPr="00C6630A">
              <w:rPr>
                <w:i/>
              </w:rPr>
              <w:t>16</w:t>
            </w:r>
            <w:r w:rsidRPr="00C6630A">
              <w:t>]</w:t>
            </w:r>
          </w:p>
        </w:tc>
        <w:tc>
          <w:tcPr>
            <w:tcW w:w="0" w:type="auto"/>
          </w:tcPr>
          <w:p w14:paraId="5A96BAA5" w14:textId="77777777" w:rsidR="00C6630A" w:rsidRPr="00C6630A" w:rsidRDefault="00C6630A" w:rsidP="00C6630A">
            <w:pPr>
              <w:pStyle w:val="Compact"/>
            </w:pPr>
            <w:r w:rsidRPr="00C6630A">
              <w:t>   1259 [</w:t>
            </w:r>
            <w:r w:rsidRPr="00C6630A">
              <w:rPr>
                <w:i/>
              </w:rPr>
              <w:t>14</w:t>
            </w:r>
            <w:r w:rsidRPr="00C6630A">
              <w:t>]</w:t>
            </w:r>
          </w:p>
        </w:tc>
        <w:tc>
          <w:tcPr>
            <w:tcW w:w="0" w:type="auto"/>
          </w:tcPr>
          <w:p w14:paraId="63832302" w14:textId="77777777" w:rsidR="00C6630A" w:rsidRPr="00C6630A" w:rsidRDefault="00C6630A" w:rsidP="00C6630A">
            <w:pPr>
              <w:pStyle w:val="Compact"/>
            </w:pPr>
            <w:r w:rsidRPr="00C6630A">
              <w:t>   2120 [</w:t>
            </w:r>
            <w:r w:rsidRPr="00C6630A">
              <w:rPr>
                <w:i/>
              </w:rPr>
              <w:t>16</w:t>
            </w:r>
            <w:r w:rsidRPr="00C6630A">
              <w:t>]</w:t>
            </w:r>
          </w:p>
        </w:tc>
      </w:tr>
      <w:tr w:rsidR="00C6630A" w:rsidRPr="00C6630A" w14:paraId="126350DD" w14:textId="77777777" w:rsidTr="005E3BF1">
        <w:tc>
          <w:tcPr>
            <w:tcW w:w="1683" w:type="pct"/>
          </w:tcPr>
          <w:p w14:paraId="72BC90F3" w14:textId="77777777" w:rsidR="00C6630A" w:rsidRPr="00C6630A" w:rsidRDefault="00C6630A" w:rsidP="00C6630A">
            <w:pPr>
              <w:pStyle w:val="Compact"/>
            </w:pPr>
            <w:r w:rsidRPr="00C6630A">
              <w:t>   4</w:t>
            </w:r>
          </w:p>
        </w:tc>
        <w:tc>
          <w:tcPr>
            <w:tcW w:w="816" w:type="pct"/>
          </w:tcPr>
          <w:p w14:paraId="4711A101" w14:textId="77777777" w:rsidR="00C6630A" w:rsidRPr="00C6630A" w:rsidRDefault="00C6630A" w:rsidP="00C6630A">
            <w:pPr>
              <w:pStyle w:val="Compact"/>
            </w:pPr>
            <w:r w:rsidRPr="00C6630A">
              <w:t>   4045 [</w:t>
            </w:r>
            <w:r w:rsidRPr="00C6630A">
              <w:rPr>
                <w:i/>
              </w:rPr>
              <w:t>9</w:t>
            </w:r>
            <w:r w:rsidRPr="00C6630A">
              <w:t>]</w:t>
            </w:r>
          </w:p>
        </w:tc>
        <w:tc>
          <w:tcPr>
            <w:tcW w:w="826" w:type="pct"/>
          </w:tcPr>
          <w:p w14:paraId="0A5A7E68" w14:textId="77777777" w:rsidR="00C6630A" w:rsidRPr="00C6630A" w:rsidRDefault="00C6630A" w:rsidP="00C6630A">
            <w:pPr>
              <w:pStyle w:val="Compact"/>
            </w:pPr>
            <w:r w:rsidRPr="00C6630A">
              <w:t>   1893 [</w:t>
            </w:r>
            <w:r w:rsidRPr="00C6630A">
              <w:rPr>
                <w:i/>
              </w:rPr>
              <w:t>9</w:t>
            </w:r>
            <w:r w:rsidRPr="00C6630A">
              <w:t>]</w:t>
            </w:r>
          </w:p>
        </w:tc>
        <w:tc>
          <w:tcPr>
            <w:tcW w:w="0" w:type="auto"/>
          </w:tcPr>
          <w:p w14:paraId="4CB0037E" w14:textId="77777777" w:rsidR="00C6630A" w:rsidRPr="00C6630A" w:rsidRDefault="00C6630A" w:rsidP="00C6630A">
            <w:pPr>
              <w:pStyle w:val="Compact"/>
            </w:pPr>
            <w:r w:rsidRPr="00C6630A">
              <w:t>   836 [</w:t>
            </w:r>
            <w:r w:rsidRPr="00C6630A">
              <w:rPr>
                <w:i/>
              </w:rPr>
              <w:t>9</w:t>
            </w:r>
            <w:r w:rsidRPr="00C6630A">
              <w:t>]</w:t>
            </w:r>
          </w:p>
        </w:tc>
        <w:tc>
          <w:tcPr>
            <w:tcW w:w="0" w:type="auto"/>
          </w:tcPr>
          <w:p w14:paraId="1782DCF5" w14:textId="77777777" w:rsidR="00C6630A" w:rsidRPr="00C6630A" w:rsidRDefault="00C6630A" w:rsidP="00C6630A">
            <w:pPr>
              <w:pStyle w:val="Compact"/>
            </w:pPr>
            <w:r w:rsidRPr="00C6630A">
              <w:t>   1316 [</w:t>
            </w:r>
            <w:r w:rsidRPr="00C6630A">
              <w:rPr>
                <w:i/>
              </w:rPr>
              <w:t>10</w:t>
            </w:r>
            <w:r w:rsidRPr="00C6630A">
              <w:t>]</w:t>
            </w:r>
          </w:p>
        </w:tc>
      </w:tr>
      <w:tr w:rsidR="00C6630A" w:rsidRPr="00C6630A" w14:paraId="109D1EAD" w14:textId="77777777" w:rsidTr="005E3BF1">
        <w:tc>
          <w:tcPr>
            <w:tcW w:w="1683" w:type="pct"/>
          </w:tcPr>
          <w:p w14:paraId="0721E80F" w14:textId="77777777" w:rsidR="00C6630A" w:rsidRPr="00C6630A" w:rsidRDefault="00C6630A" w:rsidP="00C6630A">
            <w:pPr>
              <w:pStyle w:val="Compact"/>
            </w:pPr>
            <w:r w:rsidRPr="00C6630A">
              <w:t>   5</w:t>
            </w:r>
          </w:p>
        </w:tc>
        <w:tc>
          <w:tcPr>
            <w:tcW w:w="816" w:type="pct"/>
          </w:tcPr>
          <w:p w14:paraId="3AD03CA6" w14:textId="77777777" w:rsidR="00C6630A" w:rsidRPr="00C6630A" w:rsidRDefault="00C6630A" w:rsidP="00C6630A">
            <w:pPr>
              <w:pStyle w:val="Compact"/>
            </w:pPr>
            <w:r w:rsidRPr="00C6630A">
              <w:t>   2785 [</w:t>
            </w:r>
            <w:r w:rsidRPr="00C6630A">
              <w:rPr>
                <w:i/>
              </w:rPr>
              <w:t>6</w:t>
            </w:r>
            <w:r w:rsidRPr="00C6630A">
              <w:t>]</w:t>
            </w:r>
          </w:p>
        </w:tc>
        <w:tc>
          <w:tcPr>
            <w:tcW w:w="826" w:type="pct"/>
          </w:tcPr>
          <w:p w14:paraId="61B384CB" w14:textId="77777777" w:rsidR="00C6630A" w:rsidRPr="00C6630A" w:rsidRDefault="00C6630A" w:rsidP="00C6630A">
            <w:pPr>
              <w:pStyle w:val="Compact"/>
            </w:pPr>
            <w:r w:rsidRPr="00C6630A">
              <w:t>   1273 [</w:t>
            </w:r>
            <w:r w:rsidRPr="00C6630A">
              <w:rPr>
                <w:i/>
              </w:rPr>
              <w:t>6</w:t>
            </w:r>
            <w:r w:rsidRPr="00C6630A">
              <w:t>]</w:t>
            </w:r>
          </w:p>
        </w:tc>
        <w:tc>
          <w:tcPr>
            <w:tcW w:w="0" w:type="auto"/>
          </w:tcPr>
          <w:p w14:paraId="3EFA4D71" w14:textId="77777777" w:rsidR="00C6630A" w:rsidRPr="00C6630A" w:rsidRDefault="00C6630A" w:rsidP="00C6630A">
            <w:pPr>
              <w:pStyle w:val="Compact"/>
            </w:pPr>
            <w:r w:rsidRPr="00C6630A">
              <w:t>   542 [</w:t>
            </w:r>
            <w:r w:rsidRPr="00C6630A">
              <w:rPr>
                <w:i/>
              </w:rPr>
              <w:t>6</w:t>
            </w:r>
            <w:r w:rsidRPr="00C6630A">
              <w:t>]</w:t>
            </w:r>
          </w:p>
        </w:tc>
        <w:tc>
          <w:tcPr>
            <w:tcW w:w="0" w:type="auto"/>
          </w:tcPr>
          <w:p w14:paraId="2379BEE5" w14:textId="77777777" w:rsidR="00C6630A" w:rsidRPr="00C6630A" w:rsidRDefault="00C6630A" w:rsidP="00C6630A">
            <w:pPr>
              <w:pStyle w:val="Compact"/>
            </w:pPr>
            <w:r w:rsidRPr="00C6630A">
              <w:t>   970 [</w:t>
            </w:r>
            <w:r w:rsidRPr="00C6630A">
              <w:rPr>
                <w:i/>
              </w:rPr>
              <w:t>7</w:t>
            </w:r>
            <w:r w:rsidRPr="00C6630A">
              <w:t>]</w:t>
            </w:r>
          </w:p>
        </w:tc>
      </w:tr>
      <w:tr w:rsidR="00C6630A" w:rsidRPr="00C6630A" w14:paraId="114F6C43" w14:textId="77777777" w:rsidTr="005E3BF1">
        <w:tc>
          <w:tcPr>
            <w:tcW w:w="1683" w:type="pct"/>
          </w:tcPr>
          <w:p w14:paraId="76AE9143" w14:textId="0AE41158" w:rsidR="00C6630A" w:rsidRPr="00C6630A" w:rsidRDefault="00C6630A" w:rsidP="00C6630A">
            <w:pPr>
              <w:pStyle w:val="Compact"/>
            </w:pPr>
            <w:r w:rsidRPr="00C6630A">
              <w:t xml:space="preserve">UK </w:t>
            </w:r>
            <w:ins w:id="11" w:author="Samuel Abbott" w:date="2019-05-28T11:54:00Z">
              <w:r w:rsidR="00361748">
                <w:t>birth status</w:t>
              </w:r>
            </w:ins>
            <w:bookmarkStart w:id="12" w:name="_GoBack"/>
            <w:bookmarkEnd w:id="12"/>
            <w:del w:id="13" w:author="Samuel Abbott" w:date="2019-05-28T11:54:00Z">
              <w:r w:rsidRPr="00C6630A" w:rsidDel="00361748">
                <w:delText>born</w:delText>
              </w:r>
            </w:del>
          </w:p>
        </w:tc>
        <w:tc>
          <w:tcPr>
            <w:tcW w:w="816" w:type="pct"/>
          </w:tcPr>
          <w:p w14:paraId="22079CF2" w14:textId="77777777" w:rsidR="00C6630A" w:rsidRPr="00C6630A" w:rsidRDefault="00C6630A" w:rsidP="00C6630A">
            <w:pPr>
              <w:pStyle w:val="Compact"/>
            </w:pPr>
            <w:r w:rsidRPr="00C6630A">
              <w:t>49820 (96)</w:t>
            </w:r>
          </w:p>
        </w:tc>
        <w:tc>
          <w:tcPr>
            <w:tcW w:w="826" w:type="pct"/>
          </w:tcPr>
          <w:p w14:paraId="191CAF15" w14:textId="77777777" w:rsidR="00C6630A" w:rsidRPr="00C6630A" w:rsidRDefault="00C6630A" w:rsidP="00C6630A">
            <w:pPr>
              <w:pStyle w:val="Compact"/>
            </w:pPr>
            <w:r w:rsidRPr="00C6630A">
              <w:t>24084 (99)</w:t>
            </w:r>
          </w:p>
        </w:tc>
        <w:tc>
          <w:tcPr>
            <w:tcW w:w="0" w:type="auto"/>
          </w:tcPr>
          <w:p w14:paraId="7C7570D2" w14:textId="77777777" w:rsidR="00C6630A" w:rsidRPr="00C6630A" w:rsidRDefault="00C6630A" w:rsidP="00C6630A">
            <w:pPr>
              <w:pStyle w:val="Compact"/>
            </w:pPr>
            <w:r w:rsidRPr="00C6630A">
              <w:t>9958 (98)</w:t>
            </w:r>
          </w:p>
        </w:tc>
        <w:tc>
          <w:tcPr>
            <w:tcW w:w="0" w:type="auto"/>
          </w:tcPr>
          <w:p w14:paraId="40763155" w14:textId="77777777" w:rsidR="00C6630A" w:rsidRPr="00C6630A" w:rsidRDefault="00C6630A" w:rsidP="00C6630A">
            <w:pPr>
              <w:pStyle w:val="Compact"/>
            </w:pPr>
            <w:r w:rsidRPr="00C6630A">
              <w:t>15778 (92)</w:t>
            </w:r>
          </w:p>
        </w:tc>
      </w:tr>
      <w:tr w:rsidR="00C6630A" w:rsidRPr="00C6630A" w14:paraId="1B71B6B2" w14:textId="77777777" w:rsidTr="005E3BF1">
        <w:tc>
          <w:tcPr>
            <w:tcW w:w="1683" w:type="pct"/>
          </w:tcPr>
          <w:p w14:paraId="2EF90CC6" w14:textId="77777777" w:rsidR="00C6630A" w:rsidRPr="00C6630A" w:rsidRDefault="00C6630A" w:rsidP="00C6630A">
            <w:pPr>
              <w:pStyle w:val="Compact"/>
            </w:pPr>
            <w:r w:rsidRPr="00C6630A">
              <w:lastRenderedPageBreak/>
              <w:t>   Non-UK Born</w:t>
            </w:r>
          </w:p>
        </w:tc>
        <w:tc>
          <w:tcPr>
            <w:tcW w:w="816" w:type="pct"/>
          </w:tcPr>
          <w:p w14:paraId="236BD7E1" w14:textId="77777777" w:rsidR="00C6630A" w:rsidRPr="00C6630A" w:rsidRDefault="00C6630A" w:rsidP="00C6630A">
            <w:pPr>
              <w:pStyle w:val="Compact"/>
            </w:pPr>
            <w:r w:rsidRPr="00C6630A">
              <w:t>   36988 [</w:t>
            </w:r>
            <w:r w:rsidRPr="00C6630A">
              <w:rPr>
                <w:i/>
              </w:rPr>
              <w:t>74</w:t>
            </w:r>
            <w:r w:rsidRPr="00C6630A">
              <w:t>]</w:t>
            </w:r>
          </w:p>
        </w:tc>
        <w:tc>
          <w:tcPr>
            <w:tcW w:w="826" w:type="pct"/>
          </w:tcPr>
          <w:p w14:paraId="7B45A54E" w14:textId="77777777" w:rsidR="00C6630A" w:rsidRPr="00C6630A" w:rsidRDefault="00C6630A" w:rsidP="00C6630A">
            <w:pPr>
              <w:pStyle w:val="Compact"/>
            </w:pPr>
            <w:r w:rsidRPr="00C6630A">
              <w:t>   18297 [</w:t>
            </w:r>
            <w:r w:rsidRPr="00C6630A">
              <w:rPr>
                <w:i/>
              </w:rPr>
              <w:t>76</w:t>
            </w:r>
            <w:r w:rsidRPr="00C6630A">
              <w:t>]</w:t>
            </w:r>
          </w:p>
        </w:tc>
        <w:tc>
          <w:tcPr>
            <w:tcW w:w="0" w:type="auto"/>
          </w:tcPr>
          <w:p w14:paraId="39E3A7FC" w14:textId="77777777" w:rsidR="00C6630A" w:rsidRPr="00C6630A" w:rsidRDefault="00C6630A" w:rsidP="00C6630A">
            <w:pPr>
              <w:pStyle w:val="Compact"/>
            </w:pPr>
            <w:r w:rsidRPr="00C6630A">
              <w:t>   6874 [</w:t>
            </w:r>
            <w:r w:rsidRPr="00C6630A">
              <w:rPr>
                <w:i/>
              </w:rPr>
              <w:t>69</w:t>
            </w:r>
            <w:r w:rsidRPr="00C6630A">
              <w:t>]</w:t>
            </w:r>
          </w:p>
        </w:tc>
        <w:tc>
          <w:tcPr>
            <w:tcW w:w="0" w:type="auto"/>
          </w:tcPr>
          <w:p w14:paraId="6DB031C1" w14:textId="77777777" w:rsidR="00C6630A" w:rsidRPr="00C6630A" w:rsidRDefault="00C6630A" w:rsidP="00C6630A">
            <w:pPr>
              <w:pStyle w:val="Compact"/>
            </w:pPr>
            <w:r w:rsidRPr="00C6630A">
              <w:t>   11817 [</w:t>
            </w:r>
            <w:r w:rsidRPr="00C6630A">
              <w:rPr>
                <w:i/>
              </w:rPr>
              <w:t>75</w:t>
            </w:r>
            <w:r w:rsidRPr="00C6630A">
              <w:t>]</w:t>
            </w:r>
          </w:p>
        </w:tc>
      </w:tr>
      <w:tr w:rsidR="00C6630A" w:rsidRPr="00C6630A" w14:paraId="46574C28" w14:textId="77777777" w:rsidTr="005E3BF1">
        <w:tc>
          <w:tcPr>
            <w:tcW w:w="1683" w:type="pct"/>
          </w:tcPr>
          <w:p w14:paraId="747A8E9F" w14:textId="77777777" w:rsidR="00C6630A" w:rsidRPr="00C6630A" w:rsidRDefault="00C6630A" w:rsidP="00C6630A">
            <w:pPr>
              <w:pStyle w:val="Compact"/>
            </w:pPr>
            <w:r w:rsidRPr="00C6630A">
              <w:t>   UK Born</w:t>
            </w:r>
          </w:p>
        </w:tc>
        <w:tc>
          <w:tcPr>
            <w:tcW w:w="816" w:type="pct"/>
          </w:tcPr>
          <w:p w14:paraId="1CBE604D" w14:textId="77777777" w:rsidR="00C6630A" w:rsidRPr="00C6630A" w:rsidRDefault="00C6630A" w:rsidP="00C6630A">
            <w:pPr>
              <w:pStyle w:val="Compact"/>
            </w:pPr>
            <w:r w:rsidRPr="00C6630A">
              <w:t>   12832 [</w:t>
            </w:r>
            <w:r w:rsidRPr="00C6630A">
              <w:rPr>
                <w:i/>
              </w:rPr>
              <w:t>26</w:t>
            </w:r>
            <w:r w:rsidRPr="00C6630A">
              <w:t>]</w:t>
            </w:r>
          </w:p>
        </w:tc>
        <w:tc>
          <w:tcPr>
            <w:tcW w:w="826" w:type="pct"/>
          </w:tcPr>
          <w:p w14:paraId="4E812B3C" w14:textId="77777777" w:rsidR="00C6630A" w:rsidRPr="00C6630A" w:rsidRDefault="00C6630A" w:rsidP="00C6630A">
            <w:pPr>
              <w:pStyle w:val="Compact"/>
            </w:pPr>
            <w:r w:rsidRPr="00C6630A">
              <w:t>   5787 [</w:t>
            </w:r>
            <w:r w:rsidRPr="00C6630A">
              <w:rPr>
                <w:i/>
              </w:rPr>
              <w:t>24</w:t>
            </w:r>
            <w:r w:rsidRPr="00C6630A">
              <w:t>]</w:t>
            </w:r>
          </w:p>
        </w:tc>
        <w:tc>
          <w:tcPr>
            <w:tcW w:w="0" w:type="auto"/>
          </w:tcPr>
          <w:p w14:paraId="4C647EA7" w14:textId="77777777" w:rsidR="00C6630A" w:rsidRPr="00C6630A" w:rsidRDefault="00C6630A" w:rsidP="00C6630A">
            <w:pPr>
              <w:pStyle w:val="Compact"/>
            </w:pPr>
            <w:r w:rsidRPr="00C6630A">
              <w:t>   3084 [</w:t>
            </w:r>
            <w:r w:rsidRPr="00C6630A">
              <w:rPr>
                <w:i/>
              </w:rPr>
              <w:t>31</w:t>
            </w:r>
            <w:r w:rsidRPr="00C6630A">
              <w:t>]</w:t>
            </w:r>
          </w:p>
        </w:tc>
        <w:tc>
          <w:tcPr>
            <w:tcW w:w="0" w:type="auto"/>
          </w:tcPr>
          <w:p w14:paraId="465BAF0C" w14:textId="77777777" w:rsidR="00C6630A" w:rsidRPr="00C6630A" w:rsidRDefault="00C6630A" w:rsidP="00C6630A">
            <w:pPr>
              <w:pStyle w:val="Compact"/>
            </w:pPr>
            <w:r w:rsidRPr="00C6630A">
              <w:t>   3961 [</w:t>
            </w:r>
            <w:r w:rsidRPr="00C6630A">
              <w:rPr>
                <w:i/>
              </w:rPr>
              <w:t>25</w:t>
            </w:r>
            <w:r w:rsidRPr="00C6630A">
              <w:t>]</w:t>
            </w:r>
          </w:p>
        </w:tc>
      </w:tr>
      <w:tr w:rsidR="00C6630A" w:rsidRPr="00C6630A" w14:paraId="67D1F54D" w14:textId="77777777" w:rsidTr="005E3BF1">
        <w:tc>
          <w:tcPr>
            <w:tcW w:w="1683" w:type="pct"/>
          </w:tcPr>
          <w:p w14:paraId="1E116A7B" w14:textId="77777777" w:rsidR="00C6630A" w:rsidRPr="00C6630A" w:rsidRDefault="00C6630A" w:rsidP="00C6630A">
            <w:pPr>
              <w:pStyle w:val="Compact"/>
            </w:pPr>
            <w:r w:rsidRPr="00C6630A">
              <w:t>Ethnic group</w:t>
            </w:r>
          </w:p>
        </w:tc>
        <w:tc>
          <w:tcPr>
            <w:tcW w:w="816" w:type="pct"/>
          </w:tcPr>
          <w:p w14:paraId="1D2EC342" w14:textId="77777777" w:rsidR="00C6630A" w:rsidRPr="00C6630A" w:rsidRDefault="00C6630A" w:rsidP="00C6630A">
            <w:pPr>
              <w:pStyle w:val="Compact"/>
            </w:pPr>
            <w:r w:rsidRPr="00C6630A">
              <w:t>50416 (98)</w:t>
            </w:r>
          </w:p>
        </w:tc>
        <w:tc>
          <w:tcPr>
            <w:tcW w:w="826" w:type="pct"/>
          </w:tcPr>
          <w:p w14:paraId="260574E6" w14:textId="77777777" w:rsidR="00C6630A" w:rsidRPr="00C6630A" w:rsidRDefault="00C6630A" w:rsidP="00C6630A">
            <w:pPr>
              <w:pStyle w:val="Compact"/>
            </w:pPr>
            <w:r w:rsidRPr="00C6630A">
              <w:t>24074 (99)</w:t>
            </w:r>
          </w:p>
        </w:tc>
        <w:tc>
          <w:tcPr>
            <w:tcW w:w="0" w:type="auto"/>
          </w:tcPr>
          <w:p w14:paraId="3A625EB1" w14:textId="77777777" w:rsidR="00C6630A" w:rsidRPr="00C6630A" w:rsidRDefault="00C6630A" w:rsidP="00C6630A">
            <w:pPr>
              <w:pStyle w:val="Compact"/>
            </w:pPr>
            <w:r w:rsidRPr="00C6630A">
              <w:t>10024 (99)</w:t>
            </w:r>
          </w:p>
        </w:tc>
        <w:tc>
          <w:tcPr>
            <w:tcW w:w="0" w:type="auto"/>
          </w:tcPr>
          <w:p w14:paraId="6AD77C8C" w14:textId="77777777" w:rsidR="00C6630A" w:rsidRPr="00C6630A" w:rsidRDefault="00C6630A" w:rsidP="00C6630A">
            <w:pPr>
              <w:pStyle w:val="Compact"/>
            </w:pPr>
            <w:r w:rsidRPr="00C6630A">
              <w:t>16318 (95)</w:t>
            </w:r>
          </w:p>
        </w:tc>
      </w:tr>
      <w:tr w:rsidR="00C6630A" w:rsidRPr="00C6630A" w14:paraId="0591FA6D" w14:textId="77777777" w:rsidTr="005E3BF1">
        <w:tc>
          <w:tcPr>
            <w:tcW w:w="1683" w:type="pct"/>
          </w:tcPr>
          <w:p w14:paraId="7CBC8148" w14:textId="77777777" w:rsidR="00C6630A" w:rsidRPr="00C6630A" w:rsidRDefault="00C6630A" w:rsidP="00C6630A">
            <w:pPr>
              <w:pStyle w:val="Compact"/>
            </w:pPr>
            <w:r w:rsidRPr="00C6630A">
              <w:t>   White</w:t>
            </w:r>
          </w:p>
        </w:tc>
        <w:tc>
          <w:tcPr>
            <w:tcW w:w="816" w:type="pct"/>
          </w:tcPr>
          <w:p w14:paraId="66B8A017" w14:textId="77777777" w:rsidR="00C6630A" w:rsidRPr="00C6630A" w:rsidRDefault="00C6630A" w:rsidP="00C6630A">
            <w:pPr>
              <w:pStyle w:val="Compact"/>
            </w:pPr>
            <w:r w:rsidRPr="00C6630A">
              <w:t>   10194 [</w:t>
            </w:r>
            <w:r w:rsidRPr="00C6630A">
              <w:rPr>
                <w:i/>
              </w:rPr>
              <w:t>20</w:t>
            </w:r>
            <w:r w:rsidRPr="00C6630A">
              <w:t>]</w:t>
            </w:r>
          </w:p>
        </w:tc>
        <w:tc>
          <w:tcPr>
            <w:tcW w:w="826" w:type="pct"/>
          </w:tcPr>
          <w:p w14:paraId="53E272CA" w14:textId="77777777" w:rsidR="00C6630A" w:rsidRPr="00C6630A" w:rsidRDefault="00C6630A" w:rsidP="00C6630A">
            <w:pPr>
              <w:pStyle w:val="Compact"/>
            </w:pPr>
            <w:r w:rsidRPr="00C6630A">
              <w:t>   3560 [</w:t>
            </w:r>
            <w:r w:rsidRPr="00C6630A">
              <w:rPr>
                <w:i/>
              </w:rPr>
              <w:t>15</w:t>
            </w:r>
            <w:r w:rsidRPr="00C6630A">
              <w:t>]</w:t>
            </w:r>
          </w:p>
        </w:tc>
        <w:tc>
          <w:tcPr>
            <w:tcW w:w="0" w:type="auto"/>
          </w:tcPr>
          <w:p w14:paraId="315A8075" w14:textId="77777777" w:rsidR="00C6630A" w:rsidRPr="00C6630A" w:rsidRDefault="00C6630A" w:rsidP="00C6630A">
            <w:pPr>
              <w:pStyle w:val="Compact"/>
            </w:pPr>
            <w:r w:rsidRPr="00C6630A">
              <w:t>   2695 [</w:t>
            </w:r>
            <w:r w:rsidRPr="00C6630A">
              <w:rPr>
                <w:i/>
              </w:rPr>
              <w:t>27</w:t>
            </w:r>
            <w:r w:rsidRPr="00C6630A">
              <w:t>]</w:t>
            </w:r>
          </w:p>
        </w:tc>
        <w:tc>
          <w:tcPr>
            <w:tcW w:w="0" w:type="auto"/>
          </w:tcPr>
          <w:p w14:paraId="77FED082" w14:textId="77777777" w:rsidR="00C6630A" w:rsidRPr="00C6630A" w:rsidRDefault="00C6630A" w:rsidP="00C6630A">
            <w:pPr>
              <w:pStyle w:val="Compact"/>
            </w:pPr>
            <w:r w:rsidRPr="00C6630A">
              <w:t>   3939 [</w:t>
            </w:r>
            <w:r w:rsidRPr="00C6630A">
              <w:rPr>
                <w:i/>
              </w:rPr>
              <w:t>24</w:t>
            </w:r>
            <w:r w:rsidRPr="00C6630A">
              <w:t>]</w:t>
            </w:r>
          </w:p>
        </w:tc>
      </w:tr>
      <w:tr w:rsidR="00C6630A" w:rsidRPr="00C6630A" w14:paraId="43658CD2" w14:textId="77777777" w:rsidTr="005E3BF1">
        <w:tc>
          <w:tcPr>
            <w:tcW w:w="1683" w:type="pct"/>
          </w:tcPr>
          <w:p w14:paraId="4C40C9FD" w14:textId="77777777" w:rsidR="00C6630A" w:rsidRPr="00C6630A" w:rsidRDefault="00C6630A" w:rsidP="00C6630A">
            <w:pPr>
              <w:pStyle w:val="Compact"/>
            </w:pPr>
            <w:r w:rsidRPr="00C6630A">
              <w:t>   Black-Caribbean</w:t>
            </w:r>
          </w:p>
        </w:tc>
        <w:tc>
          <w:tcPr>
            <w:tcW w:w="816" w:type="pct"/>
          </w:tcPr>
          <w:p w14:paraId="6C91D70F" w14:textId="77777777" w:rsidR="00C6630A" w:rsidRPr="00C6630A" w:rsidRDefault="00C6630A" w:rsidP="00C6630A">
            <w:pPr>
              <w:pStyle w:val="Compact"/>
            </w:pPr>
            <w:r w:rsidRPr="00C6630A">
              <w:t>   1112 [</w:t>
            </w:r>
            <w:r w:rsidRPr="00C6630A">
              <w:rPr>
                <w:i/>
              </w:rPr>
              <w:t>2</w:t>
            </w:r>
            <w:r w:rsidRPr="00C6630A">
              <w:t>]</w:t>
            </w:r>
          </w:p>
        </w:tc>
        <w:tc>
          <w:tcPr>
            <w:tcW w:w="826" w:type="pct"/>
          </w:tcPr>
          <w:p w14:paraId="31F446B9" w14:textId="77777777" w:rsidR="00C6630A" w:rsidRPr="00C6630A" w:rsidRDefault="00C6630A" w:rsidP="00C6630A">
            <w:pPr>
              <w:pStyle w:val="Compact"/>
            </w:pPr>
            <w:r w:rsidRPr="00C6630A">
              <w:t>   559 [</w:t>
            </w:r>
            <w:r w:rsidRPr="00C6630A">
              <w:rPr>
                <w:i/>
              </w:rPr>
              <w:t>2</w:t>
            </w:r>
            <w:r w:rsidRPr="00C6630A">
              <w:t>]</w:t>
            </w:r>
          </w:p>
        </w:tc>
        <w:tc>
          <w:tcPr>
            <w:tcW w:w="0" w:type="auto"/>
          </w:tcPr>
          <w:p w14:paraId="0349ECD2" w14:textId="77777777" w:rsidR="00C6630A" w:rsidRPr="00C6630A" w:rsidRDefault="00C6630A" w:rsidP="00C6630A">
            <w:pPr>
              <w:pStyle w:val="Compact"/>
            </w:pPr>
            <w:r w:rsidRPr="00C6630A">
              <w:t>   242 [</w:t>
            </w:r>
            <w:r w:rsidRPr="00C6630A">
              <w:rPr>
                <w:i/>
              </w:rPr>
              <w:t>2</w:t>
            </w:r>
            <w:r w:rsidRPr="00C6630A">
              <w:t>]</w:t>
            </w:r>
          </w:p>
        </w:tc>
        <w:tc>
          <w:tcPr>
            <w:tcW w:w="0" w:type="auto"/>
          </w:tcPr>
          <w:p w14:paraId="460EDDF3" w14:textId="77777777" w:rsidR="00C6630A" w:rsidRPr="00C6630A" w:rsidRDefault="00C6630A" w:rsidP="00C6630A">
            <w:pPr>
              <w:pStyle w:val="Compact"/>
            </w:pPr>
            <w:r w:rsidRPr="00C6630A">
              <w:t>   311 [</w:t>
            </w:r>
            <w:r w:rsidRPr="00C6630A">
              <w:rPr>
                <w:i/>
              </w:rPr>
              <w:t>2</w:t>
            </w:r>
            <w:r w:rsidRPr="00C6630A">
              <w:t>]</w:t>
            </w:r>
          </w:p>
        </w:tc>
      </w:tr>
      <w:tr w:rsidR="00C6630A" w:rsidRPr="00C6630A" w14:paraId="624B6BD5" w14:textId="77777777" w:rsidTr="005E3BF1">
        <w:tc>
          <w:tcPr>
            <w:tcW w:w="1683" w:type="pct"/>
          </w:tcPr>
          <w:p w14:paraId="29D82118" w14:textId="77777777" w:rsidR="00C6630A" w:rsidRPr="00C6630A" w:rsidRDefault="00C6630A" w:rsidP="00C6630A">
            <w:pPr>
              <w:pStyle w:val="Compact"/>
            </w:pPr>
            <w:r w:rsidRPr="00C6630A">
              <w:t>   Black-African</w:t>
            </w:r>
          </w:p>
        </w:tc>
        <w:tc>
          <w:tcPr>
            <w:tcW w:w="816" w:type="pct"/>
          </w:tcPr>
          <w:p w14:paraId="637A5029" w14:textId="77777777" w:rsidR="00C6630A" w:rsidRPr="00C6630A" w:rsidRDefault="00C6630A" w:rsidP="00C6630A">
            <w:pPr>
              <w:pStyle w:val="Compact"/>
            </w:pPr>
            <w:r w:rsidRPr="00C6630A">
              <w:t>   8942 [</w:t>
            </w:r>
            <w:r w:rsidRPr="00C6630A">
              <w:rPr>
                <w:i/>
              </w:rPr>
              <w:t>18</w:t>
            </w:r>
            <w:r w:rsidRPr="00C6630A">
              <w:t>]</w:t>
            </w:r>
          </w:p>
        </w:tc>
        <w:tc>
          <w:tcPr>
            <w:tcW w:w="826" w:type="pct"/>
          </w:tcPr>
          <w:p w14:paraId="666228CE" w14:textId="77777777" w:rsidR="00C6630A" w:rsidRPr="00C6630A" w:rsidRDefault="00C6630A" w:rsidP="00C6630A">
            <w:pPr>
              <w:pStyle w:val="Compact"/>
            </w:pPr>
            <w:r w:rsidRPr="00C6630A">
              <w:t>   4620 [</w:t>
            </w:r>
            <w:r w:rsidRPr="00C6630A">
              <w:rPr>
                <w:i/>
              </w:rPr>
              <w:t>19</w:t>
            </w:r>
            <w:r w:rsidRPr="00C6630A">
              <w:t>]</w:t>
            </w:r>
          </w:p>
        </w:tc>
        <w:tc>
          <w:tcPr>
            <w:tcW w:w="0" w:type="auto"/>
          </w:tcPr>
          <w:p w14:paraId="5EC466F6" w14:textId="77777777" w:rsidR="00C6630A" w:rsidRPr="00C6630A" w:rsidRDefault="00C6630A" w:rsidP="00C6630A">
            <w:pPr>
              <w:pStyle w:val="Compact"/>
            </w:pPr>
            <w:r w:rsidRPr="00C6630A">
              <w:t>   1602 [</w:t>
            </w:r>
            <w:r w:rsidRPr="00C6630A">
              <w:rPr>
                <w:i/>
              </w:rPr>
              <w:t>16</w:t>
            </w:r>
            <w:r w:rsidRPr="00C6630A">
              <w:t>]</w:t>
            </w:r>
          </w:p>
        </w:tc>
        <w:tc>
          <w:tcPr>
            <w:tcW w:w="0" w:type="auto"/>
          </w:tcPr>
          <w:p w14:paraId="2FAEDC6F" w14:textId="77777777" w:rsidR="00C6630A" w:rsidRPr="00C6630A" w:rsidRDefault="00C6630A" w:rsidP="00C6630A">
            <w:pPr>
              <w:pStyle w:val="Compact"/>
            </w:pPr>
            <w:r w:rsidRPr="00C6630A">
              <w:t>   2720 [</w:t>
            </w:r>
            <w:r w:rsidRPr="00C6630A">
              <w:rPr>
                <w:i/>
              </w:rPr>
              <w:t>17</w:t>
            </w:r>
            <w:r w:rsidRPr="00C6630A">
              <w:t>]</w:t>
            </w:r>
          </w:p>
        </w:tc>
      </w:tr>
      <w:tr w:rsidR="00C6630A" w:rsidRPr="00C6630A" w14:paraId="6D0E1859" w14:textId="77777777" w:rsidTr="005E3BF1">
        <w:tc>
          <w:tcPr>
            <w:tcW w:w="1683" w:type="pct"/>
          </w:tcPr>
          <w:p w14:paraId="0274BE99" w14:textId="77777777" w:rsidR="00C6630A" w:rsidRPr="00C6630A" w:rsidRDefault="00C6630A" w:rsidP="00C6630A">
            <w:pPr>
              <w:pStyle w:val="Compact"/>
            </w:pPr>
            <w:r w:rsidRPr="00C6630A">
              <w:t>   Black-Other</w:t>
            </w:r>
          </w:p>
        </w:tc>
        <w:tc>
          <w:tcPr>
            <w:tcW w:w="816" w:type="pct"/>
          </w:tcPr>
          <w:p w14:paraId="53C09C7E" w14:textId="77777777" w:rsidR="00C6630A" w:rsidRPr="00C6630A" w:rsidRDefault="00C6630A" w:rsidP="00C6630A">
            <w:pPr>
              <w:pStyle w:val="Compact"/>
            </w:pPr>
            <w:r w:rsidRPr="00C6630A">
              <w:t>   462 [</w:t>
            </w:r>
            <w:r w:rsidRPr="00C6630A">
              <w:rPr>
                <w:i/>
              </w:rPr>
              <w:t>1</w:t>
            </w:r>
            <w:r w:rsidRPr="00C6630A">
              <w:t>]</w:t>
            </w:r>
          </w:p>
        </w:tc>
        <w:tc>
          <w:tcPr>
            <w:tcW w:w="826" w:type="pct"/>
          </w:tcPr>
          <w:p w14:paraId="1F406E5C" w14:textId="77777777" w:rsidR="00C6630A" w:rsidRPr="00C6630A" w:rsidRDefault="00C6630A" w:rsidP="00C6630A">
            <w:pPr>
              <w:pStyle w:val="Compact"/>
            </w:pPr>
            <w:r w:rsidRPr="00C6630A">
              <w:t>   261 [</w:t>
            </w:r>
            <w:r w:rsidRPr="00C6630A">
              <w:rPr>
                <w:i/>
              </w:rPr>
              <w:t>1</w:t>
            </w:r>
            <w:r w:rsidRPr="00C6630A">
              <w:t>]</w:t>
            </w:r>
          </w:p>
        </w:tc>
        <w:tc>
          <w:tcPr>
            <w:tcW w:w="0" w:type="auto"/>
          </w:tcPr>
          <w:p w14:paraId="05D68F13" w14:textId="77777777" w:rsidR="00C6630A" w:rsidRPr="00C6630A" w:rsidRDefault="00C6630A" w:rsidP="00C6630A">
            <w:pPr>
              <w:pStyle w:val="Compact"/>
            </w:pPr>
            <w:r w:rsidRPr="00C6630A">
              <w:t>   80 [</w:t>
            </w:r>
            <w:r w:rsidRPr="00C6630A">
              <w:rPr>
                <w:i/>
              </w:rPr>
              <w:t>1</w:t>
            </w:r>
            <w:r w:rsidRPr="00C6630A">
              <w:t>]</w:t>
            </w:r>
          </w:p>
        </w:tc>
        <w:tc>
          <w:tcPr>
            <w:tcW w:w="0" w:type="auto"/>
          </w:tcPr>
          <w:p w14:paraId="133B829A" w14:textId="77777777" w:rsidR="00C6630A" w:rsidRPr="00C6630A" w:rsidRDefault="00C6630A" w:rsidP="00C6630A">
            <w:pPr>
              <w:pStyle w:val="Compact"/>
            </w:pPr>
            <w:r w:rsidRPr="00C6630A">
              <w:t>   121 [</w:t>
            </w:r>
            <w:r w:rsidRPr="00C6630A">
              <w:rPr>
                <w:i/>
              </w:rPr>
              <w:t>1</w:t>
            </w:r>
            <w:r w:rsidRPr="00C6630A">
              <w:t>]</w:t>
            </w:r>
          </w:p>
        </w:tc>
      </w:tr>
      <w:tr w:rsidR="00C6630A" w:rsidRPr="00C6630A" w14:paraId="1F429B0F" w14:textId="77777777" w:rsidTr="005E3BF1">
        <w:tc>
          <w:tcPr>
            <w:tcW w:w="1683" w:type="pct"/>
          </w:tcPr>
          <w:p w14:paraId="50C8F655" w14:textId="77777777" w:rsidR="00C6630A" w:rsidRPr="00C6630A" w:rsidRDefault="00C6630A" w:rsidP="00C6630A">
            <w:pPr>
              <w:pStyle w:val="Compact"/>
            </w:pPr>
            <w:r w:rsidRPr="00C6630A">
              <w:t>   Indian</w:t>
            </w:r>
          </w:p>
        </w:tc>
        <w:tc>
          <w:tcPr>
            <w:tcW w:w="816" w:type="pct"/>
          </w:tcPr>
          <w:p w14:paraId="489EF937" w14:textId="77777777" w:rsidR="00C6630A" w:rsidRPr="00C6630A" w:rsidRDefault="00C6630A" w:rsidP="00C6630A">
            <w:pPr>
              <w:pStyle w:val="Compact"/>
            </w:pPr>
            <w:r w:rsidRPr="00C6630A">
              <w:t>   12994 [</w:t>
            </w:r>
            <w:r w:rsidRPr="00C6630A">
              <w:rPr>
                <w:i/>
              </w:rPr>
              <w:t>26</w:t>
            </w:r>
            <w:r w:rsidRPr="00C6630A">
              <w:t>]</w:t>
            </w:r>
          </w:p>
        </w:tc>
        <w:tc>
          <w:tcPr>
            <w:tcW w:w="826" w:type="pct"/>
          </w:tcPr>
          <w:p w14:paraId="15CB80C2" w14:textId="77777777" w:rsidR="00C6630A" w:rsidRPr="00C6630A" w:rsidRDefault="00C6630A" w:rsidP="00C6630A">
            <w:pPr>
              <w:pStyle w:val="Compact"/>
            </w:pPr>
            <w:r w:rsidRPr="00C6630A">
              <w:t>   7176 [</w:t>
            </w:r>
            <w:r w:rsidRPr="00C6630A">
              <w:rPr>
                <w:i/>
              </w:rPr>
              <w:t>30</w:t>
            </w:r>
            <w:r w:rsidRPr="00C6630A">
              <w:t>]</w:t>
            </w:r>
          </w:p>
        </w:tc>
        <w:tc>
          <w:tcPr>
            <w:tcW w:w="0" w:type="auto"/>
          </w:tcPr>
          <w:p w14:paraId="3B175AC8" w14:textId="77777777" w:rsidR="00C6630A" w:rsidRPr="00C6630A" w:rsidRDefault="00C6630A" w:rsidP="00C6630A">
            <w:pPr>
              <w:pStyle w:val="Compact"/>
            </w:pPr>
            <w:r w:rsidRPr="00C6630A">
              <w:t>   2061 [</w:t>
            </w:r>
            <w:r w:rsidRPr="00C6630A">
              <w:rPr>
                <w:i/>
              </w:rPr>
              <w:t>21</w:t>
            </w:r>
            <w:r w:rsidRPr="00C6630A">
              <w:t>]</w:t>
            </w:r>
          </w:p>
        </w:tc>
        <w:tc>
          <w:tcPr>
            <w:tcW w:w="0" w:type="auto"/>
          </w:tcPr>
          <w:p w14:paraId="0A028F5D" w14:textId="77777777" w:rsidR="00C6630A" w:rsidRPr="00C6630A" w:rsidRDefault="00C6630A" w:rsidP="00C6630A">
            <w:pPr>
              <w:pStyle w:val="Compact"/>
            </w:pPr>
            <w:r w:rsidRPr="00C6630A">
              <w:t>   3757 [</w:t>
            </w:r>
            <w:r w:rsidRPr="00C6630A">
              <w:rPr>
                <w:i/>
              </w:rPr>
              <w:t>23</w:t>
            </w:r>
            <w:r w:rsidRPr="00C6630A">
              <w:t>]</w:t>
            </w:r>
          </w:p>
        </w:tc>
      </w:tr>
      <w:tr w:rsidR="00C6630A" w:rsidRPr="00C6630A" w14:paraId="0D692EAD" w14:textId="77777777" w:rsidTr="005E3BF1">
        <w:tc>
          <w:tcPr>
            <w:tcW w:w="1683" w:type="pct"/>
          </w:tcPr>
          <w:p w14:paraId="594351BC" w14:textId="77777777" w:rsidR="00C6630A" w:rsidRPr="00C6630A" w:rsidRDefault="00C6630A" w:rsidP="00C6630A">
            <w:pPr>
              <w:pStyle w:val="Compact"/>
            </w:pPr>
            <w:r w:rsidRPr="00C6630A">
              <w:t>   Pakistani</w:t>
            </w:r>
          </w:p>
        </w:tc>
        <w:tc>
          <w:tcPr>
            <w:tcW w:w="816" w:type="pct"/>
          </w:tcPr>
          <w:p w14:paraId="06A3777C" w14:textId="77777777" w:rsidR="00C6630A" w:rsidRPr="00C6630A" w:rsidRDefault="00C6630A" w:rsidP="00C6630A">
            <w:pPr>
              <w:pStyle w:val="Compact"/>
            </w:pPr>
            <w:r w:rsidRPr="00C6630A">
              <w:t>   8237 [</w:t>
            </w:r>
            <w:r w:rsidRPr="00C6630A">
              <w:rPr>
                <w:i/>
              </w:rPr>
              <w:t>16</w:t>
            </w:r>
            <w:r w:rsidRPr="00C6630A">
              <w:t>]</w:t>
            </w:r>
          </w:p>
        </w:tc>
        <w:tc>
          <w:tcPr>
            <w:tcW w:w="826" w:type="pct"/>
          </w:tcPr>
          <w:p w14:paraId="482B8FE3" w14:textId="77777777" w:rsidR="00C6630A" w:rsidRPr="00C6630A" w:rsidRDefault="00C6630A" w:rsidP="00C6630A">
            <w:pPr>
              <w:pStyle w:val="Compact"/>
            </w:pPr>
            <w:r w:rsidRPr="00C6630A">
              <w:t>   3512 [</w:t>
            </w:r>
            <w:r w:rsidRPr="00C6630A">
              <w:rPr>
                <w:i/>
              </w:rPr>
              <w:t>15</w:t>
            </w:r>
            <w:r w:rsidRPr="00C6630A">
              <w:t>]</w:t>
            </w:r>
          </w:p>
        </w:tc>
        <w:tc>
          <w:tcPr>
            <w:tcW w:w="0" w:type="auto"/>
          </w:tcPr>
          <w:p w14:paraId="4A3BC803" w14:textId="77777777" w:rsidR="00C6630A" w:rsidRPr="00C6630A" w:rsidRDefault="00C6630A" w:rsidP="00C6630A">
            <w:pPr>
              <w:pStyle w:val="Compact"/>
            </w:pPr>
            <w:r w:rsidRPr="00C6630A">
              <w:t>   1720 [</w:t>
            </w:r>
            <w:r w:rsidRPr="00C6630A">
              <w:rPr>
                <w:i/>
              </w:rPr>
              <w:t>17</w:t>
            </w:r>
            <w:r w:rsidRPr="00C6630A">
              <w:t>]</w:t>
            </w:r>
          </w:p>
        </w:tc>
        <w:tc>
          <w:tcPr>
            <w:tcW w:w="0" w:type="auto"/>
          </w:tcPr>
          <w:p w14:paraId="7274FF0B" w14:textId="77777777" w:rsidR="00C6630A" w:rsidRPr="00C6630A" w:rsidRDefault="00C6630A" w:rsidP="00C6630A">
            <w:pPr>
              <w:pStyle w:val="Compact"/>
            </w:pPr>
            <w:r w:rsidRPr="00C6630A">
              <w:t>   3005 [</w:t>
            </w:r>
            <w:r w:rsidRPr="00C6630A">
              <w:rPr>
                <w:i/>
              </w:rPr>
              <w:t>18</w:t>
            </w:r>
            <w:r w:rsidRPr="00C6630A">
              <w:t>]</w:t>
            </w:r>
          </w:p>
        </w:tc>
      </w:tr>
      <w:tr w:rsidR="00C6630A" w:rsidRPr="00C6630A" w14:paraId="47CDEA32" w14:textId="77777777" w:rsidTr="005E3BF1">
        <w:tc>
          <w:tcPr>
            <w:tcW w:w="1683" w:type="pct"/>
          </w:tcPr>
          <w:p w14:paraId="1730690F" w14:textId="77777777" w:rsidR="00C6630A" w:rsidRPr="00C6630A" w:rsidRDefault="00C6630A" w:rsidP="00C6630A">
            <w:pPr>
              <w:pStyle w:val="Compact"/>
            </w:pPr>
            <w:r w:rsidRPr="00C6630A">
              <w:t>   Bangladeshi</w:t>
            </w:r>
          </w:p>
        </w:tc>
        <w:tc>
          <w:tcPr>
            <w:tcW w:w="816" w:type="pct"/>
          </w:tcPr>
          <w:p w14:paraId="373B1F7E" w14:textId="77777777" w:rsidR="00C6630A" w:rsidRPr="00C6630A" w:rsidRDefault="00C6630A" w:rsidP="00C6630A">
            <w:pPr>
              <w:pStyle w:val="Compact"/>
            </w:pPr>
            <w:r w:rsidRPr="00C6630A">
              <w:t>   2025 [</w:t>
            </w:r>
            <w:r w:rsidRPr="00C6630A">
              <w:rPr>
                <w:i/>
              </w:rPr>
              <w:t>4</w:t>
            </w:r>
            <w:r w:rsidRPr="00C6630A">
              <w:t>]</w:t>
            </w:r>
          </w:p>
        </w:tc>
        <w:tc>
          <w:tcPr>
            <w:tcW w:w="826" w:type="pct"/>
          </w:tcPr>
          <w:p w14:paraId="723403B4" w14:textId="77777777" w:rsidR="00C6630A" w:rsidRPr="00C6630A" w:rsidRDefault="00C6630A" w:rsidP="00C6630A">
            <w:pPr>
              <w:pStyle w:val="Compact"/>
            </w:pPr>
            <w:r w:rsidRPr="00C6630A">
              <w:t>   918 [</w:t>
            </w:r>
            <w:r w:rsidRPr="00C6630A">
              <w:rPr>
                <w:i/>
              </w:rPr>
              <w:t>4</w:t>
            </w:r>
            <w:r w:rsidRPr="00C6630A">
              <w:t>]</w:t>
            </w:r>
          </w:p>
        </w:tc>
        <w:tc>
          <w:tcPr>
            <w:tcW w:w="0" w:type="auto"/>
          </w:tcPr>
          <w:p w14:paraId="507F15EA" w14:textId="77777777" w:rsidR="00C6630A" w:rsidRPr="00C6630A" w:rsidRDefault="00C6630A" w:rsidP="00C6630A">
            <w:pPr>
              <w:pStyle w:val="Compact"/>
            </w:pPr>
            <w:r w:rsidRPr="00C6630A">
              <w:t>   480 [</w:t>
            </w:r>
            <w:r w:rsidRPr="00C6630A">
              <w:rPr>
                <w:i/>
              </w:rPr>
              <w:t>5</w:t>
            </w:r>
            <w:r w:rsidRPr="00C6630A">
              <w:t>]</w:t>
            </w:r>
          </w:p>
        </w:tc>
        <w:tc>
          <w:tcPr>
            <w:tcW w:w="0" w:type="auto"/>
          </w:tcPr>
          <w:p w14:paraId="36787FDC" w14:textId="77777777" w:rsidR="00C6630A" w:rsidRPr="00C6630A" w:rsidRDefault="00C6630A" w:rsidP="00C6630A">
            <w:pPr>
              <w:pStyle w:val="Compact"/>
            </w:pPr>
            <w:r w:rsidRPr="00C6630A">
              <w:t>   627 [</w:t>
            </w:r>
            <w:r w:rsidRPr="00C6630A">
              <w:rPr>
                <w:i/>
              </w:rPr>
              <w:t>4</w:t>
            </w:r>
            <w:r w:rsidRPr="00C6630A">
              <w:t>]</w:t>
            </w:r>
          </w:p>
        </w:tc>
      </w:tr>
      <w:tr w:rsidR="00C6630A" w:rsidRPr="00C6630A" w14:paraId="36F5F367" w14:textId="77777777" w:rsidTr="005E3BF1">
        <w:tc>
          <w:tcPr>
            <w:tcW w:w="1683" w:type="pct"/>
          </w:tcPr>
          <w:p w14:paraId="419E60BF" w14:textId="77777777" w:rsidR="00C6630A" w:rsidRPr="00C6630A" w:rsidRDefault="00C6630A" w:rsidP="00C6630A">
            <w:pPr>
              <w:pStyle w:val="Compact"/>
            </w:pPr>
            <w:r w:rsidRPr="00C6630A">
              <w:t>   Chinese</w:t>
            </w:r>
          </w:p>
        </w:tc>
        <w:tc>
          <w:tcPr>
            <w:tcW w:w="816" w:type="pct"/>
          </w:tcPr>
          <w:p w14:paraId="73F25E65" w14:textId="77777777" w:rsidR="00C6630A" w:rsidRPr="00C6630A" w:rsidRDefault="00C6630A" w:rsidP="00C6630A">
            <w:pPr>
              <w:pStyle w:val="Compact"/>
            </w:pPr>
            <w:r w:rsidRPr="00C6630A">
              <w:t>   601 [</w:t>
            </w:r>
            <w:r w:rsidRPr="00C6630A">
              <w:rPr>
                <w:i/>
              </w:rPr>
              <w:t>1</w:t>
            </w:r>
            <w:r w:rsidRPr="00C6630A">
              <w:t>]</w:t>
            </w:r>
          </w:p>
        </w:tc>
        <w:tc>
          <w:tcPr>
            <w:tcW w:w="826" w:type="pct"/>
          </w:tcPr>
          <w:p w14:paraId="341C2ED2" w14:textId="77777777" w:rsidR="00C6630A" w:rsidRPr="00C6630A" w:rsidRDefault="00C6630A" w:rsidP="00C6630A">
            <w:pPr>
              <w:pStyle w:val="Compact"/>
            </w:pPr>
            <w:r w:rsidRPr="00C6630A">
              <w:t>   289 [</w:t>
            </w:r>
            <w:r w:rsidRPr="00C6630A">
              <w:rPr>
                <w:i/>
              </w:rPr>
              <w:t>1</w:t>
            </w:r>
            <w:r w:rsidRPr="00C6630A">
              <w:t>]</w:t>
            </w:r>
          </w:p>
        </w:tc>
        <w:tc>
          <w:tcPr>
            <w:tcW w:w="0" w:type="auto"/>
          </w:tcPr>
          <w:p w14:paraId="383CF7F2" w14:textId="77777777" w:rsidR="00C6630A" w:rsidRPr="00C6630A" w:rsidRDefault="00C6630A" w:rsidP="00C6630A">
            <w:pPr>
              <w:pStyle w:val="Compact"/>
            </w:pPr>
            <w:r w:rsidRPr="00C6630A">
              <w:t>   101 [</w:t>
            </w:r>
            <w:r w:rsidRPr="00C6630A">
              <w:rPr>
                <w:i/>
              </w:rPr>
              <w:t>1</w:t>
            </w:r>
            <w:r w:rsidRPr="00C6630A">
              <w:t>]</w:t>
            </w:r>
          </w:p>
        </w:tc>
        <w:tc>
          <w:tcPr>
            <w:tcW w:w="0" w:type="auto"/>
          </w:tcPr>
          <w:p w14:paraId="1600C799" w14:textId="77777777" w:rsidR="00C6630A" w:rsidRPr="00C6630A" w:rsidRDefault="00C6630A" w:rsidP="00C6630A">
            <w:pPr>
              <w:pStyle w:val="Compact"/>
            </w:pPr>
            <w:r w:rsidRPr="00C6630A">
              <w:t>   211 [</w:t>
            </w:r>
            <w:r w:rsidRPr="00C6630A">
              <w:rPr>
                <w:i/>
              </w:rPr>
              <w:t>1</w:t>
            </w:r>
            <w:r w:rsidRPr="00C6630A">
              <w:t>]</w:t>
            </w:r>
          </w:p>
        </w:tc>
      </w:tr>
      <w:tr w:rsidR="00C6630A" w:rsidRPr="00C6630A" w14:paraId="0F5FD4DA" w14:textId="77777777" w:rsidTr="005E3BF1">
        <w:tc>
          <w:tcPr>
            <w:tcW w:w="1683" w:type="pct"/>
          </w:tcPr>
          <w:p w14:paraId="14878073" w14:textId="77777777" w:rsidR="00C6630A" w:rsidRPr="00C6630A" w:rsidRDefault="00C6630A" w:rsidP="00C6630A">
            <w:pPr>
              <w:pStyle w:val="Compact"/>
            </w:pPr>
            <w:r w:rsidRPr="00C6630A">
              <w:t>   Mixed / Other</w:t>
            </w:r>
          </w:p>
        </w:tc>
        <w:tc>
          <w:tcPr>
            <w:tcW w:w="816" w:type="pct"/>
          </w:tcPr>
          <w:p w14:paraId="2D5780F0" w14:textId="77777777" w:rsidR="00C6630A" w:rsidRPr="00C6630A" w:rsidRDefault="00C6630A" w:rsidP="00C6630A">
            <w:pPr>
              <w:pStyle w:val="Compact"/>
            </w:pPr>
            <w:r w:rsidRPr="00C6630A">
              <w:t>   5849 [</w:t>
            </w:r>
            <w:r w:rsidRPr="00C6630A">
              <w:rPr>
                <w:i/>
              </w:rPr>
              <w:t>12</w:t>
            </w:r>
            <w:r w:rsidRPr="00C6630A">
              <w:t>]</w:t>
            </w:r>
          </w:p>
        </w:tc>
        <w:tc>
          <w:tcPr>
            <w:tcW w:w="826" w:type="pct"/>
          </w:tcPr>
          <w:p w14:paraId="10FA43C4" w14:textId="77777777" w:rsidR="00C6630A" w:rsidRPr="00C6630A" w:rsidRDefault="00C6630A" w:rsidP="00C6630A">
            <w:pPr>
              <w:pStyle w:val="Compact"/>
            </w:pPr>
            <w:r w:rsidRPr="00C6630A">
              <w:t>   3179 [</w:t>
            </w:r>
            <w:r w:rsidRPr="00C6630A">
              <w:rPr>
                <w:i/>
              </w:rPr>
              <w:t>13</w:t>
            </w:r>
            <w:r w:rsidRPr="00C6630A">
              <w:t>]</w:t>
            </w:r>
          </w:p>
        </w:tc>
        <w:tc>
          <w:tcPr>
            <w:tcW w:w="0" w:type="auto"/>
          </w:tcPr>
          <w:p w14:paraId="6C06821A" w14:textId="77777777" w:rsidR="00C6630A" w:rsidRPr="00C6630A" w:rsidRDefault="00C6630A" w:rsidP="00C6630A">
            <w:pPr>
              <w:pStyle w:val="Compact"/>
            </w:pPr>
            <w:r w:rsidRPr="00C6630A">
              <w:t>   1043 [</w:t>
            </w:r>
            <w:r w:rsidRPr="00C6630A">
              <w:rPr>
                <w:i/>
              </w:rPr>
              <w:t>10</w:t>
            </w:r>
            <w:r w:rsidRPr="00C6630A">
              <w:t>]</w:t>
            </w:r>
          </w:p>
        </w:tc>
        <w:tc>
          <w:tcPr>
            <w:tcW w:w="0" w:type="auto"/>
          </w:tcPr>
          <w:p w14:paraId="50BA1FB9" w14:textId="77777777" w:rsidR="00C6630A" w:rsidRPr="00C6630A" w:rsidRDefault="00C6630A" w:rsidP="00C6630A">
            <w:pPr>
              <w:pStyle w:val="Compact"/>
            </w:pPr>
            <w:r w:rsidRPr="00C6630A">
              <w:t>   1627 [</w:t>
            </w:r>
            <w:r w:rsidRPr="00C6630A">
              <w:rPr>
                <w:i/>
              </w:rPr>
              <w:t>10</w:t>
            </w:r>
            <w:r w:rsidRPr="00C6630A">
              <w:t>]</w:t>
            </w:r>
          </w:p>
        </w:tc>
      </w:tr>
      <w:tr w:rsidR="00C6630A" w:rsidRPr="00C6630A" w14:paraId="1D08ACF3" w14:textId="77777777" w:rsidTr="005E3BF1">
        <w:tc>
          <w:tcPr>
            <w:tcW w:w="1683" w:type="pct"/>
          </w:tcPr>
          <w:p w14:paraId="6A755E19" w14:textId="77777777" w:rsidR="00C6630A" w:rsidRPr="00C6630A" w:rsidRDefault="00C6630A" w:rsidP="00C6630A">
            <w:pPr>
              <w:pStyle w:val="Compact"/>
            </w:pPr>
            <w:r w:rsidRPr="00C6630A">
              <w:t>Calendar year</w:t>
            </w:r>
          </w:p>
        </w:tc>
        <w:tc>
          <w:tcPr>
            <w:tcW w:w="816" w:type="pct"/>
          </w:tcPr>
          <w:p w14:paraId="33A7DA0C" w14:textId="77777777" w:rsidR="00C6630A" w:rsidRPr="00C6630A" w:rsidRDefault="00C6630A" w:rsidP="00C6630A">
            <w:pPr>
              <w:pStyle w:val="Compact"/>
            </w:pPr>
            <w:r w:rsidRPr="00C6630A">
              <w:t>51645 (100)</w:t>
            </w:r>
          </w:p>
        </w:tc>
        <w:tc>
          <w:tcPr>
            <w:tcW w:w="826" w:type="pct"/>
          </w:tcPr>
          <w:p w14:paraId="4964C697" w14:textId="77777777" w:rsidR="00C6630A" w:rsidRPr="00C6630A" w:rsidRDefault="00C6630A" w:rsidP="00C6630A">
            <w:pPr>
              <w:pStyle w:val="Compact"/>
            </w:pPr>
            <w:r w:rsidRPr="00C6630A">
              <w:t>24354 (100)</w:t>
            </w:r>
          </w:p>
        </w:tc>
        <w:tc>
          <w:tcPr>
            <w:tcW w:w="0" w:type="auto"/>
          </w:tcPr>
          <w:p w14:paraId="3A236C97" w14:textId="77777777" w:rsidR="00C6630A" w:rsidRPr="00C6630A" w:rsidRDefault="00C6630A" w:rsidP="00C6630A">
            <w:pPr>
              <w:pStyle w:val="Compact"/>
            </w:pPr>
            <w:r w:rsidRPr="00C6630A">
              <w:t>10158 (100)</w:t>
            </w:r>
          </w:p>
        </w:tc>
        <w:tc>
          <w:tcPr>
            <w:tcW w:w="0" w:type="auto"/>
          </w:tcPr>
          <w:p w14:paraId="7C09BF9C" w14:textId="77777777" w:rsidR="00C6630A" w:rsidRPr="00C6630A" w:rsidRDefault="00C6630A" w:rsidP="00C6630A">
            <w:pPr>
              <w:pStyle w:val="Compact"/>
            </w:pPr>
            <w:r w:rsidRPr="00C6630A">
              <w:t>17133 (100)</w:t>
            </w:r>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70DFA1B1"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4E4B0513" w14:textId="3B33D1F2" w:rsidR="00C6630A" w:rsidRPr="00C6630A" w:rsidRDefault="00C6630A" w:rsidP="00C6630A">
            <w:pPr>
              <w:pStyle w:val="Compact"/>
              <w:rPr>
                <w:b w:val="0"/>
              </w:rPr>
            </w:pPr>
            <w:r w:rsidRPr="00C6630A">
              <w:rPr>
                <w:b w:val="0"/>
              </w:rPr>
              <w:t xml:space="preserve"> * </w:t>
            </w:r>
            <w:ins w:id="14" w:author="Samuel Abbott" w:date="2019-05-10T15:58:00Z">
              <w:r w:rsidR="001835A4" w:rsidRPr="001835A4">
                <w:t xml:space="preserve">Index of Multiple Deprivation (2010) </w:t>
              </w:r>
              <w:proofErr w:type="spellStart"/>
              <w:r w:rsidR="001835A4" w:rsidRPr="001835A4">
                <w:t>categorised</w:t>
              </w:r>
              <w:proofErr w:type="spellEnd"/>
              <w:r w:rsidR="001835A4" w:rsidRPr="001835A4">
                <w:t xml:space="preserve"> into five groups for England</w:t>
              </w:r>
            </w:ins>
            <w:del w:id="15" w:author="Samuel Abbott" w:date="2019-05-10T15:58:00Z">
              <w:r w:rsidRPr="00C6630A" w:rsidDel="001835A4">
                <w:rPr>
                  <w:b w:val="0"/>
                </w:rPr>
                <w:delText>Death due to TB in those who died and where cause of death was known</w:delText>
              </w:r>
            </w:del>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r w:rsidR="00C6630A">
        <w:t>3</w:t>
      </w:r>
      <w:r>
        <w:t>, see supplementary table S</w:t>
      </w:r>
      <w:r w:rsidR="00324E53">
        <w:t>1</w:t>
      </w:r>
      <w:r>
        <w:t xml:space="preserve"> for the full table); an association remained after adjusting for confounders, but was attenuated with an aOR of 0.76 (95% CI 0.64 to 0.89, P: 0.001). We estimate that if all unvaccinated cases had been vaccinated there would </w:t>
      </w:r>
      <w:r>
        <w:lastRenderedPageBreak/>
        <w:t xml:space="preserve">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r w:rsidR="00C6630A">
        <w:t>4</w:t>
      </w:r>
      <w:r>
        <w:t>, supplementary table S</w:t>
      </w:r>
      <w:r w:rsidR="00324E53">
        <w:t>2</w:t>
      </w:r>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r w:rsidR="00324E53">
        <w:t>3</w:t>
      </w:r>
      <w:r>
        <w:t>, supplementary table S</w:t>
      </w:r>
      <w:r w:rsidR="00324E53">
        <w:t>4</w:t>
      </w:r>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r w:rsidR="00324E53">
        <w:t>5</w:t>
      </w:r>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r w:rsidR="00C6630A">
        <w:t>3</w:t>
      </w:r>
      <w:r>
        <w:t xml:space="preserve">). The adjusted point estimate indicated an association between BCG vaccination and reduced deaths due to TB (in those who died) although the confidence intervals remained wide with a similar result found using multiply imputed data (see online supplementary </w:t>
      </w:r>
      <w:r>
        <w:lastRenderedPageBreak/>
        <w:t>table S</w:t>
      </w:r>
      <w:r w:rsidR="00324E53">
        <w:t>3</w:t>
      </w:r>
      <w:r>
        <w:t xml:space="preserve">). There were insufficient data to robustly estimate an association between deaths due to TB (in those who died) and years since vaccination or age at vaccination (table </w:t>
      </w:r>
      <w:r w:rsidR="00C6630A">
        <w:t>4</w:t>
      </w:r>
      <w:r>
        <w:t>, supplementary table S</w:t>
      </w:r>
      <w:r w:rsidR="00324E53">
        <w:t>2</w:t>
      </w:r>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r w:rsidR="00C6630A">
        <w:t>3</w:t>
      </w:r>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r w:rsidR="00324E53">
        <w:t>3</w:t>
      </w:r>
      <w:r>
        <w:t xml:space="preserve">). There was little evidence in the adjusted analysis of any association between recurrent TB and years since vaccination (table </w:t>
      </w:r>
      <w:r w:rsidR="00324E53">
        <w:t>4</w:t>
      </w:r>
      <w:r>
        <w:t>) or age at vaccination (supplementary table S</w:t>
      </w:r>
      <w:r w:rsidR="00324E53">
        <w:t>2</w:t>
      </w:r>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10"/>
          <w:footerReference w:type="even" r:id="rId11"/>
          <w:footerReference w:type="default" r:id="rId12"/>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r w:rsidR="00324E53">
        <w:t>3</w:t>
      </w:r>
      <w:r>
        <w:t>); similar results were found using multiply imputed data (see online supplementary table S</w:t>
      </w:r>
      <w:r w:rsidR="00324E53">
        <w:t>3</w:t>
      </w:r>
      <w:r>
        <w:t>).</w:t>
      </w:r>
    </w:p>
    <w:p w14:paraId="5F8312C2" w14:textId="7E4E9286" w:rsidR="00441A7B" w:rsidRDefault="00441A7B">
      <w:pPr>
        <w:pStyle w:val="BodyText"/>
      </w:pPr>
    </w:p>
    <w:p w14:paraId="427383F4" w14:textId="4DC22F23" w:rsidR="00441A7B" w:rsidRDefault="00A1412B">
      <w:pPr>
        <w:pStyle w:val="TableCaption"/>
      </w:pPr>
      <w:r>
        <w:rPr>
          <w:b/>
        </w:rPr>
        <w:t xml:space="preserve">Table </w:t>
      </w:r>
      <w:r w:rsidR="00324E53">
        <w:rPr>
          <w:b/>
        </w:rPr>
        <w:t>3</w:t>
      </w:r>
      <w:r>
        <w:rPr>
          <w:b/>
        </w:rPr>
        <w:t>:</w:t>
      </w:r>
      <w:r>
        <w:t xml:space="preserve"> Summary of associations between BCG vaccination and all outcomes</w:t>
      </w:r>
      <w:ins w:id="16" w:author="Samuel Abbott" w:date="2019-05-10T19:06:00Z">
        <w:r w:rsidR="0023348B">
          <w:t xml:space="preserve">. </w:t>
        </w:r>
      </w:ins>
      <w:ins w:id="17" w:author="Samuel Abbott" w:date="2019-05-10T19:13:00Z">
        <w:r w:rsidR="0023348B" w:rsidRPr="0023348B">
          <w:t>Cases represents all notifications with complete data and a given BCG status, regardless of outcome. Cases with outcome is similarly defined but includes only cases with the specified outcome.</w:t>
        </w:r>
      </w:ins>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 xml:space="preserve">Death due to TB (in </w:t>
            </w:r>
            <w:r>
              <w:lastRenderedPageBreak/>
              <w:t>those who died‡)</w:t>
            </w:r>
          </w:p>
        </w:tc>
        <w:tc>
          <w:tcPr>
            <w:tcW w:w="495" w:type="pct"/>
          </w:tcPr>
          <w:p w14:paraId="0CC2FF69" w14:textId="77777777" w:rsidR="00A052AE" w:rsidRDefault="00A052AE">
            <w:pPr>
              <w:pStyle w:val="Compact"/>
            </w:pPr>
            <w:r>
              <w:lastRenderedPageBreak/>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lastRenderedPageBreak/>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F28EF42" w:rsidR="00441A7B" w:rsidRDefault="00A1412B">
      <w:pPr>
        <w:pStyle w:val="TableCaption"/>
      </w:pPr>
      <w:r>
        <w:rPr>
          <w:b/>
        </w:rPr>
        <w:lastRenderedPageBreak/>
        <w:t xml:space="preserve">Table </w:t>
      </w:r>
      <w:r w:rsidR="00324E53">
        <w:rPr>
          <w:b/>
        </w:rPr>
        <w:t>4</w:t>
      </w:r>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ins w:id="18" w:author="Samuel Abbott" w:date="2019-05-10T19:07:00Z">
        <w:r w:rsidR="0023348B">
          <w:t xml:space="preserve"> </w:t>
        </w:r>
      </w:ins>
      <w:ins w:id="19" w:author="Samuel Abbott" w:date="2019-05-10T19:13:00Z">
        <w:r w:rsidR="0023348B" w:rsidRPr="0023348B">
          <w:t>Cases represents all notifications with complete data and a given BCG status, regardless of outcome. Cases with outcome is similarly defined but includes only cases with the specified outcome.</w:t>
        </w:r>
      </w:ins>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lastRenderedPageBreak/>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20" w:name="pagebreak-3"/>
      <w:bookmarkEnd w:id="20"/>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r w:rsidR="00324E53">
        <w:t>6</w:t>
      </w:r>
      <w:r>
        <w:t xml:space="preserve">). Restricting the analysis to only cases that were eligible for the BCG schools scheme reduced the sample size of the analysis (from an initial study size of 51645, of which 12832 were UK born, to 9943 cases that would have been eligible for the BCG </w:t>
      </w:r>
      <w:proofErr w:type="gramStart"/>
      <w:r>
        <w:t>schools</w:t>
      </w:r>
      <w:proofErr w:type="gramEnd"/>
      <w:r>
        <w:t xml:space="preserve"> scheme). With this reduced sample size, there was strong evidence in adjusted analyses of an association between BCG vaccination and reduced recurrent TB, and evidence of an association with decreased all-cause mortality (see online supplementary table S</w:t>
      </w:r>
      <w:r w:rsidR="00324E53">
        <w:t>6</w:t>
      </w:r>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 xml:space="preserve">mitigated this potential source for bias by conducting a sensitivity analysis including only those eligible for the universal school age scheme, and whilst the strength of associations </w:t>
      </w:r>
      <w:proofErr w:type="gramStart"/>
      <w:r>
        <w:t>were</w:t>
      </w:r>
      <w:proofErr w:type="gramEnd"/>
      <w:r>
        <w:t xml:space="preserve"> attenuated there remained some evidence of improved outcomes. Sensitivity analysis excluding recurrent cases indicated their inclusion may have biased our results towards the null.</w:t>
      </w:r>
    </w:p>
    <w:p w14:paraId="4CFFEFDE" w14:textId="7096DAC4" w:rsidR="008A7EC2" w:rsidRDefault="008A7EC2" w:rsidP="008A7EC2">
      <w:pPr>
        <w:pStyle w:val="BodyText"/>
      </w:pPr>
      <w:r>
        <w:t>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w:t>
      </w:r>
      <w:ins w:id="21" w:author="Samuel Abbott" w:date="2019-05-10T18:26:00Z">
        <w:r w:rsidR="00995B25">
          <w:t xml:space="preserve"> We could also not adjust for </w:t>
        </w:r>
      </w:ins>
      <w:ins w:id="22" w:author="Samuel Abbott" w:date="2019-05-10T18:28:00Z">
        <w:r w:rsidR="00995B25">
          <w:t xml:space="preserve">the </w:t>
        </w:r>
      </w:ins>
      <w:ins w:id="23" w:author="Samuel Abbott" w:date="2019-05-10T18:27:00Z">
        <w:r w:rsidR="00995B25">
          <w:t>BCG strain</w:t>
        </w:r>
      </w:ins>
      <w:ins w:id="24" w:author="Samuel Abbott" w:date="2019-05-10T18:28:00Z">
        <w:r w:rsidR="00995B25">
          <w:t xml:space="preserve"> ea</w:t>
        </w:r>
      </w:ins>
      <w:ins w:id="25" w:author="Samuel Abbott" w:date="2019-05-10T18:27:00Z">
        <w:r w:rsidR="00995B25">
          <w:t xml:space="preserve">ch individual may have received, the BCG strain used may vary both </w:t>
        </w:r>
        <w:r w:rsidR="00995B25" w:rsidRPr="00995B25">
          <w:t>temporally</w:t>
        </w:r>
        <w:r w:rsidR="00995B25">
          <w:t xml:space="preserve"> and geographically. </w:t>
        </w:r>
      </w:ins>
      <w:r w:rsidR="007F3478" w:rsidRPr="007F3478">
        <w:t xml:space="preserve">Finally, BCG vaccination status, </w:t>
      </w:r>
      <w:r w:rsidR="007F3478" w:rsidRPr="007F3478">
        <w:lastRenderedPageBreak/>
        <w:t>and year of vaccination, may be subject to misclassification due to recall bias; validation studies of the recording of BCG status in the ETS would be required to assess this.</w:t>
      </w:r>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w:t>
      </w:r>
      <w:proofErr w:type="spellStart"/>
      <w:r>
        <w:t>aHR</w:t>
      </w:r>
      <w:proofErr w:type="spellEnd"/>
      <w:r>
        <w:t>: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w:t>
      </w:r>
      <w:r>
        <w:lastRenderedPageBreak/>
        <w:t>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62D8968" w14:textId="5C10FF7A" w:rsidR="00BE5DB2" w:rsidRPr="00BE5DB2" w:rsidRDefault="00BE5DB2" w:rsidP="008A7EC2">
      <w:pPr>
        <w:pStyle w:val="BodyText"/>
      </w:pPr>
      <w:r w:rsidRPr="00BE5DB2">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r w:rsidR="00AF608D">
        <w:t xml:space="preserve">be </w:t>
      </w:r>
      <w:r w:rsidRPr="00BE5DB2">
        <w:t xml:space="preserve">repeated with a larger sample size particular attention should be given to the functional </w:t>
      </w:r>
      <w:r w:rsidRPr="00BE5DB2">
        <w:lastRenderedPageBreak/>
        <w:t>form of any decay in protection from negative TB outcomes. Additionally, a larger sample size would allow investigation of the associations identified between TB outcomes and BCG vaccination stratified by pulmonary, extrapulmonary, and disseminated TB disease.</w:t>
      </w:r>
      <w:r>
        <w:t xml:space="preserve"> </w:t>
      </w:r>
      <w:ins w:id="26" w:author="Samuel Abbott" w:date="2019-05-10T16:38:00Z">
        <w:r w:rsidR="00202337">
          <w:t>Between country variations in the strength of associations could also be explored as a proxy to BCG strain</w:t>
        </w:r>
      </w:ins>
      <w:ins w:id="27" w:author="Samuel Abbott" w:date="2019-05-10T16:39:00Z">
        <w:r w:rsidR="00202337">
          <w:t xml:space="preserve"> using sub-group analysis. </w:t>
        </w:r>
      </w:ins>
      <w:r w:rsidRPr="00BE5DB2">
        <w:t>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r>
        <w:t>.</w:t>
      </w: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 xml:space="preserve">SEA, HC, and EBP are funded by the National Institute for Health Research Health Protection Research Unit (NIHR HPRU) in Evaluation of Interventions at University of </w:t>
      </w:r>
      <w:r>
        <w:lastRenderedPageBreak/>
        <w:t>Bristol in partnership with Public Health England (PHE). The views expressed are those of 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227879CF" w:rsidR="008A7EC2" w:rsidRDefault="008A7EC2" w:rsidP="008A7EC2">
      <w:pPr>
        <w:pStyle w:val="BodyText"/>
      </w:pPr>
      <w:r>
        <w:t xml:space="preserve">The code for the analysis contained in this paper can be found at: </w:t>
      </w:r>
      <w:hyperlink r:id="rId13">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28" w:name="pagebreak-4"/>
      <w:bookmarkEnd w:id="28"/>
      <w:r>
        <w:lastRenderedPageBreak/>
        <w:t>PAGEBREAK</w:t>
      </w:r>
    </w:p>
    <w:p w14:paraId="61966A74" w14:textId="77777777" w:rsidR="008A7EC2" w:rsidRDefault="008A7EC2" w:rsidP="008A7EC2">
      <w:pPr>
        <w:pStyle w:val="FirstParagraph"/>
      </w:pPr>
      <w:bookmarkStart w:id="29" w:name="pagebreak-5"/>
      <w:bookmarkEnd w:id="29"/>
      <w:r>
        <w:rPr>
          <w:b/>
        </w:rPr>
        <w:t>REFERENCES</w:t>
      </w:r>
    </w:p>
    <w:p w14:paraId="627ED5F4" w14:textId="77777777" w:rsidR="008A7EC2" w:rsidRDefault="008A7EC2" w:rsidP="008A7EC2">
      <w:pPr>
        <w:pStyle w:val="BodyText"/>
      </w:pPr>
      <w:bookmarkStart w:id="30" w:name="ref-The2004"/>
      <w:bookmarkStart w:id="31" w:name="refs"/>
      <w:r>
        <w:t xml:space="preserve">[1] The World Health Organization. BCG Vaccine. Weekly Epidemiological Record </w:t>
      </w:r>
      <w:proofErr w:type="gramStart"/>
      <w:r>
        <w:t>2004;79:27</w:t>
      </w:r>
      <w:proofErr w:type="gramEnd"/>
      <w:r>
        <w:t>–48.</w:t>
      </w:r>
    </w:p>
    <w:p w14:paraId="36E2EE79" w14:textId="77777777" w:rsidR="008A7EC2" w:rsidRDefault="008A7EC2" w:rsidP="008A7EC2">
      <w:pPr>
        <w:pStyle w:val="BodyText"/>
      </w:pPr>
      <w:bookmarkStart w:id="32" w:name="ref-Zwerling2011a"/>
      <w:bookmarkEnd w:id="30"/>
      <w:r>
        <w:t xml:space="preserve">[2] </w:t>
      </w:r>
      <w:proofErr w:type="spellStart"/>
      <w:r>
        <w:t>Zwerling</w:t>
      </w:r>
      <w:proofErr w:type="spellEnd"/>
      <w:r>
        <w:t xml:space="preserve"> A, Behr MA, Verma A, Brewer TF, Menzies D, Pai M. The BCG world atlas: A database of global BCG vaccination policies and practices. </w:t>
      </w:r>
      <w:proofErr w:type="spellStart"/>
      <w:r>
        <w:t>PLoS</w:t>
      </w:r>
      <w:proofErr w:type="spellEnd"/>
      <w:r>
        <w:t xml:space="preserve"> Medicine 2011;8. doi:</w:t>
      </w:r>
      <w:hyperlink r:id="rId14">
        <w:r>
          <w:rPr>
            <w:rStyle w:val="Hyperlink"/>
          </w:rPr>
          <w:t>10.1371/journal.pmed.1001012</w:t>
        </w:r>
      </w:hyperlink>
      <w:r>
        <w:t>.</w:t>
      </w:r>
    </w:p>
    <w:p w14:paraId="3AE362F6" w14:textId="77777777" w:rsidR="008A7EC2" w:rsidRPr="00B605E0" w:rsidRDefault="008A7EC2" w:rsidP="008A7EC2">
      <w:pPr>
        <w:pStyle w:val="BodyText"/>
        <w:rPr>
          <w:lang w:val="fr-FR"/>
        </w:rPr>
      </w:pPr>
      <w:bookmarkStart w:id="33" w:name="ref-Mangtani2014a"/>
      <w:bookmarkEnd w:id="32"/>
      <w:r>
        <w:t xml:space="preserve">[3] </w:t>
      </w:r>
      <w:proofErr w:type="spellStart"/>
      <w:r>
        <w:t>Mangtani</w:t>
      </w:r>
      <w:proofErr w:type="spellEnd"/>
      <w:r>
        <w:t xml:space="preserve"> P, Abubakar I, </w:t>
      </w:r>
      <w:proofErr w:type="spellStart"/>
      <w:r>
        <w:t>Ariti</w:t>
      </w:r>
      <w:proofErr w:type="spellEnd"/>
      <w:r>
        <w:t xml:space="preserve"> C, Beynon R, </w:t>
      </w:r>
      <w:proofErr w:type="spellStart"/>
      <w:r>
        <w:t>Pimpin</w:t>
      </w:r>
      <w:proofErr w:type="spellEnd"/>
      <w:r>
        <w:t xml:space="preserve"> L, Fine PEM, et al. Protection by BCG Vaccine Against Tuberculosis: A Systematic Review of Randomized Controlled Trials. </w:t>
      </w:r>
      <w:r w:rsidRPr="00B605E0">
        <w:rPr>
          <w:lang w:val="fr-FR"/>
        </w:rPr>
        <w:t xml:space="preserve">Clinical Infectious Diseases </w:t>
      </w:r>
      <w:proofErr w:type="gramStart"/>
      <w:r w:rsidRPr="00B605E0">
        <w:rPr>
          <w:lang w:val="fr-FR"/>
        </w:rPr>
        <w:t>2014;</w:t>
      </w:r>
      <w:proofErr w:type="gramEnd"/>
      <w:r w:rsidRPr="00B605E0">
        <w:rPr>
          <w:lang w:val="fr-FR"/>
        </w:rPr>
        <w:t>58:470–80. doi:</w:t>
      </w:r>
      <w:hyperlink r:id="rId15">
        <w:r w:rsidRPr="00B605E0">
          <w:rPr>
            <w:rStyle w:val="Hyperlink"/>
            <w:lang w:val="fr-FR"/>
          </w:rPr>
          <w:t>10.1093/cid/cit790</w:t>
        </w:r>
      </w:hyperlink>
      <w:r w:rsidRPr="00B605E0">
        <w:rPr>
          <w:lang w:val="fr-FR"/>
        </w:rPr>
        <w:t>.</w:t>
      </w:r>
    </w:p>
    <w:p w14:paraId="40584A63" w14:textId="77777777" w:rsidR="008A7EC2" w:rsidRDefault="008A7EC2" w:rsidP="008A7EC2">
      <w:pPr>
        <w:pStyle w:val="BodyText"/>
      </w:pPr>
      <w:bookmarkStart w:id="34" w:name="ref-Barreto2014a"/>
      <w:bookmarkEnd w:id="33"/>
      <w:r w:rsidRPr="00B605E0">
        <w:rPr>
          <w:lang w:val="fr-FR"/>
        </w:rPr>
        <w:t xml:space="preserve">[4] Barreto ML, Pilger D, Pereira SM, </w:t>
      </w:r>
      <w:proofErr w:type="spellStart"/>
      <w:r w:rsidRPr="00B605E0">
        <w:rPr>
          <w:lang w:val="fr-FR"/>
        </w:rPr>
        <w:t>Genser</w:t>
      </w:r>
      <w:proofErr w:type="spellEnd"/>
      <w:r w:rsidRPr="00B605E0">
        <w:rPr>
          <w:lang w:val="fr-FR"/>
        </w:rPr>
        <w:t xml:space="preserve"> B, Cruz AA, Cunha SS, et al. </w:t>
      </w:r>
      <w:r>
        <w:t xml:space="preserve">Causes of variation in BCG vaccine efficacy: Examining evidence from the BCG REVAC cluster randomized trial to explore the masking and the blocking hypotheses. Vaccine </w:t>
      </w:r>
      <w:proofErr w:type="gramStart"/>
      <w:r>
        <w:t>2014;32:3759</w:t>
      </w:r>
      <w:proofErr w:type="gramEnd"/>
      <w:r>
        <w:t>–64. doi:</w:t>
      </w:r>
      <w:hyperlink r:id="rId16">
        <w:r>
          <w:rPr>
            <w:rStyle w:val="Hyperlink"/>
          </w:rPr>
          <w:t>10.1016/j.vaccine.2014.05.042</w:t>
        </w:r>
      </w:hyperlink>
      <w:r>
        <w:t>.</w:t>
      </w:r>
    </w:p>
    <w:p w14:paraId="162A9BB3" w14:textId="77777777" w:rsidR="008A7EC2" w:rsidRDefault="008A7EC2" w:rsidP="008A7EC2">
      <w:pPr>
        <w:pStyle w:val="BodyText"/>
      </w:pPr>
      <w:bookmarkStart w:id="35" w:name="ref-Rodrigues1993"/>
      <w:bookmarkEnd w:id="34"/>
      <w:r>
        <w:t xml:space="preserve">[5] Rodrigues LC, Diwan VK, Wheeler JG. Protective effect of BCG against tuberculous meningitis and </w:t>
      </w:r>
      <w:proofErr w:type="spellStart"/>
      <w:r>
        <w:t>miliary</w:t>
      </w:r>
      <w:proofErr w:type="spellEnd"/>
      <w:r>
        <w:t xml:space="preserve"> tuberculosis: a meta-analysis. International Journal of Epidemiology </w:t>
      </w:r>
      <w:proofErr w:type="gramStart"/>
      <w:r>
        <w:t>1993;22:1154</w:t>
      </w:r>
      <w:proofErr w:type="gramEnd"/>
      <w:r>
        <w:t>–8.</w:t>
      </w:r>
    </w:p>
    <w:p w14:paraId="7BA3CC6F" w14:textId="77777777" w:rsidR="008A7EC2" w:rsidRDefault="008A7EC2" w:rsidP="008A7EC2">
      <w:pPr>
        <w:pStyle w:val="BodyText"/>
      </w:pPr>
      <w:bookmarkStart w:id="36" w:name="ref-Colditz1994"/>
      <w:bookmarkEnd w:id="35"/>
      <w:r>
        <w:t xml:space="preserve">[6] Colditz GA, Brewer TF, Berkey CS, Wilson ME, Burdick E, </w:t>
      </w:r>
      <w:proofErr w:type="spellStart"/>
      <w:r>
        <w:t>Fineberg</w:t>
      </w:r>
      <w:proofErr w:type="spellEnd"/>
      <w:r>
        <w:t xml:space="preserve"> HV, et al. Efficacy of BCG Vaccine in the Prevention of Tuberculosis. JAMA </w:t>
      </w:r>
      <w:proofErr w:type="gramStart"/>
      <w:r>
        <w:t>1994;271:698</w:t>
      </w:r>
      <w:proofErr w:type="gramEnd"/>
      <w:r>
        <w:t>. doi:</w:t>
      </w:r>
      <w:hyperlink r:id="rId17">
        <w:r>
          <w:rPr>
            <w:rStyle w:val="Hyperlink"/>
          </w:rPr>
          <w:t>10.1001/jama.1994.03510330076038</w:t>
        </w:r>
      </w:hyperlink>
      <w:r>
        <w:t>.</w:t>
      </w:r>
    </w:p>
    <w:p w14:paraId="55E6B72F" w14:textId="77777777" w:rsidR="008A7EC2" w:rsidRDefault="008A7EC2" w:rsidP="008A7EC2">
      <w:pPr>
        <w:pStyle w:val="BodyText"/>
      </w:pPr>
      <w:bookmarkStart w:id="37" w:name="ref-Zwerling2011"/>
      <w:bookmarkEnd w:id="36"/>
      <w:r>
        <w:lastRenderedPageBreak/>
        <w:t xml:space="preserve">[7] </w:t>
      </w:r>
      <w:proofErr w:type="spellStart"/>
      <w:r>
        <w:t>Zwerling</w:t>
      </w:r>
      <w:proofErr w:type="spellEnd"/>
      <w:r>
        <w:t xml:space="preserve"> A, Behr MA, Verma A, Brewer TF, Menzies D, Pai M. The BCG World Atlas: a database of global BCG vaccination policies and practices. </w:t>
      </w:r>
      <w:proofErr w:type="spellStart"/>
      <w:r>
        <w:t>PLoS</w:t>
      </w:r>
      <w:proofErr w:type="spellEnd"/>
      <w:r>
        <w:t xml:space="preserve"> Medicine 2011;</w:t>
      </w:r>
      <w:proofErr w:type="gramStart"/>
      <w:r>
        <w:t>8:e</w:t>
      </w:r>
      <w:proofErr w:type="gramEnd"/>
      <w:r>
        <w:t>1001012. doi:</w:t>
      </w:r>
      <w:hyperlink r:id="rId18">
        <w:r>
          <w:rPr>
            <w:rStyle w:val="Hyperlink"/>
          </w:rPr>
          <w:t>10.1371/journal.pmed.1001012</w:t>
        </w:r>
      </w:hyperlink>
      <w:r>
        <w:t>.</w:t>
      </w:r>
    </w:p>
    <w:p w14:paraId="0F0E5F78" w14:textId="77777777" w:rsidR="008A7EC2" w:rsidRDefault="008A7EC2" w:rsidP="008A7EC2">
      <w:pPr>
        <w:pStyle w:val="BodyText"/>
      </w:pPr>
      <w:bookmarkStart w:id="38" w:name="ref-WHOBCG2018"/>
      <w:bookmarkEnd w:id="37"/>
      <w:r>
        <w:t xml:space="preserve">[8] Organization WH, </w:t>
      </w:r>
      <w:proofErr w:type="spellStart"/>
      <w:r>
        <w:t>Appia</w:t>
      </w:r>
      <w:proofErr w:type="spellEnd"/>
      <w:r>
        <w:t xml:space="preserve"> A, Geneva C. BCG </w:t>
      </w:r>
      <w:proofErr w:type="gramStart"/>
      <w:r>
        <w:t>vaccine :</w:t>
      </w:r>
      <w:proofErr w:type="gramEnd"/>
      <w:r>
        <w:t xml:space="preserve"> WHO position paper , February 2018 – Recommendations. Vaccine </w:t>
      </w:r>
      <w:proofErr w:type="gramStart"/>
      <w:r>
        <w:t>2018;36:3408</w:t>
      </w:r>
      <w:proofErr w:type="gramEnd"/>
      <w:r>
        <w:t>–10. doi:</w:t>
      </w:r>
      <w:hyperlink r:id="rId19">
        <w:r>
          <w:rPr>
            <w:rStyle w:val="Hyperlink"/>
          </w:rPr>
          <w:t>10.1016/j.vaccine.2018.03.009</w:t>
        </w:r>
      </w:hyperlink>
      <w:r>
        <w:t>.</w:t>
      </w:r>
    </w:p>
    <w:p w14:paraId="35712675" w14:textId="77777777" w:rsidR="008A7EC2" w:rsidRDefault="008A7EC2" w:rsidP="008A7EC2">
      <w:pPr>
        <w:pStyle w:val="BodyText"/>
      </w:pPr>
      <w:bookmarkStart w:id="39" w:name="ref-Fine2005a"/>
      <w:bookmarkEnd w:id="38"/>
      <w:r>
        <w:t xml:space="preserve">[9] Fine P. Stopping routine vaccination for tuberculosis in schools. BMJ (Clinical Research Ed) </w:t>
      </w:r>
      <w:proofErr w:type="gramStart"/>
      <w:r>
        <w:t>2005;331:647</w:t>
      </w:r>
      <w:proofErr w:type="gramEnd"/>
      <w:r>
        <w:t>–8. doi:</w:t>
      </w:r>
      <w:hyperlink r:id="rId20">
        <w:r>
          <w:rPr>
            <w:rStyle w:val="Hyperlink"/>
          </w:rPr>
          <w:t>10.1136/bmj.331.7518.647</w:t>
        </w:r>
      </w:hyperlink>
      <w:r>
        <w:t>.</w:t>
      </w:r>
    </w:p>
    <w:p w14:paraId="50DD2241" w14:textId="77777777" w:rsidR="008A7EC2" w:rsidRDefault="008A7EC2" w:rsidP="008A7EC2">
      <w:pPr>
        <w:pStyle w:val="BodyText"/>
      </w:pPr>
      <w:bookmarkStart w:id="40" w:name="ref-Teo2006"/>
      <w:bookmarkEnd w:id="39"/>
      <w:r>
        <w:t xml:space="preserve">[10] Teo SSS. Does BCG have a role in tuberculosis control and prevention in the United Kingdom? Archives of Disease in Childhood </w:t>
      </w:r>
      <w:proofErr w:type="gramStart"/>
      <w:r>
        <w:t>2006;91:529</w:t>
      </w:r>
      <w:proofErr w:type="gramEnd"/>
      <w:r>
        <w:t>–31. doi:</w:t>
      </w:r>
      <w:hyperlink r:id="rId21">
        <w:r>
          <w:rPr>
            <w:rStyle w:val="Hyperlink"/>
          </w:rPr>
          <w:t>10.1136/adc.2005.085043</w:t>
        </w:r>
      </w:hyperlink>
      <w:r>
        <w:t>.</w:t>
      </w:r>
    </w:p>
    <w:p w14:paraId="4E7809F4" w14:textId="77777777" w:rsidR="008A7EC2" w:rsidRDefault="008A7EC2" w:rsidP="008A7EC2">
      <w:pPr>
        <w:pStyle w:val="BodyText"/>
      </w:pPr>
      <w:bookmarkStart w:id="41" w:name="ref-Kleinnijenhuis2012"/>
      <w:bookmarkEnd w:id="40"/>
      <w:r>
        <w:t xml:space="preserve">[11] </w:t>
      </w:r>
      <w:proofErr w:type="spellStart"/>
      <w:r>
        <w:t>Kleinnijenhuis</w:t>
      </w:r>
      <w:proofErr w:type="spellEnd"/>
      <w:r>
        <w:t xml:space="preserve"> J, Quintin J, </w:t>
      </w:r>
      <w:proofErr w:type="spellStart"/>
      <w:r>
        <w:t>Preijers</w:t>
      </w:r>
      <w:proofErr w:type="spellEnd"/>
      <w:r>
        <w:t xml:space="preserve"> F, Joosten LAB, </w:t>
      </w:r>
      <w:proofErr w:type="spellStart"/>
      <w:r>
        <w:t>Ifrim</w:t>
      </w:r>
      <w:proofErr w:type="spellEnd"/>
      <w:r>
        <w:t xml:space="preserve"> DC, Saeed S, et al. </w:t>
      </w:r>
      <w:proofErr w:type="spellStart"/>
      <w:r>
        <w:t>Bacille</w:t>
      </w:r>
      <w:proofErr w:type="spellEnd"/>
      <w:r>
        <w:t xml:space="preserve"> Calmette-Guerin induces NOD2-dependent nonspecific protection from reinfection via epigenetic reprogramming of monocytes. Proceedings of the National Academy of Sciences of the United States of America </w:t>
      </w:r>
      <w:proofErr w:type="gramStart"/>
      <w:r>
        <w:t>2012;109:17537</w:t>
      </w:r>
      <w:proofErr w:type="gramEnd"/>
      <w:r>
        <w:t>–42. doi:</w:t>
      </w:r>
      <w:hyperlink r:id="rId22">
        <w:r>
          <w:rPr>
            <w:rStyle w:val="Hyperlink"/>
          </w:rPr>
          <w:t>10.1073/pnas.1202870109</w:t>
        </w:r>
      </w:hyperlink>
      <w:r>
        <w:t>.</w:t>
      </w:r>
    </w:p>
    <w:p w14:paraId="6E22B685" w14:textId="77777777" w:rsidR="008A7EC2" w:rsidRDefault="008A7EC2" w:rsidP="008A7EC2">
      <w:pPr>
        <w:pStyle w:val="BodyText"/>
      </w:pPr>
      <w:bookmarkStart w:id="42" w:name="ref-Jeremiah2010"/>
      <w:bookmarkEnd w:id="41"/>
      <w:r>
        <w:t xml:space="preserve">[12] Jeremiah K, </w:t>
      </w:r>
      <w:proofErr w:type="spellStart"/>
      <w:r>
        <w:t>Praygod</w:t>
      </w:r>
      <w:proofErr w:type="spellEnd"/>
      <w:r>
        <w:t xml:space="preserve"> G, </w:t>
      </w:r>
      <w:proofErr w:type="spellStart"/>
      <w:r>
        <w:t>Faurholt</w:t>
      </w:r>
      <w:proofErr w:type="spellEnd"/>
      <w:r>
        <w:t xml:space="preserve">-Jepsen D, Range N, Andersen AB, Grewal HMS, et al. BCG vaccination status may predict sputum conversion in patients with pulmonary tuberculosis: a new consideration for an old vaccine? Thorax </w:t>
      </w:r>
      <w:proofErr w:type="gramStart"/>
      <w:r>
        <w:t>2010;65:1072</w:t>
      </w:r>
      <w:proofErr w:type="gramEnd"/>
      <w:r>
        <w:t>–6. doi:</w:t>
      </w:r>
      <w:hyperlink r:id="rId23">
        <w:r>
          <w:rPr>
            <w:rStyle w:val="Hyperlink"/>
          </w:rPr>
          <w:t>10.1136/thx.2010.134767</w:t>
        </w:r>
      </w:hyperlink>
      <w:r>
        <w:t>.</w:t>
      </w:r>
    </w:p>
    <w:p w14:paraId="44C10733" w14:textId="77777777" w:rsidR="008A7EC2" w:rsidRDefault="008A7EC2" w:rsidP="008A7EC2">
      <w:pPr>
        <w:pStyle w:val="BodyText"/>
      </w:pPr>
      <w:bookmarkStart w:id="43" w:name="ref-Garly2003"/>
      <w:bookmarkEnd w:id="42"/>
      <w:r>
        <w:t xml:space="preserve">[13] </w:t>
      </w:r>
      <w:proofErr w:type="spellStart"/>
      <w:r>
        <w:t>Garly</w:t>
      </w:r>
      <w:proofErr w:type="spellEnd"/>
      <w:r>
        <w:t xml:space="preserve"> ML, Martins CL, </w:t>
      </w:r>
      <w:proofErr w:type="spellStart"/>
      <w:r>
        <w:t>Balé</w:t>
      </w:r>
      <w:proofErr w:type="spellEnd"/>
      <w:r>
        <w:t xml:space="preserve"> C, </w:t>
      </w:r>
      <w:proofErr w:type="spellStart"/>
      <w:r>
        <w:t>Baldé</w:t>
      </w:r>
      <w:proofErr w:type="spellEnd"/>
      <w:r>
        <w:t xml:space="preserve"> MA, Hedegaard KL, Gustafson P, et al. BCG scar and positive tuberculin reaction associated with reduced child mortality in West Africa: A non-</w:t>
      </w:r>
      <w:r>
        <w:lastRenderedPageBreak/>
        <w:t xml:space="preserve">specific beneficial effect of BCG? Vaccine </w:t>
      </w:r>
      <w:proofErr w:type="gramStart"/>
      <w:r>
        <w:t>2003;21:2782</w:t>
      </w:r>
      <w:proofErr w:type="gramEnd"/>
      <w:r>
        <w:t>–90. doi:</w:t>
      </w:r>
      <w:hyperlink r:id="rId24">
        <w:r>
          <w:rPr>
            <w:rStyle w:val="Hyperlink"/>
          </w:rPr>
          <w:t>10.1016/S0264-410X(03)00181-6</w:t>
        </w:r>
      </w:hyperlink>
      <w:r>
        <w:t>.</w:t>
      </w:r>
    </w:p>
    <w:p w14:paraId="3C3E052C" w14:textId="77777777" w:rsidR="008A7EC2" w:rsidRDefault="008A7EC2" w:rsidP="008A7EC2">
      <w:pPr>
        <w:pStyle w:val="BodyText"/>
      </w:pPr>
      <w:bookmarkStart w:id="44" w:name="ref-Higgins"/>
      <w:bookmarkEnd w:id="43"/>
      <w:r>
        <w:t>[14] Higgins JPT, Soares-</w:t>
      </w:r>
      <w:proofErr w:type="spellStart"/>
      <w:r>
        <w:t>weiser</w:t>
      </w:r>
      <w:proofErr w:type="spellEnd"/>
      <w:r>
        <w:t xml:space="preserve"> K, López-</w:t>
      </w:r>
      <w:proofErr w:type="spellStart"/>
      <w:r>
        <w:t>lópez</w:t>
      </w:r>
      <w:proofErr w:type="spellEnd"/>
      <w:r>
        <w:t xml:space="preserve"> JA, </w:t>
      </w:r>
      <w:proofErr w:type="spellStart"/>
      <w:r>
        <w:t>Kakourou</w:t>
      </w:r>
      <w:proofErr w:type="spellEnd"/>
      <w:r>
        <w:t xml:space="preserve"> A, Chaplin K, Christensen H, et al. Association of BCG , DTP , and measles containing vaccines with childhood mortality : systematic review n.d. doi:</w:t>
      </w:r>
      <w:hyperlink r:id="rId25">
        <w:r>
          <w:rPr>
            <w:rStyle w:val="Hyperlink"/>
          </w:rPr>
          <w:t>10.1136/bmj.i5170</w:t>
        </w:r>
      </w:hyperlink>
      <w:r>
        <w:t>.</w:t>
      </w:r>
    </w:p>
    <w:p w14:paraId="32593410" w14:textId="77777777" w:rsidR="008A7EC2" w:rsidRDefault="008A7EC2" w:rsidP="008A7EC2">
      <w:pPr>
        <w:pStyle w:val="BodyText"/>
      </w:pPr>
      <w:bookmarkStart w:id="45" w:name="ref-Abubakar2013"/>
      <w:bookmarkEnd w:id="44"/>
      <w:r w:rsidRPr="00B605E0">
        <w:rPr>
          <w:lang w:val="fr-FR"/>
        </w:rPr>
        <w:t xml:space="preserve">[15] </w:t>
      </w:r>
      <w:proofErr w:type="spellStart"/>
      <w:r w:rsidRPr="00B605E0">
        <w:rPr>
          <w:lang w:val="fr-FR"/>
        </w:rPr>
        <w:t>Abubakar</w:t>
      </w:r>
      <w:proofErr w:type="spellEnd"/>
      <w:r w:rsidRPr="00B605E0">
        <w:rPr>
          <w:lang w:val="fr-FR"/>
        </w:rPr>
        <w:t xml:space="preserve"> I, </w:t>
      </w:r>
      <w:proofErr w:type="spellStart"/>
      <w:r w:rsidRPr="00B605E0">
        <w:rPr>
          <w:lang w:val="fr-FR"/>
        </w:rPr>
        <w:t>Pimpin</w:t>
      </w:r>
      <w:proofErr w:type="spellEnd"/>
      <w:r w:rsidRPr="00B605E0">
        <w:rPr>
          <w:lang w:val="fr-FR"/>
        </w:rPr>
        <w:t xml:space="preserve"> L, </w:t>
      </w:r>
      <w:proofErr w:type="spellStart"/>
      <w:r w:rsidRPr="00B605E0">
        <w:rPr>
          <w:lang w:val="fr-FR"/>
        </w:rPr>
        <w:t>Ariti</w:t>
      </w:r>
      <w:proofErr w:type="spellEnd"/>
      <w:r w:rsidRPr="00B605E0">
        <w:rPr>
          <w:lang w:val="fr-FR"/>
        </w:rPr>
        <w:t xml:space="preserve"> C, </w:t>
      </w:r>
      <w:proofErr w:type="spellStart"/>
      <w:r w:rsidRPr="00B605E0">
        <w:rPr>
          <w:lang w:val="fr-FR"/>
        </w:rPr>
        <w:t>Beynon</w:t>
      </w:r>
      <w:proofErr w:type="spellEnd"/>
      <w:r w:rsidRPr="00B605E0">
        <w:rPr>
          <w:lang w:val="fr-FR"/>
        </w:rPr>
        <w:t xml:space="preserve"> R, </w:t>
      </w:r>
      <w:proofErr w:type="spellStart"/>
      <w:r w:rsidRPr="00B605E0">
        <w:rPr>
          <w:lang w:val="fr-FR"/>
        </w:rPr>
        <w:t>Mangtani</w:t>
      </w:r>
      <w:proofErr w:type="spellEnd"/>
      <w:r w:rsidRPr="00B605E0">
        <w:rPr>
          <w:lang w:val="fr-FR"/>
        </w:rPr>
        <w:t xml:space="preserve"> P, Sterne J a C, et al. </w:t>
      </w:r>
      <w:r>
        <w:t xml:space="preserve">Systematic review and meta-analysis of the current evidence on the duration of protection by bacillus Calmette-Guérin vaccination against tuberculosis. Health Technology Assessment </w:t>
      </w:r>
      <w:proofErr w:type="gramStart"/>
      <w:r>
        <w:t>2013;17:1</w:t>
      </w:r>
      <w:proofErr w:type="gramEnd"/>
      <w:r>
        <w:t>–372, v–vi. doi:</w:t>
      </w:r>
      <w:hyperlink r:id="rId26">
        <w:r>
          <w:rPr>
            <w:rStyle w:val="Hyperlink"/>
          </w:rPr>
          <w:t>10.3310/hta17370</w:t>
        </w:r>
      </w:hyperlink>
      <w:r>
        <w:t>.</w:t>
      </w:r>
    </w:p>
    <w:p w14:paraId="232F23CE" w14:textId="77777777" w:rsidR="008A7EC2" w:rsidRDefault="008A7EC2" w:rsidP="008A7EC2">
      <w:pPr>
        <w:pStyle w:val="BodyText"/>
      </w:pPr>
      <w:bookmarkStart w:id="46" w:name="ref-Rieckmann2016"/>
      <w:bookmarkEnd w:id="45"/>
      <w:r>
        <w:t xml:space="preserve">[16]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proofErr w:type="spellStart"/>
      <w:r>
        <w:t>Haugaard</w:t>
      </w:r>
      <w:proofErr w:type="spellEnd"/>
      <w:r>
        <w:t xml:space="preserve"> LK, </w:t>
      </w:r>
      <w:proofErr w:type="spellStart"/>
      <w:r>
        <w:t>Ravn</w:t>
      </w:r>
      <w:proofErr w:type="spellEnd"/>
      <w:r>
        <w:t xml:space="preserve"> H, Roth A, et al. Vaccinations against smallpox and tuberculosis are associated with better long-term survival: a Danish case-cohort study 1971–2010. International Journal of Epidemiology 2016;</w:t>
      </w:r>
      <w:proofErr w:type="gramStart"/>
      <w:r>
        <w:t>94:dyw</w:t>
      </w:r>
      <w:proofErr w:type="gramEnd"/>
      <w:r>
        <w:t>120. doi:</w:t>
      </w:r>
      <w:hyperlink r:id="rId27">
        <w:r>
          <w:rPr>
            <w:rStyle w:val="Hyperlink"/>
          </w:rPr>
          <w:t>10.1093/</w:t>
        </w:r>
        <w:proofErr w:type="spellStart"/>
        <w:r>
          <w:rPr>
            <w:rStyle w:val="Hyperlink"/>
          </w:rPr>
          <w:t>ije</w:t>
        </w:r>
        <w:proofErr w:type="spellEnd"/>
        <w:r>
          <w:rPr>
            <w:rStyle w:val="Hyperlink"/>
          </w:rPr>
          <w:t>/dyw120</w:t>
        </w:r>
      </w:hyperlink>
      <w:r>
        <w:t>.</w:t>
      </w:r>
    </w:p>
    <w:p w14:paraId="627D4F14" w14:textId="77777777" w:rsidR="008A7EC2" w:rsidRDefault="008A7EC2" w:rsidP="008A7EC2">
      <w:pPr>
        <w:pStyle w:val="BodyText"/>
      </w:pPr>
      <w:bookmarkStart w:id="47" w:name="ref-R"/>
      <w:bookmarkEnd w:id="46"/>
      <w:r>
        <w:t>[17] R Core Team. R: A Language and Environment for Statistical Computing 2016.</w:t>
      </w:r>
    </w:p>
    <w:p w14:paraId="7C4FA9C6" w14:textId="77777777" w:rsidR="008A7EC2" w:rsidRDefault="008A7EC2" w:rsidP="008A7EC2">
      <w:pPr>
        <w:pStyle w:val="BodyText"/>
      </w:pPr>
      <w:bookmarkStart w:id="48" w:name="ref-Parslow2001"/>
      <w:bookmarkEnd w:id="47"/>
      <w:r>
        <w:t xml:space="preserve">[18] </w:t>
      </w:r>
      <w:proofErr w:type="spellStart"/>
      <w:r>
        <w:t>Parslow</w:t>
      </w:r>
      <w:proofErr w:type="spellEnd"/>
      <w:r>
        <w:t xml:space="preserve"> R, El-</w:t>
      </w:r>
      <w:proofErr w:type="spellStart"/>
      <w:r>
        <w:t>Shimy</w:t>
      </w:r>
      <w:proofErr w:type="spellEnd"/>
      <w:r>
        <w:t xml:space="preserve"> NA, Cundall DB, McKinney PA. Tuberculosis, deprivation, and ethnicity in Leeds, UK, 1982-1997. Archives of Disease in Childhood </w:t>
      </w:r>
      <w:proofErr w:type="gramStart"/>
      <w:r>
        <w:t>2001;84:109</w:t>
      </w:r>
      <w:proofErr w:type="gramEnd"/>
      <w:r>
        <w:t>–13. doi:</w:t>
      </w:r>
      <w:hyperlink r:id="rId28">
        <w:r>
          <w:rPr>
            <w:rStyle w:val="Hyperlink"/>
          </w:rPr>
          <w:t>10.1136/adc.84.2.109</w:t>
        </w:r>
      </w:hyperlink>
      <w:r>
        <w:t>.</w:t>
      </w:r>
    </w:p>
    <w:p w14:paraId="17310645" w14:textId="77777777" w:rsidR="008A7EC2" w:rsidRDefault="008A7EC2" w:rsidP="008A7EC2">
      <w:pPr>
        <w:pStyle w:val="BodyText"/>
      </w:pPr>
      <w:bookmarkStart w:id="49" w:name="ref-Roth2006a"/>
      <w:bookmarkEnd w:id="48"/>
      <w:r>
        <w:t xml:space="preserve">[19] Roth A, </w:t>
      </w:r>
      <w:proofErr w:type="spellStart"/>
      <w:r>
        <w:t>Sodemann</w:t>
      </w:r>
      <w:proofErr w:type="spellEnd"/>
      <w:r>
        <w:t xml:space="preserve"> M, Jensen H, Poulsen A, Gustafson P, Weise C, et al. Tuberculin reaction, BCG scar, and lower female mortality. Epidemiology (Cambridge, Mass) 2006;17:562–8. doi:</w:t>
      </w:r>
      <w:hyperlink r:id="rId29">
        <w:r>
          <w:rPr>
            <w:rStyle w:val="Hyperlink"/>
          </w:rPr>
          <w:t>10.1097/01.ede.0000231546.14749.ab</w:t>
        </w:r>
      </w:hyperlink>
      <w:r>
        <w:t>.</w:t>
      </w:r>
    </w:p>
    <w:p w14:paraId="4ECA49ED" w14:textId="77777777" w:rsidR="008A7EC2" w:rsidRDefault="008A7EC2" w:rsidP="008A7EC2">
      <w:pPr>
        <w:pStyle w:val="BodyText"/>
      </w:pPr>
      <w:bookmarkStart w:id="50" w:name="ref-Aaby2014"/>
      <w:bookmarkEnd w:id="49"/>
      <w:r>
        <w:lastRenderedPageBreak/>
        <w:t xml:space="preserve">[20] </w:t>
      </w:r>
      <w:proofErr w:type="spellStart"/>
      <w:r>
        <w:t>Aaby</w:t>
      </w:r>
      <w:proofErr w:type="spellEnd"/>
      <w:r>
        <w:t xml:space="preserve"> P, Nielsen J, Benn CS, </w:t>
      </w:r>
      <w:proofErr w:type="spellStart"/>
      <w:r>
        <w:t>Trape</w:t>
      </w:r>
      <w:proofErr w:type="spellEnd"/>
      <w:r>
        <w:t xml:space="preserve"> JF. Sex-differential and non-specific effects of routine vaccinations in a rural area with low vaccination coverage: An observational study from Senegal. Transactions of the Royal Society of Tropical Medicine and Hygiene </w:t>
      </w:r>
      <w:proofErr w:type="gramStart"/>
      <w:r>
        <w:t>2014;109:77</w:t>
      </w:r>
      <w:proofErr w:type="gramEnd"/>
      <w:r>
        <w:t>–84. doi:</w:t>
      </w:r>
      <w:hyperlink r:id="rId30">
        <w:r>
          <w:rPr>
            <w:rStyle w:val="Hyperlink"/>
          </w:rPr>
          <w:t>10.1093/</w:t>
        </w:r>
        <w:proofErr w:type="spellStart"/>
        <w:r>
          <w:rPr>
            <w:rStyle w:val="Hyperlink"/>
          </w:rPr>
          <w:t>trstmh</w:t>
        </w:r>
        <w:proofErr w:type="spellEnd"/>
        <w:r>
          <w:rPr>
            <w:rStyle w:val="Hyperlink"/>
          </w:rPr>
          <w:t>/tru186</w:t>
        </w:r>
      </w:hyperlink>
      <w:r>
        <w:t>.</w:t>
      </w:r>
    </w:p>
    <w:p w14:paraId="4182E02A" w14:textId="77777777" w:rsidR="008A7EC2" w:rsidRDefault="008A7EC2" w:rsidP="008A7EC2">
      <w:pPr>
        <w:pStyle w:val="BodyText"/>
      </w:pPr>
      <w:bookmarkStart w:id="51" w:name="ref-Teale1993"/>
      <w:bookmarkEnd w:id="50"/>
      <w:r>
        <w:t xml:space="preserve">[21] Teale C, Goldman JM, Pearson SB. The association of age with the presentation and outcome of tuberculosis: a five-year survey. Age and Ageing </w:t>
      </w:r>
      <w:proofErr w:type="gramStart"/>
      <w:r>
        <w:t>1993;22:289</w:t>
      </w:r>
      <w:proofErr w:type="gramEnd"/>
      <w:r>
        <w:t>–93.</w:t>
      </w:r>
    </w:p>
    <w:p w14:paraId="54DE87A5" w14:textId="77777777" w:rsidR="008A7EC2" w:rsidRDefault="008A7EC2" w:rsidP="008A7EC2">
      <w:pPr>
        <w:pStyle w:val="BodyText"/>
      </w:pPr>
      <w:bookmarkStart w:id="52" w:name="ref-DCLG2011"/>
      <w:bookmarkEnd w:id="51"/>
      <w:r>
        <w:t>[22] Department of Communities and Local Government. The English Indices of Deprivation 2010. 2011. doi:</w:t>
      </w:r>
      <w:hyperlink r:id="rId31">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53" w:name="ref-Bhatti1995"/>
      <w:bookmarkEnd w:id="52"/>
      <w:r>
        <w:t xml:space="preserve">[23] Bhatti N, Law MR, Morris JK, Halliday R, Moore-Gillon J. Increasing incidence of tuberculosis in England and Wales: a study of the likely causes. BMJ (Clinical Research Ed) </w:t>
      </w:r>
      <w:proofErr w:type="gramStart"/>
      <w:r>
        <w:t>1995;310:967</w:t>
      </w:r>
      <w:proofErr w:type="gramEnd"/>
      <w:r>
        <w:t>–9. doi:</w:t>
      </w:r>
      <w:hyperlink r:id="rId32">
        <w:r>
          <w:rPr>
            <w:rStyle w:val="Hyperlink"/>
          </w:rPr>
          <w:t>10.1136/bmj.310.6985.967</w:t>
        </w:r>
      </w:hyperlink>
      <w:r>
        <w:t>.</w:t>
      </w:r>
    </w:p>
    <w:p w14:paraId="30CF92C9" w14:textId="77777777" w:rsidR="008A7EC2" w:rsidRDefault="008A7EC2" w:rsidP="008A7EC2">
      <w:pPr>
        <w:pStyle w:val="BodyText"/>
      </w:pPr>
      <w:bookmarkStart w:id="54" w:name="ref-Abubakar2008"/>
      <w:bookmarkEnd w:id="53"/>
      <w:r>
        <w:t xml:space="preserve">[24] Abubakar I, </w:t>
      </w:r>
      <w:proofErr w:type="spellStart"/>
      <w:r>
        <w:t>Laundy</w:t>
      </w:r>
      <w:proofErr w:type="spellEnd"/>
      <w:r>
        <w:t xml:space="preserve"> MT, French CE, </w:t>
      </w:r>
      <w:proofErr w:type="spellStart"/>
      <w:r>
        <w:t>Shingadia</w:t>
      </w:r>
      <w:proofErr w:type="spellEnd"/>
      <w:r>
        <w:t xml:space="preserve"> D. Epidemiology and treatment outcome of childhood tuberculosis in England and Wales: 1999-2006. Archives of Disease in Childhood </w:t>
      </w:r>
      <w:proofErr w:type="gramStart"/>
      <w:r>
        <w:t>2008;93:1017</w:t>
      </w:r>
      <w:proofErr w:type="gramEnd"/>
      <w:r>
        <w:t>–21. doi:</w:t>
      </w:r>
      <w:hyperlink r:id="rId33">
        <w:r>
          <w:rPr>
            <w:rStyle w:val="Hyperlink"/>
          </w:rPr>
          <w:t>10.1136/adc.2008.139543</w:t>
        </w:r>
      </w:hyperlink>
      <w:r>
        <w:t>.</w:t>
      </w:r>
    </w:p>
    <w:p w14:paraId="263F040F" w14:textId="77777777" w:rsidR="008A7EC2" w:rsidRDefault="008A7EC2" w:rsidP="008A7EC2">
      <w:pPr>
        <w:pStyle w:val="BodyText"/>
      </w:pPr>
      <w:bookmarkStart w:id="55" w:name="ref-French2007"/>
      <w:bookmarkEnd w:id="54"/>
      <w:r>
        <w:t xml:space="preserve">[25] French CE, Antoine D, Gelb D, Jones JA, Gilbert RL, Watson JM. Tuberculosis in non-UK-born persons, England and Wales, 2001-2003. International Journal of Tuberculosis and Lung Disease </w:t>
      </w:r>
      <w:proofErr w:type="gramStart"/>
      <w:r>
        <w:t>2007;11:577</w:t>
      </w:r>
      <w:proofErr w:type="gramEnd"/>
      <w:r>
        <w:t>–84.</w:t>
      </w:r>
    </w:p>
    <w:p w14:paraId="5A8B8186" w14:textId="77777777" w:rsidR="008A7EC2" w:rsidRDefault="008A7EC2" w:rsidP="008A7EC2">
      <w:pPr>
        <w:pStyle w:val="BodyText"/>
      </w:pPr>
      <w:bookmarkStart w:id="56" w:name="ref-Djuretic2002"/>
      <w:bookmarkEnd w:id="55"/>
      <w:r>
        <w:t xml:space="preserve">[26] </w:t>
      </w:r>
      <w:proofErr w:type="spellStart"/>
      <w:r>
        <w:t>Djuretic</w:t>
      </w:r>
      <w:proofErr w:type="spellEnd"/>
      <w:r>
        <w:t xml:space="preserve"> T, Herbert J, </w:t>
      </w:r>
      <w:proofErr w:type="spellStart"/>
      <w:r>
        <w:t>Drobniewski</w:t>
      </w:r>
      <w:proofErr w:type="spellEnd"/>
      <w:r>
        <w:t xml:space="preserve"> F, Yates M, Smith EG, Magee JG, et al. Antibiotic resistant tuberculosis in the United </w:t>
      </w:r>
      <w:proofErr w:type="gramStart"/>
      <w:r>
        <w:t>Kingdom :</w:t>
      </w:r>
      <w:proofErr w:type="gramEnd"/>
      <w:r>
        <w:t xml:space="preserve"> 2002:477–82.</w:t>
      </w:r>
    </w:p>
    <w:p w14:paraId="34F4D5DC" w14:textId="77777777" w:rsidR="008A7EC2" w:rsidRDefault="008A7EC2" w:rsidP="008A7EC2">
      <w:pPr>
        <w:pStyle w:val="BodyText"/>
      </w:pPr>
      <w:bookmarkStart w:id="57" w:name="ref-VanBuuren2011"/>
      <w:bookmarkEnd w:id="56"/>
      <w:r>
        <w:lastRenderedPageBreak/>
        <w:t xml:space="preserve">[27] Van </w:t>
      </w:r>
      <w:proofErr w:type="spellStart"/>
      <w:r>
        <w:t>Buuren</w:t>
      </w:r>
      <w:proofErr w:type="spellEnd"/>
      <w:r>
        <w:t xml:space="preserve"> S, </w:t>
      </w:r>
      <w:proofErr w:type="spellStart"/>
      <w:r>
        <w:t>Groothuis-Oudshoorn</w:t>
      </w:r>
      <w:proofErr w:type="spellEnd"/>
      <w:r>
        <w:t xml:space="preserve"> K. Multivariate Imputation by Chained Equations. Journal of Statistical Software </w:t>
      </w:r>
      <w:proofErr w:type="gramStart"/>
      <w:r>
        <w:t>2011;45:1</w:t>
      </w:r>
      <w:proofErr w:type="gramEnd"/>
      <w:r>
        <w:t>–67. doi:</w:t>
      </w:r>
      <w:hyperlink r:id="rId34">
        <w:r>
          <w:rPr>
            <w:rStyle w:val="Hyperlink"/>
          </w:rPr>
          <w:t>10.1177/0962280206074463</w:t>
        </w:r>
      </w:hyperlink>
      <w:r>
        <w:t>.</w:t>
      </w:r>
    </w:p>
    <w:p w14:paraId="2FBD2D25" w14:textId="77777777" w:rsidR="008A7EC2" w:rsidRDefault="008A7EC2" w:rsidP="008A7EC2">
      <w:pPr>
        <w:pStyle w:val="BodyText"/>
      </w:pPr>
      <w:bookmarkStart w:id="58" w:name="ref-Barnard1999"/>
      <w:bookmarkEnd w:id="57"/>
      <w:r>
        <w:t xml:space="preserve">[28] Barnard J, Rubin DB. Small-sample degrees of freedom with multiple imputation. </w:t>
      </w:r>
      <w:proofErr w:type="spellStart"/>
      <w:r>
        <w:t>Biometrika</w:t>
      </w:r>
      <w:proofErr w:type="spellEnd"/>
      <w:r>
        <w:t xml:space="preserve"> </w:t>
      </w:r>
      <w:proofErr w:type="gramStart"/>
      <w:r>
        <w:t>1999;86:948</w:t>
      </w:r>
      <w:proofErr w:type="gramEnd"/>
      <w:r>
        <w:t>–55. doi:</w:t>
      </w:r>
      <w:hyperlink r:id="rId35">
        <w:r>
          <w:rPr>
            <w:rStyle w:val="Hyperlink"/>
          </w:rPr>
          <w:t>10.1093/</w:t>
        </w:r>
        <w:proofErr w:type="spellStart"/>
        <w:r>
          <w:rPr>
            <w:rStyle w:val="Hyperlink"/>
          </w:rPr>
          <w:t>biomet</w:t>
        </w:r>
        <w:proofErr w:type="spellEnd"/>
        <w:r>
          <w:rPr>
            <w:rStyle w:val="Hyperlink"/>
          </w:rPr>
          <w:t>/86.4.948</w:t>
        </w:r>
      </w:hyperlink>
      <w:r>
        <w:t>.</w:t>
      </w:r>
    </w:p>
    <w:p w14:paraId="07799E37" w14:textId="77777777" w:rsidR="008A7EC2" w:rsidRDefault="008A7EC2" w:rsidP="008A7EC2">
      <w:pPr>
        <w:pStyle w:val="BodyText"/>
      </w:pPr>
      <w:bookmarkStart w:id="59" w:name="ref-Roy2014b"/>
      <w:bookmarkEnd w:id="58"/>
      <w:r>
        <w:t xml:space="preserve">[29] Roy A, Eisenhut M, Harris RJ, Rodrigues LC, Sridhar S, </w:t>
      </w:r>
      <w:proofErr w:type="spellStart"/>
      <w:r>
        <w:t>Habermann</w:t>
      </w:r>
      <w:proofErr w:type="spellEnd"/>
      <w:r>
        <w:t xml:space="preserve"> S, et al. Effect of BCG vaccination against Mycobacterium tuberculosis infection in children: systematic review and meta-analysis. BMJ (Clinical Research Ed) 2014;</w:t>
      </w:r>
      <w:proofErr w:type="gramStart"/>
      <w:r>
        <w:t>349:g</w:t>
      </w:r>
      <w:proofErr w:type="gramEnd"/>
      <w:r>
        <w:t>4643. doi:</w:t>
      </w:r>
      <w:hyperlink r:id="rId36">
        <w:r>
          <w:rPr>
            <w:rStyle w:val="Hyperlink"/>
          </w:rPr>
          <w:t>10.1136/</w:t>
        </w:r>
        <w:proofErr w:type="gramStart"/>
        <w:r>
          <w:rPr>
            <w:rStyle w:val="Hyperlink"/>
          </w:rPr>
          <w:t>bmj.g</w:t>
        </w:r>
        <w:proofErr w:type="gramEnd"/>
        <w:r>
          <w:rPr>
            <w:rStyle w:val="Hyperlink"/>
          </w:rPr>
          <w:t>4643</w:t>
        </w:r>
      </w:hyperlink>
      <w:r>
        <w:t>.</w:t>
      </w:r>
    </w:p>
    <w:p w14:paraId="5FB7592E" w14:textId="77777777" w:rsidR="008A7EC2" w:rsidRDefault="008A7EC2" w:rsidP="008A7EC2">
      <w:pPr>
        <w:pStyle w:val="BodyText"/>
      </w:pPr>
      <w:bookmarkStart w:id="60" w:name="ref-Kandasamy2016"/>
      <w:bookmarkEnd w:id="59"/>
      <w:r>
        <w:t xml:space="preserve">[30] Kandasamy R, </w:t>
      </w:r>
      <w:proofErr w:type="spellStart"/>
      <w:r>
        <w:t>Voysey</w:t>
      </w:r>
      <w:proofErr w:type="spellEnd"/>
      <w:r>
        <w:t xml:space="preserve"> M, McQuaid F, </w:t>
      </w:r>
      <w:proofErr w:type="spellStart"/>
      <w:r>
        <w:t>Nie</w:t>
      </w:r>
      <w:proofErr w:type="spellEnd"/>
      <w:r>
        <w:t xml:space="preserve"> K de, Ryan R, Orr O, et al. Non-specific immunological effects of selected routine childhood </w:t>
      </w:r>
      <w:proofErr w:type="spellStart"/>
      <w:r>
        <w:t>immunisations</w:t>
      </w:r>
      <w:proofErr w:type="spellEnd"/>
      <w:r>
        <w:t xml:space="preserve">: systematic review. </w:t>
      </w:r>
      <w:proofErr w:type="spellStart"/>
      <w:r>
        <w:t>Bmj</w:t>
      </w:r>
      <w:proofErr w:type="spellEnd"/>
      <w:r>
        <w:t xml:space="preserve"> </w:t>
      </w:r>
      <w:proofErr w:type="gramStart"/>
      <w:r>
        <w:t>2016:i</w:t>
      </w:r>
      <w:proofErr w:type="gramEnd"/>
      <w:r>
        <w:t>5225. doi:</w:t>
      </w:r>
      <w:hyperlink r:id="rId37">
        <w:r>
          <w:rPr>
            <w:rStyle w:val="Hyperlink"/>
          </w:rPr>
          <w:t>10.1136/</w:t>
        </w:r>
        <w:proofErr w:type="gramStart"/>
        <w:r>
          <w:rPr>
            <w:rStyle w:val="Hyperlink"/>
          </w:rPr>
          <w:t>bmj.i</w:t>
        </w:r>
        <w:proofErr w:type="gramEnd"/>
        <w:r>
          <w:rPr>
            <w:rStyle w:val="Hyperlink"/>
          </w:rPr>
          <w:t>5225</w:t>
        </w:r>
      </w:hyperlink>
      <w:r>
        <w:t>.</w:t>
      </w:r>
    </w:p>
    <w:p w14:paraId="17E51234" w14:textId="77777777" w:rsidR="008A7EC2" w:rsidRDefault="008A7EC2" w:rsidP="008A7EC2">
      <w:pPr>
        <w:pStyle w:val="BodyText"/>
      </w:pPr>
      <w:bookmarkStart w:id="61" w:name="ref-Pollard2017"/>
      <w:bookmarkEnd w:id="60"/>
      <w:r>
        <w:t xml:space="preserve">[31] Pollard AJ, Finn A, Curtis N. Non-specific effects of vaccines: plausible and potentially important, but implications uncertain. Archives of Disease in Childhood </w:t>
      </w:r>
      <w:proofErr w:type="gramStart"/>
      <w:r>
        <w:t>2017:archdischild</w:t>
      </w:r>
      <w:proofErr w:type="gramEnd"/>
      <w:r>
        <w:t>–2015–310282. doi:</w:t>
      </w:r>
      <w:hyperlink r:id="rId38">
        <w:r>
          <w:rPr>
            <w:rStyle w:val="Hyperlink"/>
          </w:rPr>
          <w:t>10.1136/archdischild-2015-310282</w:t>
        </w:r>
      </w:hyperlink>
      <w:r>
        <w:t>.</w:t>
      </w:r>
    </w:p>
    <w:bookmarkEnd w:id="31"/>
    <w:bookmarkEnd w:id="61"/>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C110B" w14:textId="77777777" w:rsidR="008542D5" w:rsidRDefault="008542D5">
      <w:pPr>
        <w:spacing w:after="0"/>
      </w:pPr>
      <w:r>
        <w:separator/>
      </w:r>
    </w:p>
  </w:endnote>
  <w:endnote w:type="continuationSeparator" w:id="0">
    <w:p w14:paraId="79582436" w14:textId="77777777" w:rsidR="008542D5" w:rsidRDefault="008542D5">
      <w:pPr>
        <w:spacing w:after="0"/>
      </w:pPr>
      <w:r>
        <w:continuationSeparator/>
      </w:r>
    </w:p>
  </w:endnote>
  <w:endnote w:type="continuationNotice" w:id="1">
    <w:p w14:paraId="48D11FFC" w14:textId="77777777" w:rsidR="008542D5" w:rsidRDefault="008542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2C408" w14:textId="77777777" w:rsidR="00E6196F" w:rsidRDefault="00E61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E6196F" w:rsidRDefault="00E6196F"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E6196F" w:rsidRDefault="00E6196F" w:rsidP="00A1412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E6196F" w:rsidRDefault="00E6196F"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E6196F" w:rsidRDefault="00E6196F"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6D58D" w14:textId="77777777" w:rsidR="008542D5" w:rsidRDefault="008542D5">
      <w:r>
        <w:separator/>
      </w:r>
    </w:p>
  </w:footnote>
  <w:footnote w:type="continuationSeparator" w:id="0">
    <w:p w14:paraId="0B824B52" w14:textId="77777777" w:rsidR="008542D5" w:rsidRDefault="008542D5">
      <w:r>
        <w:continuationSeparator/>
      </w:r>
    </w:p>
  </w:footnote>
  <w:footnote w:type="continuationNotice" w:id="1">
    <w:p w14:paraId="58D7C933" w14:textId="77777777" w:rsidR="008542D5" w:rsidRDefault="008542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D56C3" w14:textId="77777777" w:rsidR="00E6196F" w:rsidRDefault="00E6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E6196F" w:rsidRDefault="00E61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2E22B4"/>
    <w:multiLevelType w:val="multilevel"/>
    <w:tmpl w:val="332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20"/>
  </w:num>
  <w:num w:numId="23">
    <w:abstractNumId w:val="1"/>
  </w:num>
  <w:num w:numId="24">
    <w:abstractNumId w:val="21"/>
  </w:num>
  <w:num w:numId="25">
    <w:abstractNumId w:val="2"/>
  </w:num>
  <w:num w:numId="26">
    <w:abstractNumId w:val="22"/>
  </w:num>
  <w:num w:numId="27">
    <w:abstractNumId w:val="16"/>
  </w:num>
  <w:num w:numId="28">
    <w:abstractNumId w:val="4"/>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63"/>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392D"/>
    <w:rsid w:val="00084BEA"/>
    <w:rsid w:val="00096A62"/>
    <w:rsid w:val="000A39A9"/>
    <w:rsid w:val="000B1299"/>
    <w:rsid w:val="000B6CC5"/>
    <w:rsid w:val="000E310F"/>
    <w:rsid w:val="000F3148"/>
    <w:rsid w:val="0010314C"/>
    <w:rsid w:val="001337DD"/>
    <w:rsid w:val="0016100C"/>
    <w:rsid w:val="00177474"/>
    <w:rsid w:val="00181A99"/>
    <w:rsid w:val="001835A4"/>
    <w:rsid w:val="001A3165"/>
    <w:rsid w:val="001A65A6"/>
    <w:rsid w:val="001F704D"/>
    <w:rsid w:val="00202337"/>
    <w:rsid w:val="0023348B"/>
    <w:rsid w:val="00254673"/>
    <w:rsid w:val="00292F71"/>
    <w:rsid w:val="002C3C03"/>
    <w:rsid w:val="002D01E5"/>
    <w:rsid w:val="002D5A2D"/>
    <w:rsid w:val="002F79F0"/>
    <w:rsid w:val="00320F01"/>
    <w:rsid w:val="00324E53"/>
    <w:rsid w:val="003367B6"/>
    <w:rsid w:val="00361748"/>
    <w:rsid w:val="003A2EBF"/>
    <w:rsid w:val="003F4B30"/>
    <w:rsid w:val="00401A6A"/>
    <w:rsid w:val="00402A51"/>
    <w:rsid w:val="00441A7B"/>
    <w:rsid w:val="00442550"/>
    <w:rsid w:val="00443A3E"/>
    <w:rsid w:val="00460EBE"/>
    <w:rsid w:val="004E29B3"/>
    <w:rsid w:val="00590D07"/>
    <w:rsid w:val="005978A7"/>
    <w:rsid w:val="005E3BF1"/>
    <w:rsid w:val="005F1BC0"/>
    <w:rsid w:val="0060614E"/>
    <w:rsid w:val="0061244E"/>
    <w:rsid w:val="0061281F"/>
    <w:rsid w:val="0062125B"/>
    <w:rsid w:val="00672D61"/>
    <w:rsid w:val="006B6613"/>
    <w:rsid w:val="006D51DE"/>
    <w:rsid w:val="00720559"/>
    <w:rsid w:val="00722FD3"/>
    <w:rsid w:val="00736F94"/>
    <w:rsid w:val="00737F0F"/>
    <w:rsid w:val="00741857"/>
    <w:rsid w:val="00784D58"/>
    <w:rsid w:val="007D6002"/>
    <w:rsid w:val="007F3478"/>
    <w:rsid w:val="007F62B0"/>
    <w:rsid w:val="00833390"/>
    <w:rsid w:val="008435B4"/>
    <w:rsid w:val="008542D5"/>
    <w:rsid w:val="008A7EC2"/>
    <w:rsid w:val="008B5170"/>
    <w:rsid w:val="008D6863"/>
    <w:rsid w:val="008E24C6"/>
    <w:rsid w:val="008F32A5"/>
    <w:rsid w:val="00924CE8"/>
    <w:rsid w:val="009570E5"/>
    <w:rsid w:val="009573DD"/>
    <w:rsid w:val="00960DF0"/>
    <w:rsid w:val="009622EB"/>
    <w:rsid w:val="00986D6D"/>
    <w:rsid w:val="00995B25"/>
    <w:rsid w:val="009C2F82"/>
    <w:rsid w:val="009C5530"/>
    <w:rsid w:val="009D2802"/>
    <w:rsid w:val="009E0782"/>
    <w:rsid w:val="00A052AE"/>
    <w:rsid w:val="00A1412B"/>
    <w:rsid w:val="00A31753"/>
    <w:rsid w:val="00A345EA"/>
    <w:rsid w:val="00A475D4"/>
    <w:rsid w:val="00A54442"/>
    <w:rsid w:val="00A739D3"/>
    <w:rsid w:val="00A856E2"/>
    <w:rsid w:val="00A873A2"/>
    <w:rsid w:val="00AA7023"/>
    <w:rsid w:val="00AF608D"/>
    <w:rsid w:val="00B60025"/>
    <w:rsid w:val="00B605E0"/>
    <w:rsid w:val="00B64A95"/>
    <w:rsid w:val="00B846AF"/>
    <w:rsid w:val="00B86B75"/>
    <w:rsid w:val="00B87C95"/>
    <w:rsid w:val="00B933EF"/>
    <w:rsid w:val="00BA2CD7"/>
    <w:rsid w:val="00BB5691"/>
    <w:rsid w:val="00BC48D5"/>
    <w:rsid w:val="00BE5DB2"/>
    <w:rsid w:val="00BE6EFB"/>
    <w:rsid w:val="00C0574E"/>
    <w:rsid w:val="00C350FA"/>
    <w:rsid w:val="00C36279"/>
    <w:rsid w:val="00C40231"/>
    <w:rsid w:val="00C64C53"/>
    <w:rsid w:val="00C6630A"/>
    <w:rsid w:val="00D5126C"/>
    <w:rsid w:val="00D70B1C"/>
    <w:rsid w:val="00D90DF1"/>
    <w:rsid w:val="00DC6279"/>
    <w:rsid w:val="00DE1177"/>
    <w:rsid w:val="00DE4A3D"/>
    <w:rsid w:val="00DE4C11"/>
    <w:rsid w:val="00E315A3"/>
    <w:rsid w:val="00E6196F"/>
    <w:rsid w:val="00E62983"/>
    <w:rsid w:val="00E71BE4"/>
    <w:rsid w:val="00E71F87"/>
    <w:rsid w:val="00E92E3F"/>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 w:type="character" w:customStyle="1" w:styleId="apple-converted-space">
    <w:name w:val="apple-converted-space"/>
    <w:basedOn w:val="DefaultParagraphFont"/>
    <w:rsid w:val="00B64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4914">
      <w:bodyDiv w:val="1"/>
      <w:marLeft w:val="0"/>
      <w:marRight w:val="0"/>
      <w:marTop w:val="0"/>
      <w:marBottom w:val="0"/>
      <w:divBdr>
        <w:top w:val="none" w:sz="0" w:space="0" w:color="auto"/>
        <w:left w:val="none" w:sz="0" w:space="0" w:color="auto"/>
        <w:bottom w:val="none" w:sz="0" w:space="0" w:color="auto"/>
        <w:right w:val="none" w:sz="0" w:space="0" w:color="auto"/>
      </w:divBdr>
    </w:div>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omint-my.sharepoint.com/Users/sa15093-l/Dropbox/PhD/Projects/ExploreBCGOnOutcomes/output/paper-formatted/doi.org/10.5281/zenodo.1213799" TargetMode="External"/><Relationship Id="rId18" Type="http://schemas.openxmlformats.org/officeDocument/2006/relationships/hyperlink" Target="https://doi.org/10.1371/journal.pmed.1001012" TargetMode="External"/><Relationship Id="rId26" Type="http://schemas.openxmlformats.org/officeDocument/2006/relationships/hyperlink" Target="https://doi.org/10.3310/hta17370" TargetMode="External"/><Relationship Id="rId39" Type="http://schemas.openxmlformats.org/officeDocument/2006/relationships/fontTable" Target="fontTable.xml"/><Relationship Id="rId21" Type="http://schemas.openxmlformats.org/officeDocument/2006/relationships/hyperlink" Target="https://doi.org/10.1136/adc.2005.085043" TargetMode="External"/><Relationship Id="rId34" Type="http://schemas.openxmlformats.org/officeDocument/2006/relationships/hyperlink" Target="https://doi.org/10.1177/0962280206074463" TargetMode="External"/><Relationship Id="rId7" Type="http://schemas.openxmlformats.org/officeDocument/2006/relationships/hyperlink" Target="mailto:sam.abbott@bristol.ac.uk" TargetMode="External"/><Relationship Id="rId2" Type="http://schemas.openxmlformats.org/officeDocument/2006/relationships/styles" Target="styles.xml"/><Relationship Id="rId16" Type="http://schemas.openxmlformats.org/officeDocument/2006/relationships/hyperlink" Target="https://doi.org/10.1016/j.vaccine.2014.05.042" TargetMode="External"/><Relationship Id="rId20" Type="http://schemas.openxmlformats.org/officeDocument/2006/relationships/hyperlink" Target="https://doi.org/10.1136/bmj.331.7518.647" TargetMode="External"/><Relationship Id="rId29" Type="http://schemas.openxmlformats.org/officeDocument/2006/relationships/hyperlink" Target="https://doi.org/10.1097/01.ede.0000231546.14749.a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016/S0264-410X(03)00181-6" TargetMode="External"/><Relationship Id="rId32" Type="http://schemas.openxmlformats.org/officeDocument/2006/relationships/hyperlink" Target="https://doi.org/10.1136/bmj.310.6985.967" TargetMode="External"/><Relationship Id="rId37" Type="http://schemas.openxmlformats.org/officeDocument/2006/relationships/hyperlink" Target="https://doi.org/10.1136/bmj.i522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id/cit790" TargetMode="External"/><Relationship Id="rId23" Type="http://schemas.openxmlformats.org/officeDocument/2006/relationships/hyperlink" Target="https://doi.org/10.1136/thx.2010.134767" TargetMode="External"/><Relationship Id="rId28" Type="http://schemas.openxmlformats.org/officeDocument/2006/relationships/hyperlink" Target="https://doi.org/10.1136/adc.84.2.109" TargetMode="External"/><Relationship Id="rId36" Type="http://schemas.openxmlformats.org/officeDocument/2006/relationships/hyperlink" Target="https://doi.org/10.1136/bmj.g4643" TargetMode="External"/><Relationship Id="rId10" Type="http://schemas.openxmlformats.org/officeDocument/2006/relationships/header" Target="header2.xml"/><Relationship Id="rId19" Type="http://schemas.openxmlformats.org/officeDocument/2006/relationships/hyperlink" Target="https://doi.org/10.1016/j.vaccine.2018.03.009" TargetMode="External"/><Relationship Id="rId31" Type="http://schemas.openxmlformats.org/officeDocument/2006/relationships/hyperlink" Target="https://doi.org/http://dx.doi.org/http://www.communities.gov.uk/publications/corporate/statistics/indices2010technicalrepor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371/journal.pmed.1001012" TargetMode="External"/><Relationship Id="rId22" Type="http://schemas.openxmlformats.org/officeDocument/2006/relationships/hyperlink" Target="https://doi.org/10.1073/pnas.1202870109" TargetMode="External"/><Relationship Id="rId27" Type="http://schemas.openxmlformats.org/officeDocument/2006/relationships/hyperlink" Target="https://doi.org/10.1093/ije/dyw120" TargetMode="External"/><Relationship Id="rId30" Type="http://schemas.openxmlformats.org/officeDocument/2006/relationships/hyperlink" Target="https://doi.org/10.1093/trstmh/tru186" TargetMode="External"/><Relationship Id="rId35" Type="http://schemas.openxmlformats.org/officeDocument/2006/relationships/hyperlink" Target="https://doi.org/10.1093/biomet/86.4.948"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doi.org/10.1001/jama.1994.03510330076038" TargetMode="External"/><Relationship Id="rId25" Type="http://schemas.openxmlformats.org/officeDocument/2006/relationships/hyperlink" Target="https://doi.org/10.1136/bmj.i5170" TargetMode="External"/><Relationship Id="rId33" Type="http://schemas.openxmlformats.org/officeDocument/2006/relationships/hyperlink" Target="https://doi.org/10.1136/adc.2008.139543" TargetMode="External"/><Relationship Id="rId38" Type="http://schemas.openxmlformats.org/officeDocument/2006/relationships/hyperlink" Target="https://doi.org/10.1136/archdischild-2015-31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6119</Words>
  <Characters>34882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3</cp:revision>
  <dcterms:created xsi:type="dcterms:W3CDTF">2019-05-10T18:15:00Z</dcterms:created>
  <dcterms:modified xsi:type="dcterms:W3CDTF">2019-05-28T10:54:00Z</dcterms:modified>
</cp:coreProperties>
</file>