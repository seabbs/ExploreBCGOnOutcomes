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w:t>
      </w:r>
      <w:proofErr w:type="spellStart"/>
      <w:r>
        <w:t>Lalor</w:t>
      </w:r>
      <w:proofErr w:type="spellEnd"/>
      <w:r>
        <w:t xml:space="preserve">, </w:t>
      </w:r>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r w:rsidRPr="00B605E0">
        <w:t>, London, UK</w:t>
      </w:r>
    </w:p>
    <w:p w14:paraId="6C8A7A38" w14:textId="7BF8064C" w:rsidR="008A7EC2" w:rsidRDefault="008A7EC2" w:rsidP="008A7EC2">
      <w:pPr>
        <w:pStyle w:val="BodyText"/>
      </w:pPr>
      <w:r>
        <w:t xml:space="preserve">Dominik Zenner, </w:t>
      </w:r>
      <w:r w:rsidR="001A65A6">
        <w:t>Institute for Global Health, University College London</w:t>
      </w:r>
      <w:r w:rsidR="00B605E0">
        <w:t>, London, UK</w:t>
      </w:r>
    </w:p>
    <w:p w14:paraId="58DF0960" w14:textId="5D29BF3D" w:rsidR="00B605E0" w:rsidRDefault="008A7EC2" w:rsidP="00B605E0">
      <w:pPr>
        <w:pStyle w:val="BodyText"/>
      </w:pPr>
      <w:r>
        <w:t xml:space="preserve">Colin Campbell, </w:t>
      </w:r>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p>
    <w:p w14:paraId="177FA697" w14:textId="6CEB4464" w:rsidR="008A7EC2" w:rsidRDefault="008A7EC2" w:rsidP="008A7EC2">
      <w:pPr>
        <w:pStyle w:val="BodyText"/>
      </w:pPr>
    </w:p>
    <w:p w14:paraId="1726A63B" w14:textId="77777777" w:rsidR="008A7EC2" w:rsidRDefault="008A7EC2" w:rsidP="008A7EC2">
      <w:pPr>
        <w:pStyle w:val="BodyText"/>
      </w:pPr>
      <w:r>
        <w:t xml:space="preserve">Mary E Ramsay, </w:t>
      </w:r>
      <w:proofErr w:type="spellStart"/>
      <w:r>
        <w:t>Immunisation</w:t>
      </w:r>
      <w:proofErr w:type="spellEnd"/>
      <w:r>
        <w:t>,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w:t>
        </w:r>
        <w:r>
          <w:rPr>
            <w:rStyle w:val="Hyperlink"/>
          </w:rPr>
          <w:t>t</w:t>
        </w:r>
        <w:r>
          <w:rPr>
            <w:rStyle w:val="Hyperlink"/>
          </w:rPr>
          <w:t>ol.ac.uk</w:t>
        </w:r>
      </w:hyperlink>
      <w:r>
        <w:t>; 01173310185</w:t>
      </w:r>
    </w:p>
    <w:p w14:paraId="6C5019CD" w14:textId="3FEE01A9"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3F4B30">
        <w:t>3</w:t>
      </w:r>
      <w:ins w:id="1" w:author="Samuel Abbott" w:date="2019-05-10T16:41:00Z">
        <w:r w:rsidR="00202337">
          <w:t>2</w:t>
        </w:r>
      </w:ins>
      <w:ins w:id="2" w:author="Samuel Abbott" w:date="2019-05-10T18:29:00Z">
        <w:r w:rsidR="00995B25">
          <w:t xml:space="preserve">41 </w:t>
        </w:r>
      </w:ins>
      <w:del w:id="3" w:author="Samuel Abbott" w:date="2019-05-10T16:41:00Z">
        <w:r w:rsidR="003F4B30" w:rsidDel="00202337">
          <w:delText>1</w:delText>
        </w:r>
        <w:r w:rsidR="00AF608D" w:rsidDel="00202337">
          <w:delText>9</w:delText>
        </w:r>
        <w:r w:rsidR="0061244E" w:rsidDel="00202337">
          <w:delText>6</w:delText>
        </w:r>
        <w:r w:rsidDel="00202337">
          <w:delText xml:space="preserve"> </w:delText>
        </w:r>
      </w:del>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4" w:name="pagebreak-1"/>
      <w:bookmarkEnd w:id="4"/>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w:t>
      </w:r>
      <w:proofErr w:type="spellStart"/>
      <w:r>
        <w:t>Guérin</w:t>
      </w:r>
      <w:proofErr w:type="spellEnd"/>
      <w:r>
        <w:t xml:space="preserve">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5" w:name="pagebreak-2"/>
      <w:bookmarkEnd w:id="5"/>
      <w:r>
        <w:rPr>
          <w:b/>
        </w:rPr>
        <w:t>INTRODUCTION</w:t>
      </w:r>
    </w:p>
    <w:p w14:paraId="0D7D3558" w14:textId="4B1510D9" w:rsidR="008A7EC2" w:rsidRDefault="008A7EC2" w:rsidP="008A7EC2">
      <w:pPr>
        <w:pStyle w:val="BodyText"/>
      </w:pPr>
      <w:r>
        <w:t>Bacillus Calmette–</w:t>
      </w:r>
      <w:proofErr w:type="spellStart"/>
      <w:r>
        <w:t>Guérin</w:t>
      </w:r>
      <w:proofErr w:type="spellEnd"/>
      <w:r>
        <w:t xml:space="preserve">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07B15E75"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0B1299">
        <w:t xml:space="preserve"> </w:t>
      </w:r>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r w:rsidR="00096A62">
        <w:t>,</w:t>
      </w:r>
      <w:r w:rsidRPr="000E310F">
        <w:t xml:space="preserve"> vaccinate at birth.[7,8]</w:t>
      </w:r>
      <w:r>
        <w:rPr>
          <w:i/>
        </w:rPr>
        <w:t xml:space="preserve"> </w:t>
      </w:r>
      <w:r w:rsidR="008A7EC2">
        <w:t xml:space="preserve">Adult vaccination is no longer common in the UK, where universal BCG vaccination of adolescents was stopped in 2005 in </w:t>
      </w:r>
      <w:proofErr w:type="spellStart"/>
      <w:r w:rsidR="008A7EC2">
        <w:t>favour</w:t>
      </w:r>
      <w:proofErr w:type="spellEnd"/>
      <w:r w:rsidR="008A7EC2">
        <w:t xml:space="preserve"> of a targeted neonatal </w:t>
      </w:r>
      <w:proofErr w:type="spellStart"/>
      <w:r w:rsidR="008A7EC2">
        <w:t>programme</w:t>
      </w:r>
      <w:proofErr w:type="spellEnd"/>
      <w:r w:rsidR="008A7EC2">
        <w:t xml:space="preserve"> aimed at high risk children.</w:t>
      </w:r>
    </w:p>
    <w:p w14:paraId="6055FC2D" w14:textId="0CDA1EE0"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DE4C11">
        <w:t xml:space="preserve">fully </w:t>
      </w:r>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 xml:space="preserve">The outcomes we considered were: all-cause mortality, death due to TB (in those who died), recurrent TB, pulmonary disease, and sputum smear status. These outcomes were selected based on: their availability in </w:t>
      </w:r>
      <w:r w:rsidR="00A739D3">
        <w:t xml:space="preserve">the </w:t>
      </w:r>
      <w:r w:rsidR="007F3478" w:rsidRPr="007F3478">
        <w:t>ETS; evidence from the literature of prior associations with BCG vaccination; associations with increased case infectiousness; or severe outcomes for patients.</w:t>
      </w:r>
    </w:p>
    <w:p w14:paraId="5D10D0A1" w14:textId="6AFCB195" w:rsidR="007F3478" w:rsidRPr="007F3478" w:rsidRDefault="007F3478" w:rsidP="007F3478">
      <w:pPr>
        <w:pStyle w:val="BodyText"/>
      </w:pPr>
      <w:r w:rsidRPr="007F3478">
        <w:t xml:space="preserve">All-cause mortality was defined using the overall outcome recorded in ETS, this is based on </w:t>
      </w:r>
      <w:r w:rsidR="00C40231">
        <w:t xml:space="preserve">up to </w:t>
      </w:r>
      <w:r w:rsidRPr="007F3478">
        <w:t>36 months</w:t>
      </w:r>
      <w:r w:rsidR="00D5126C">
        <w:t xml:space="preserve"> of follow up</w:t>
      </w:r>
      <w:r w:rsidRPr="007F3478">
        <w:t xml:space="preserve"> starting from date of starting treatment. </w:t>
      </w:r>
      <w:r w:rsidR="00C40231">
        <w:t xml:space="preserve">Follow up ends when a case is recorded as </w:t>
      </w:r>
      <w:r w:rsidR="00C40231" w:rsidRPr="00C40231">
        <w:t>completing</w:t>
      </w:r>
      <w:r w:rsidR="00C40231">
        <w:t xml:space="preserve"> treatment, with treatment status evaluated at 12, 24, and 36 months from starting treatment. </w:t>
      </w:r>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r w:rsidR="00C40231">
        <w:t xml:space="preserve"> Cause of death was recorded by case managers. </w:t>
      </w:r>
      <w:r w:rsidRPr="007F3478">
        <w:t>TB cases who had recurrent episodes were identified</w:t>
      </w:r>
      <w:r w:rsidR="00C40231">
        <w:t xml:space="preserve"> using </w:t>
      </w:r>
      <w:r w:rsidR="00C40231" w:rsidRPr="00C40231">
        <w:t>probabilistic</w:t>
      </w:r>
      <w:r w:rsidR="00A739D3">
        <w:t xml:space="preserve"> matching</w:t>
      </w:r>
      <w:r w:rsidRPr="007F3478">
        <w:t>. Positive sputum smear status was given to cases that had a sputum sample shown to contain Acid-Fast Bacilli.</w:t>
      </w:r>
      <w:r w:rsidR="00E92E3F">
        <w:t xml:space="preserve"> </w:t>
      </w:r>
      <w:r w:rsidRPr="007F3478">
        <w:t>A positive sputum smear status indicates that cases are more likely to be infectious. Cases were defined as having pulmonary TB if a positive sputum smear sample was recorded</w:t>
      </w:r>
      <w:r w:rsidR="00A739D3">
        <w:t>,</w:t>
      </w:r>
      <w:r w:rsidRPr="007F3478">
        <w:t xml:space="preserve"> if a positive culture was grown from a </w:t>
      </w:r>
      <w:r w:rsidRPr="007F3478">
        <w:lastRenderedPageBreak/>
        <w:t>pulmonary laboratory specimen</w:t>
      </w:r>
      <w:r w:rsidR="00A739D3">
        <w:t>, or if they were clinically assessed as having pulmonary TB</w:t>
      </w:r>
      <w:r w:rsidRPr="007F3478">
        <w:t xml:space="preserve">. </w:t>
      </w:r>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6C47FB2" w:rsidR="008A7EC2" w:rsidRDefault="000E310F" w:rsidP="008A7EC2">
      <w:pPr>
        <w:pStyle w:val="BodyText"/>
      </w:pPr>
      <w:r w:rsidRPr="000E310F">
        <w:t>BCG status was collected</w:t>
      </w:r>
      <w:r w:rsidR="002D5A2D">
        <w:t xml:space="preserve"> and recorded in ETS</w:t>
      </w:r>
      <w:r w:rsidRPr="000E310F">
        <w:t xml:space="preserve"> </w:t>
      </w:r>
      <w:r w:rsidR="002D5A2D">
        <w:t>by case managers</w:t>
      </w:r>
      <w:r w:rsidRPr="000E310F">
        <w:t xml:space="preserve">. </w:t>
      </w:r>
      <w:r w:rsidR="002D5A2D">
        <w:t xml:space="preserve">Information on BCG vaccination status may have come from </w:t>
      </w:r>
      <w:r w:rsidRPr="000E310F">
        <w:t>vaccination records</w:t>
      </w:r>
      <w:r w:rsidR="002D5A2D">
        <w:t xml:space="preserve">, </w:t>
      </w:r>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w:t>
      </w:r>
      <w:r w:rsidR="00A739D3">
        <w:t xml:space="preserve">at least </w:t>
      </w:r>
      <w:r w:rsidR="009573DD" w:rsidRPr="009573DD">
        <w:t>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B7211B8" w:rsidR="008A7EC2" w:rsidRDefault="008A7EC2" w:rsidP="008A7EC2">
      <w:pPr>
        <w:pStyle w:val="BodyText"/>
      </w:pPr>
      <w:r>
        <w:t>We conducted sensitivity analyses to assess the robustness of the results, by dropping each confounding variable in turn and assessing the effect on the adjusted Odds Ratios (</w:t>
      </w:r>
      <w:proofErr w:type="spellStart"/>
      <w:r>
        <w:t>aORs</w:t>
      </w:r>
      <w:proofErr w:type="spellEnd"/>
      <w:r>
        <w:t xml:space="preserve">)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6" w:name="OLE_LINK1"/>
      <w:bookmarkStart w:id="7"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6"/>
      <w:bookmarkEnd w:id="7"/>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7E24460F" w:rsidR="00C6630A" w:rsidRDefault="008A7EC2" w:rsidP="008A7EC2">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401A6A">
        <w:trPr>
          <w:cnfStyle w:val="100000000000" w:firstRow="1" w:lastRow="0" w:firstColumn="0" w:lastColumn="0" w:oddVBand="0" w:evenVBand="0" w:oddHBand="0" w:evenHBand="0" w:firstRowFirstColumn="0" w:firstRowLastColumn="0" w:lastRowFirstColumn="0" w:lastRowLastColumn="0"/>
        </w:trPr>
        <w:tc>
          <w:tcPr>
            <w:tcW w:w="1439" w:type="pct"/>
          </w:tcPr>
          <w:p w14:paraId="342E5309" w14:textId="77777777" w:rsidR="00C6630A" w:rsidRPr="00C6630A" w:rsidRDefault="00C6630A" w:rsidP="00C6630A">
            <w:pPr>
              <w:pStyle w:val="Compact"/>
              <w:rPr>
                <w:b w:val="0"/>
              </w:rPr>
            </w:pPr>
            <w:r w:rsidRPr="00C6630A">
              <w:rPr>
                <w:b w:val="0"/>
              </w:rPr>
              <w:t>Outcome</w:t>
            </w:r>
          </w:p>
        </w:tc>
        <w:tc>
          <w:tcPr>
            <w:tcW w:w="833" w:type="pct"/>
          </w:tcPr>
          <w:p w14:paraId="70345383" w14:textId="77777777" w:rsidR="00C6630A" w:rsidRPr="00C6630A" w:rsidRDefault="00C6630A" w:rsidP="00C6630A">
            <w:pPr>
              <w:pStyle w:val="Compact"/>
              <w:rPr>
                <w:b w:val="0"/>
              </w:rPr>
            </w:pPr>
            <w:r w:rsidRPr="00C6630A">
              <w:rPr>
                <w:b w:val="0"/>
              </w:rPr>
              <w:t>Total</w:t>
            </w:r>
          </w:p>
        </w:tc>
        <w:tc>
          <w:tcPr>
            <w:tcW w:w="795" w:type="pct"/>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401A6A">
        <w:tc>
          <w:tcPr>
            <w:tcW w:w="1439" w:type="pct"/>
          </w:tcPr>
          <w:p w14:paraId="2E7F514F" w14:textId="77777777" w:rsidR="00C6630A" w:rsidRPr="00C6630A" w:rsidRDefault="00C6630A" w:rsidP="00C6630A">
            <w:pPr>
              <w:pStyle w:val="Compact"/>
            </w:pPr>
            <w:r w:rsidRPr="00C6630A">
              <w:t>Total, all cases</w:t>
            </w:r>
          </w:p>
        </w:tc>
        <w:tc>
          <w:tcPr>
            <w:tcW w:w="833" w:type="pct"/>
          </w:tcPr>
          <w:p w14:paraId="655F09E8" w14:textId="77777777" w:rsidR="00C6630A" w:rsidRPr="00C6630A" w:rsidRDefault="00C6630A" w:rsidP="00C6630A">
            <w:pPr>
              <w:pStyle w:val="Compact"/>
            </w:pPr>
            <w:r w:rsidRPr="00C6630A">
              <w:t>51645</w:t>
            </w:r>
          </w:p>
        </w:tc>
        <w:tc>
          <w:tcPr>
            <w:tcW w:w="795" w:type="pct"/>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401A6A">
        <w:tc>
          <w:tcPr>
            <w:tcW w:w="1439" w:type="pct"/>
          </w:tcPr>
          <w:p w14:paraId="153F2C47" w14:textId="77777777" w:rsidR="00C6630A" w:rsidRPr="00C6630A" w:rsidRDefault="00C6630A" w:rsidP="00C6630A">
            <w:pPr>
              <w:pStyle w:val="Compact"/>
            </w:pPr>
            <w:r w:rsidRPr="00C6630A">
              <w:t>All-cause mortality</w:t>
            </w:r>
          </w:p>
        </w:tc>
        <w:tc>
          <w:tcPr>
            <w:tcW w:w="833" w:type="pct"/>
          </w:tcPr>
          <w:p w14:paraId="33926241" w14:textId="77777777" w:rsidR="00C6630A" w:rsidRPr="00C6630A" w:rsidRDefault="00C6630A" w:rsidP="00C6630A">
            <w:pPr>
              <w:pStyle w:val="Compact"/>
            </w:pPr>
            <w:r w:rsidRPr="00C6630A">
              <w:t>45588 (88)</w:t>
            </w:r>
          </w:p>
        </w:tc>
        <w:tc>
          <w:tcPr>
            <w:tcW w:w="795" w:type="pct"/>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401A6A">
        <w:tc>
          <w:tcPr>
            <w:tcW w:w="1439" w:type="pct"/>
          </w:tcPr>
          <w:p w14:paraId="3EC3FD2C" w14:textId="77777777" w:rsidR="00C6630A" w:rsidRPr="00C6630A" w:rsidRDefault="00C6630A" w:rsidP="00C6630A">
            <w:pPr>
              <w:pStyle w:val="Compact"/>
            </w:pPr>
            <w:r w:rsidRPr="00C6630A">
              <w:t>   No</w:t>
            </w:r>
          </w:p>
        </w:tc>
        <w:tc>
          <w:tcPr>
            <w:tcW w:w="833" w:type="pct"/>
          </w:tcPr>
          <w:p w14:paraId="7FD458DF" w14:textId="77777777" w:rsidR="00C6630A" w:rsidRPr="00C6630A" w:rsidRDefault="00C6630A" w:rsidP="00C6630A">
            <w:pPr>
              <w:pStyle w:val="Compact"/>
            </w:pPr>
            <w:r w:rsidRPr="00C6630A">
              <w:t>   43024 [</w:t>
            </w:r>
            <w:r w:rsidRPr="00C6630A">
              <w:rPr>
                <w:i/>
              </w:rPr>
              <w:t>94</w:t>
            </w:r>
            <w:r w:rsidRPr="00C6630A">
              <w:t>]</w:t>
            </w:r>
          </w:p>
        </w:tc>
        <w:tc>
          <w:tcPr>
            <w:tcW w:w="795" w:type="pct"/>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401A6A">
        <w:tc>
          <w:tcPr>
            <w:tcW w:w="1439" w:type="pct"/>
          </w:tcPr>
          <w:p w14:paraId="1BAE32C8" w14:textId="77777777" w:rsidR="00C6630A" w:rsidRPr="00C6630A" w:rsidRDefault="00C6630A" w:rsidP="00C6630A">
            <w:pPr>
              <w:pStyle w:val="Compact"/>
            </w:pPr>
            <w:r w:rsidRPr="00C6630A">
              <w:t>   Yes</w:t>
            </w:r>
          </w:p>
        </w:tc>
        <w:tc>
          <w:tcPr>
            <w:tcW w:w="833" w:type="pct"/>
          </w:tcPr>
          <w:p w14:paraId="04DED2D7" w14:textId="77777777" w:rsidR="00C6630A" w:rsidRPr="00C6630A" w:rsidRDefault="00C6630A" w:rsidP="00C6630A">
            <w:pPr>
              <w:pStyle w:val="Compact"/>
            </w:pPr>
            <w:r w:rsidRPr="00C6630A">
              <w:t>   2564 [</w:t>
            </w:r>
            <w:r w:rsidRPr="00C6630A">
              <w:rPr>
                <w:i/>
              </w:rPr>
              <w:t>6</w:t>
            </w:r>
            <w:r w:rsidRPr="00C6630A">
              <w:t>]</w:t>
            </w:r>
          </w:p>
        </w:tc>
        <w:tc>
          <w:tcPr>
            <w:tcW w:w="795" w:type="pct"/>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401A6A">
        <w:tc>
          <w:tcPr>
            <w:tcW w:w="1439" w:type="pct"/>
          </w:tcPr>
          <w:p w14:paraId="2EB8147D" w14:textId="77777777" w:rsidR="00C6630A" w:rsidRPr="00C6630A" w:rsidRDefault="00C6630A" w:rsidP="00C6630A">
            <w:pPr>
              <w:pStyle w:val="Compact"/>
            </w:pPr>
            <w:r w:rsidRPr="00C6630A">
              <w:t>Death due to TB (in those who died*)</w:t>
            </w:r>
          </w:p>
        </w:tc>
        <w:tc>
          <w:tcPr>
            <w:tcW w:w="833" w:type="pct"/>
          </w:tcPr>
          <w:p w14:paraId="66F6DAF8" w14:textId="77777777" w:rsidR="00C6630A" w:rsidRPr="00C6630A" w:rsidRDefault="00C6630A" w:rsidP="00C6630A">
            <w:pPr>
              <w:pStyle w:val="Compact"/>
            </w:pPr>
            <w:r w:rsidRPr="00C6630A">
              <w:t>1373 (3)</w:t>
            </w:r>
          </w:p>
        </w:tc>
        <w:tc>
          <w:tcPr>
            <w:tcW w:w="795" w:type="pct"/>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401A6A">
        <w:tc>
          <w:tcPr>
            <w:tcW w:w="1439" w:type="pct"/>
          </w:tcPr>
          <w:p w14:paraId="621E181A" w14:textId="77777777" w:rsidR="00C6630A" w:rsidRPr="00C6630A" w:rsidRDefault="00C6630A" w:rsidP="00C6630A">
            <w:pPr>
              <w:pStyle w:val="Compact"/>
            </w:pPr>
            <w:r w:rsidRPr="00C6630A">
              <w:t>   No</w:t>
            </w:r>
          </w:p>
        </w:tc>
        <w:tc>
          <w:tcPr>
            <w:tcW w:w="833" w:type="pct"/>
          </w:tcPr>
          <w:p w14:paraId="378F830D" w14:textId="77777777" w:rsidR="00C6630A" w:rsidRPr="00C6630A" w:rsidRDefault="00C6630A" w:rsidP="00C6630A">
            <w:pPr>
              <w:pStyle w:val="Compact"/>
            </w:pPr>
            <w:r w:rsidRPr="00C6630A">
              <w:t>   572 [</w:t>
            </w:r>
            <w:r w:rsidRPr="00C6630A">
              <w:rPr>
                <w:i/>
              </w:rPr>
              <w:t>42</w:t>
            </w:r>
            <w:r w:rsidRPr="00C6630A">
              <w:t>]</w:t>
            </w:r>
          </w:p>
        </w:tc>
        <w:tc>
          <w:tcPr>
            <w:tcW w:w="795" w:type="pct"/>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401A6A">
        <w:tc>
          <w:tcPr>
            <w:tcW w:w="1439" w:type="pct"/>
          </w:tcPr>
          <w:p w14:paraId="2C1EE7C5" w14:textId="77777777" w:rsidR="00C6630A" w:rsidRPr="00C6630A" w:rsidRDefault="00C6630A" w:rsidP="00C6630A">
            <w:pPr>
              <w:pStyle w:val="Compact"/>
            </w:pPr>
            <w:r w:rsidRPr="00C6630A">
              <w:t>   Yes</w:t>
            </w:r>
          </w:p>
        </w:tc>
        <w:tc>
          <w:tcPr>
            <w:tcW w:w="833" w:type="pct"/>
          </w:tcPr>
          <w:p w14:paraId="38AE4084" w14:textId="77777777" w:rsidR="00C6630A" w:rsidRPr="00C6630A" w:rsidRDefault="00C6630A" w:rsidP="00C6630A">
            <w:pPr>
              <w:pStyle w:val="Compact"/>
            </w:pPr>
            <w:r w:rsidRPr="00C6630A">
              <w:t>   801 [</w:t>
            </w:r>
            <w:r w:rsidRPr="00C6630A">
              <w:rPr>
                <w:i/>
              </w:rPr>
              <w:t>58</w:t>
            </w:r>
            <w:r w:rsidRPr="00C6630A">
              <w:t>]</w:t>
            </w:r>
          </w:p>
        </w:tc>
        <w:tc>
          <w:tcPr>
            <w:tcW w:w="795" w:type="pct"/>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401A6A">
        <w:tc>
          <w:tcPr>
            <w:tcW w:w="1439" w:type="pct"/>
          </w:tcPr>
          <w:p w14:paraId="7B50B7A2" w14:textId="77777777" w:rsidR="00C6630A" w:rsidRPr="00C6630A" w:rsidRDefault="00C6630A" w:rsidP="00C6630A">
            <w:pPr>
              <w:pStyle w:val="Compact"/>
            </w:pPr>
            <w:r w:rsidRPr="00C6630A">
              <w:t>Recurrent TB</w:t>
            </w:r>
          </w:p>
        </w:tc>
        <w:tc>
          <w:tcPr>
            <w:tcW w:w="833" w:type="pct"/>
          </w:tcPr>
          <w:p w14:paraId="62A1B803" w14:textId="77777777" w:rsidR="00C6630A" w:rsidRPr="00C6630A" w:rsidRDefault="00C6630A" w:rsidP="00C6630A">
            <w:pPr>
              <w:pStyle w:val="Compact"/>
            </w:pPr>
            <w:r w:rsidRPr="00C6630A">
              <w:t>48497 (94)</w:t>
            </w:r>
          </w:p>
        </w:tc>
        <w:tc>
          <w:tcPr>
            <w:tcW w:w="795" w:type="pct"/>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401A6A">
        <w:tc>
          <w:tcPr>
            <w:tcW w:w="1439" w:type="pct"/>
          </w:tcPr>
          <w:p w14:paraId="0C3CB606" w14:textId="77777777" w:rsidR="00C6630A" w:rsidRPr="00C6630A" w:rsidRDefault="00C6630A" w:rsidP="00C6630A">
            <w:pPr>
              <w:pStyle w:val="Compact"/>
            </w:pPr>
            <w:r w:rsidRPr="00C6630A">
              <w:t>   No</w:t>
            </w:r>
          </w:p>
        </w:tc>
        <w:tc>
          <w:tcPr>
            <w:tcW w:w="833" w:type="pct"/>
          </w:tcPr>
          <w:p w14:paraId="101FC991" w14:textId="77777777" w:rsidR="00C6630A" w:rsidRPr="00C6630A" w:rsidRDefault="00C6630A" w:rsidP="00C6630A">
            <w:pPr>
              <w:pStyle w:val="Compact"/>
            </w:pPr>
            <w:r w:rsidRPr="00C6630A">
              <w:t>   44869 [</w:t>
            </w:r>
            <w:r w:rsidRPr="00C6630A">
              <w:rPr>
                <w:i/>
              </w:rPr>
              <w:t>93</w:t>
            </w:r>
            <w:r w:rsidRPr="00C6630A">
              <w:t>]</w:t>
            </w:r>
          </w:p>
        </w:tc>
        <w:tc>
          <w:tcPr>
            <w:tcW w:w="795" w:type="pct"/>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401A6A">
        <w:tc>
          <w:tcPr>
            <w:tcW w:w="1439" w:type="pct"/>
          </w:tcPr>
          <w:p w14:paraId="2940D22D" w14:textId="77777777" w:rsidR="00C6630A" w:rsidRPr="00C6630A" w:rsidRDefault="00C6630A" w:rsidP="00C6630A">
            <w:pPr>
              <w:pStyle w:val="Compact"/>
            </w:pPr>
            <w:r w:rsidRPr="00C6630A">
              <w:t>   Yes</w:t>
            </w:r>
          </w:p>
        </w:tc>
        <w:tc>
          <w:tcPr>
            <w:tcW w:w="833" w:type="pct"/>
          </w:tcPr>
          <w:p w14:paraId="36CBDC91" w14:textId="77777777" w:rsidR="00C6630A" w:rsidRPr="00C6630A" w:rsidRDefault="00C6630A" w:rsidP="00C6630A">
            <w:pPr>
              <w:pStyle w:val="Compact"/>
            </w:pPr>
            <w:r w:rsidRPr="00C6630A">
              <w:t>   3628 [</w:t>
            </w:r>
            <w:r w:rsidRPr="00C6630A">
              <w:rPr>
                <w:i/>
              </w:rPr>
              <w:t>7</w:t>
            </w:r>
            <w:r w:rsidRPr="00C6630A">
              <w:t>]</w:t>
            </w:r>
          </w:p>
        </w:tc>
        <w:tc>
          <w:tcPr>
            <w:tcW w:w="795" w:type="pct"/>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401A6A">
        <w:tc>
          <w:tcPr>
            <w:tcW w:w="1439" w:type="pct"/>
          </w:tcPr>
          <w:p w14:paraId="08E20176" w14:textId="77777777" w:rsidR="00C6630A" w:rsidRPr="00C6630A" w:rsidRDefault="00C6630A" w:rsidP="00C6630A">
            <w:pPr>
              <w:pStyle w:val="Compact"/>
            </w:pPr>
            <w:r w:rsidRPr="00C6630A">
              <w:t>Pulmonary TB</w:t>
            </w:r>
          </w:p>
        </w:tc>
        <w:tc>
          <w:tcPr>
            <w:tcW w:w="833" w:type="pct"/>
          </w:tcPr>
          <w:p w14:paraId="615ED359" w14:textId="77777777" w:rsidR="00C6630A" w:rsidRPr="00C6630A" w:rsidRDefault="00C6630A" w:rsidP="00C6630A">
            <w:pPr>
              <w:pStyle w:val="Compact"/>
            </w:pPr>
            <w:r w:rsidRPr="00C6630A">
              <w:t>51432 (100)</w:t>
            </w:r>
          </w:p>
        </w:tc>
        <w:tc>
          <w:tcPr>
            <w:tcW w:w="795" w:type="pct"/>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401A6A">
        <w:tc>
          <w:tcPr>
            <w:tcW w:w="1439" w:type="pct"/>
          </w:tcPr>
          <w:p w14:paraId="7F0F817D" w14:textId="77777777" w:rsidR="00C6630A" w:rsidRPr="00C6630A" w:rsidRDefault="00C6630A" w:rsidP="00C6630A">
            <w:pPr>
              <w:pStyle w:val="Compact"/>
            </w:pPr>
            <w:r w:rsidRPr="00C6630A">
              <w:t>   Extra-pulmonary (EP) only</w:t>
            </w:r>
          </w:p>
        </w:tc>
        <w:tc>
          <w:tcPr>
            <w:tcW w:w="833" w:type="pct"/>
          </w:tcPr>
          <w:p w14:paraId="10E7A128" w14:textId="77777777" w:rsidR="00C6630A" w:rsidRPr="00C6630A" w:rsidRDefault="00C6630A" w:rsidP="00C6630A">
            <w:pPr>
              <w:pStyle w:val="Compact"/>
            </w:pPr>
            <w:r w:rsidRPr="00C6630A">
              <w:t>   24280 [</w:t>
            </w:r>
            <w:r w:rsidRPr="00C6630A">
              <w:rPr>
                <w:i/>
              </w:rPr>
              <w:t>47</w:t>
            </w:r>
            <w:r w:rsidRPr="00C6630A">
              <w:t>]</w:t>
            </w:r>
          </w:p>
        </w:tc>
        <w:tc>
          <w:tcPr>
            <w:tcW w:w="795" w:type="pct"/>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401A6A">
        <w:tc>
          <w:tcPr>
            <w:tcW w:w="1439" w:type="pct"/>
          </w:tcPr>
          <w:p w14:paraId="73B82D0D" w14:textId="77777777" w:rsidR="00C6630A" w:rsidRPr="00C6630A" w:rsidRDefault="00C6630A" w:rsidP="00C6630A">
            <w:pPr>
              <w:pStyle w:val="Compact"/>
            </w:pPr>
            <w:r w:rsidRPr="00C6630A">
              <w:lastRenderedPageBreak/>
              <w:t>   Pulmonary, with or without EP</w:t>
            </w:r>
          </w:p>
        </w:tc>
        <w:tc>
          <w:tcPr>
            <w:tcW w:w="833" w:type="pct"/>
          </w:tcPr>
          <w:p w14:paraId="7BA55417" w14:textId="77777777" w:rsidR="00C6630A" w:rsidRPr="00C6630A" w:rsidRDefault="00C6630A" w:rsidP="00C6630A">
            <w:pPr>
              <w:pStyle w:val="Compact"/>
            </w:pPr>
            <w:r w:rsidRPr="00C6630A">
              <w:t>   27152 [</w:t>
            </w:r>
            <w:r w:rsidRPr="00C6630A">
              <w:rPr>
                <w:i/>
              </w:rPr>
              <w:t>53</w:t>
            </w:r>
            <w:r w:rsidRPr="00C6630A">
              <w:t>]</w:t>
            </w:r>
          </w:p>
        </w:tc>
        <w:tc>
          <w:tcPr>
            <w:tcW w:w="795" w:type="pct"/>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401A6A">
        <w:tc>
          <w:tcPr>
            <w:tcW w:w="1439" w:type="pct"/>
          </w:tcPr>
          <w:p w14:paraId="5812187E" w14:textId="77777777" w:rsidR="00C6630A" w:rsidRPr="00C6630A" w:rsidRDefault="00C6630A" w:rsidP="00C6630A">
            <w:pPr>
              <w:pStyle w:val="Compact"/>
            </w:pPr>
            <w:r w:rsidRPr="00C6630A">
              <w:t>Sputum smear status - positive</w:t>
            </w:r>
          </w:p>
        </w:tc>
        <w:tc>
          <w:tcPr>
            <w:tcW w:w="833" w:type="pct"/>
          </w:tcPr>
          <w:p w14:paraId="49428A77" w14:textId="77777777" w:rsidR="00C6630A" w:rsidRPr="00C6630A" w:rsidRDefault="00C6630A" w:rsidP="00C6630A">
            <w:pPr>
              <w:pStyle w:val="Compact"/>
            </w:pPr>
            <w:r w:rsidRPr="00C6630A">
              <w:t>19551 (38)</w:t>
            </w:r>
          </w:p>
        </w:tc>
        <w:tc>
          <w:tcPr>
            <w:tcW w:w="795" w:type="pct"/>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401A6A">
        <w:tc>
          <w:tcPr>
            <w:tcW w:w="1439" w:type="pct"/>
          </w:tcPr>
          <w:p w14:paraId="2674B746" w14:textId="77777777" w:rsidR="00C6630A" w:rsidRPr="00C6630A" w:rsidRDefault="00C6630A" w:rsidP="00C6630A">
            <w:pPr>
              <w:pStyle w:val="Compact"/>
            </w:pPr>
            <w:r w:rsidRPr="00C6630A">
              <w:t>   Negative</w:t>
            </w:r>
          </w:p>
        </w:tc>
        <w:tc>
          <w:tcPr>
            <w:tcW w:w="833" w:type="pct"/>
          </w:tcPr>
          <w:p w14:paraId="66A7CE5F" w14:textId="77777777" w:rsidR="00C6630A" w:rsidRPr="00C6630A" w:rsidRDefault="00C6630A" w:rsidP="00C6630A">
            <w:pPr>
              <w:pStyle w:val="Compact"/>
            </w:pPr>
            <w:r w:rsidRPr="00C6630A">
              <w:t>   11060 [</w:t>
            </w:r>
            <w:r w:rsidRPr="00C6630A">
              <w:rPr>
                <w:i/>
              </w:rPr>
              <w:t>57</w:t>
            </w:r>
            <w:r w:rsidRPr="00C6630A">
              <w:t>]</w:t>
            </w:r>
          </w:p>
        </w:tc>
        <w:tc>
          <w:tcPr>
            <w:tcW w:w="795" w:type="pct"/>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401A6A">
        <w:tc>
          <w:tcPr>
            <w:tcW w:w="1439" w:type="pct"/>
          </w:tcPr>
          <w:p w14:paraId="6044B3BF" w14:textId="77777777" w:rsidR="00C6630A" w:rsidRPr="00C6630A" w:rsidRDefault="00C6630A" w:rsidP="00C6630A">
            <w:pPr>
              <w:pStyle w:val="Compact"/>
            </w:pPr>
            <w:r w:rsidRPr="00C6630A">
              <w:t>   Positive</w:t>
            </w:r>
          </w:p>
        </w:tc>
        <w:tc>
          <w:tcPr>
            <w:tcW w:w="833" w:type="pct"/>
          </w:tcPr>
          <w:p w14:paraId="46B0991A" w14:textId="77777777" w:rsidR="00C6630A" w:rsidRPr="00C6630A" w:rsidRDefault="00C6630A" w:rsidP="00C6630A">
            <w:pPr>
              <w:pStyle w:val="Compact"/>
            </w:pPr>
            <w:r w:rsidRPr="00C6630A">
              <w:t>   8491 [</w:t>
            </w:r>
            <w:r w:rsidRPr="00C6630A">
              <w:rPr>
                <w:i/>
              </w:rPr>
              <w:t>43</w:t>
            </w:r>
            <w:r w:rsidRPr="00C6630A">
              <w:t>]</w:t>
            </w:r>
          </w:p>
        </w:tc>
        <w:tc>
          <w:tcPr>
            <w:tcW w:w="795" w:type="pct"/>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7922B689"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ins w:id="8" w:author="Samuel Abbott" w:date="2019-05-10T15:57:00Z">
        <w:r w:rsidR="001835A4">
          <w:t xml:space="preserve"> </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85"/>
        <w:gridCol w:w="1551"/>
      </w:tblGrid>
      <w:tr w:rsidR="00C6630A" w:rsidRPr="00C6630A" w14:paraId="4E58F7C1" w14:textId="77777777" w:rsidTr="005E3BF1">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16" w:type="pct"/>
          </w:tcPr>
          <w:p w14:paraId="5F9711C9" w14:textId="77777777" w:rsidR="00C6630A" w:rsidRPr="00C6630A" w:rsidRDefault="00C6630A" w:rsidP="00C6630A">
            <w:pPr>
              <w:pStyle w:val="Compact"/>
              <w:rPr>
                <w:b w:val="0"/>
              </w:rPr>
            </w:pPr>
            <w:r w:rsidRPr="00C6630A">
              <w:rPr>
                <w:b w:val="0"/>
              </w:rPr>
              <w:t>Total</w:t>
            </w:r>
          </w:p>
        </w:tc>
        <w:tc>
          <w:tcPr>
            <w:tcW w:w="826"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5E3BF1">
        <w:tc>
          <w:tcPr>
            <w:tcW w:w="1683" w:type="pct"/>
          </w:tcPr>
          <w:p w14:paraId="462587B2" w14:textId="77777777" w:rsidR="00C6630A" w:rsidRPr="00C6630A" w:rsidRDefault="00C6630A" w:rsidP="00C6630A">
            <w:pPr>
              <w:pStyle w:val="Compact"/>
            </w:pPr>
            <w:r w:rsidRPr="00C6630A">
              <w:t>Total, all cases</w:t>
            </w:r>
          </w:p>
        </w:tc>
        <w:tc>
          <w:tcPr>
            <w:tcW w:w="816" w:type="pct"/>
          </w:tcPr>
          <w:p w14:paraId="28D396AD" w14:textId="77777777" w:rsidR="00C6630A" w:rsidRPr="00C6630A" w:rsidRDefault="00C6630A" w:rsidP="00C6630A">
            <w:pPr>
              <w:pStyle w:val="Compact"/>
            </w:pPr>
            <w:r w:rsidRPr="00C6630A">
              <w:t>51645</w:t>
            </w:r>
          </w:p>
        </w:tc>
        <w:tc>
          <w:tcPr>
            <w:tcW w:w="826"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5E3BF1">
        <w:tc>
          <w:tcPr>
            <w:tcW w:w="1683" w:type="pct"/>
          </w:tcPr>
          <w:p w14:paraId="32526DFA" w14:textId="77777777" w:rsidR="00C6630A" w:rsidRPr="00C6630A" w:rsidRDefault="00C6630A" w:rsidP="00C6630A">
            <w:pPr>
              <w:pStyle w:val="Compact"/>
            </w:pPr>
            <w:r w:rsidRPr="00C6630A">
              <w:t>Age</w:t>
            </w:r>
          </w:p>
        </w:tc>
        <w:tc>
          <w:tcPr>
            <w:tcW w:w="816" w:type="pct"/>
          </w:tcPr>
          <w:p w14:paraId="1F51D881" w14:textId="77777777" w:rsidR="00C6630A" w:rsidRPr="00C6630A" w:rsidRDefault="00C6630A" w:rsidP="00C6630A">
            <w:pPr>
              <w:pStyle w:val="Compact"/>
            </w:pPr>
            <w:r w:rsidRPr="00C6630A">
              <w:t>51645 (100)</w:t>
            </w:r>
          </w:p>
        </w:tc>
        <w:tc>
          <w:tcPr>
            <w:tcW w:w="826"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5E3BF1">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16" w:type="pct"/>
          </w:tcPr>
          <w:p w14:paraId="3FE954C4" w14:textId="77777777" w:rsidR="00C6630A" w:rsidRPr="00C6630A" w:rsidRDefault="00C6630A" w:rsidP="00C6630A">
            <w:pPr>
              <w:pStyle w:val="Compact"/>
            </w:pPr>
            <w:r w:rsidRPr="00C6630A">
              <w:t xml:space="preserve">   40 </w:t>
            </w:r>
            <w:r w:rsidRPr="00C6630A">
              <w:rPr>
                <w:b/>
              </w:rPr>
              <w:t>[19]</w:t>
            </w:r>
          </w:p>
        </w:tc>
        <w:tc>
          <w:tcPr>
            <w:tcW w:w="826"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5E3BF1">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16" w:type="pct"/>
          </w:tcPr>
          <w:p w14:paraId="728383D1" w14:textId="77777777" w:rsidR="00C6630A" w:rsidRPr="00C6630A" w:rsidRDefault="00C6630A" w:rsidP="00C6630A">
            <w:pPr>
              <w:pStyle w:val="Compact"/>
            </w:pPr>
            <w:r w:rsidRPr="00C6630A">
              <w:t xml:space="preserve">   36 </w:t>
            </w:r>
            <w:r w:rsidRPr="00C6630A">
              <w:rPr>
                <w:b/>
              </w:rPr>
              <w:t>[27, 52]</w:t>
            </w:r>
          </w:p>
        </w:tc>
        <w:tc>
          <w:tcPr>
            <w:tcW w:w="826"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5E3BF1">
        <w:tc>
          <w:tcPr>
            <w:tcW w:w="1683" w:type="pct"/>
          </w:tcPr>
          <w:p w14:paraId="1B7B10F8" w14:textId="77777777" w:rsidR="00C6630A" w:rsidRPr="00C6630A" w:rsidRDefault="00C6630A" w:rsidP="00C6630A">
            <w:pPr>
              <w:pStyle w:val="Compact"/>
            </w:pPr>
            <w:r w:rsidRPr="00C6630A">
              <w:t>Sex</w:t>
            </w:r>
          </w:p>
        </w:tc>
        <w:tc>
          <w:tcPr>
            <w:tcW w:w="816" w:type="pct"/>
          </w:tcPr>
          <w:p w14:paraId="5B46A7B9" w14:textId="77777777" w:rsidR="00C6630A" w:rsidRPr="00C6630A" w:rsidRDefault="00C6630A" w:rsidP="00C6630A">
            <w:pPr>
              <w:pStyle w:val="Compact"/>
            </w:pPr>
            <w:r w:rsidRPr="00C6630A">
              <w:t>51535 (100)</w:t>
            </w:r>
          </w:p>
        </w:tc>
        <w:tc>
          <w:tcPr>
            <w:tcW w:w="826"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5E3BF1">
        <w:tc>
          <w:tcPr>
            <w:tcW w:w="1683" w:type="pct"/>
          </w:tcPr>
          <w:p w14:paraId="415B3A35" w14:textId="77777777" w:rsidR="00C6630A" w:rsidRPr="00C6630A" w:rsidRDefault="00C6630A" w:rsidP="00C6630A">
            <w:pPr>
              <w:pStyle w:val="Compact"/>
            </w:pPr>
            <w:r w:rsidRPr="00C6630A">
              <w:t>   Female</w:t>
            </w:r>
          </w:p>
        </w:tc>
        <w:tc>
          <w:tcPr>
            <w:tcW w:w="816"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826"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5E3BF1">
        <w:tc>
          <w:tcPr>
            <w:tcW w:w="1683" w:type="pct"/>
          </w:tcPr>
          <w:p w14:paraId="19221C98" w14:textId="77777777" w:rsidR="00C6630A" w:rsidRPr="00C6630A" w:rsidRDefault="00C6630A" w:rsidP="00C6630A">
            <w:pPr>
              <w:pStyle w:val="Compact"/>
            </w:pPr>
            <w:r w:rsidRPr="00C6630A">
              <w:t>   Male</w:t>
            </w:r>
          </w:p>
        </w:tc>
        <w:tc>
          <w:tcPr>
            <w:tcW w:w="816"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826"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5E3BF1">
        <w:tc>
          <w:tcPr>
            <w:tcW w:w="1683" w:type="pct"/>
          </w:tcPr>
          <w:p w14:paraId="04050219" w14:textId="4A5DA6CB" w:rsidR="00C6630A" w:rsidRPr="00C6630A" w:rsidRDefault="00C6630A" w:rsidP="00C6630A">
            <w:pPr>
              <w:pStyle w:val="Compact"/>
            </w:pPr>
            <w:r w:rsidRPr="00C6630A">
              <w:t xml:space="preserve">IMD rank (with 1 as most deprived and 5 as least </w:t>
            </w:r>
            <w:proofErr w:type="gramStart"/>
            <w:r w:rsidRPr="00C6630A">
              <w:t>deprived)</w:t>
            </w:r>
            <w:ins w:id="9" w:author="Samuel Abbott" w:date="2019-05-10T15:58:00Z">
              <w:r w:rsidR="001835A4">
                <w:t>*</w:t>
              </w:r>
            </w:ins>
            <w:proofErr w:type="gramEnd"/>
          </w:p>
        </w:tc>
        <w:tc>
          <w:tcPr>
            <w:tcW w:w="816" w:type="pct"/>
          </w:tcPr>
          <w:p w14:paraId="4F2E1BB3" w14:textId="77777777" w:rsidR="00C6630A" w:rsidRPr="00C6630A" w:rsidRDefault="00C6630A" w:rsidP="00C6630A">
            <w:pPr>
              <w:pStyle w:val="Compact"/>
            </w:pPr>
            <w:r w:rsidRPr="00C6630A">
              <w:t>43525 (84)</w:t>
            </w:r>
          </w:p>
        </w:tc>
        <w:tc>
          <w:tcPr>
            <w:tcW w:w="826"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5E3BF1">
        <w:tc>
          <w:tcPr>
            <w:tcW w:w="1683" w:type="pct"/>
          </w:tcPr>
          <w:p w14:paraId="0A256B98" w14:textId="77777777" w:rsidR="00C6630A" w:rsidRPr="00C6630A" w:rsidRDefault="00C6630A" w:rsidP="00C6630A">
            <w:pPr>
              <w:pStyle w:val="Compact"/>
            </w:pPr>
            <w:r w:rsidRPr="00C6630A">
              <w:t>   1</w:t>
            </w:r>
          </w:p>
        </w:tc>
        <w:tc>
          <w:tcPr>
            <w:tcW w:w="816"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826"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5E3BF1">
        <w:tc>
          <w:tcPr>
            <w:tcW w:w="1683" w:type="pct"/>
          </w:tcPr>
          <w:p w14:paraId="4887B918" w14:textId="77777777" w:rsidR="00C6630A" w:rsidRPr="00C6630A" w:rsidRDefault="00C6630A" w:rsidP="00C6630A">
            <w:pPr>
              <w:pStyle w:val="Compact"/>
            </w:pPr>
            <w:r w:rsidRPr="00C6630A">
              <w:t>   2</w:t>
            </w:r>
          </w:p>
        </w:tc>
        <w:tc>
          <w:tcPr>
            <w:tcW w:w="816"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826"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5E3BF1">
        <w:tc>
          <w:tcPr>
            <w:tcW w:w="1683" w:type="pct"/>
          </w:tcPr>
          <w:p w14:paraId="4AFF8D59" w14:textId="77777777" w:rsidR="00C6630A" w:rsidRPr="00C6630A" w:rsidRDefault="00C6630A" w:rsidP="00C6630A">
            <w:pPr>
              <w:pStyle w:val="Compact"/>
            </w:pPr>
            <w:r w:rsidRPr="00C6630A">
              <w:t>   3</w:t>
            </w:r>
          </w:p>
        </w:tc>
        <w:tc>
          <w:tcPr>
            <w:tcW w:w="816"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826"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5E3BF1">
        <w:tc>
          <w:tcPr>
            <w:tcW w:w="1683" w:type="pct"/>
          </w:tcPr>
          <w:p w14:paraId="72BC90F3" w14:textId="77777777" w:rsidR="00C6630A" w:rsidRPr="00C6630A" w:rsidRDefault="00C6630A" w:rsidP="00C6630A">
            <w:pPr>
              <w:pStyle w:val="Compact"/>
            </w:pPr>
            <w:r w:rsidRPr="00C6630A">
              <w:t>   4</w:t>
            </w:r>
          </w:p>
        </w:tc>
        <w:tc>
          <w:tcPr>
            <w:tcW w:w="816"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826"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5E3BF1">
        <w:tc>
          <w:tcPr>
            <w:tcW w:w="1683" w:type="pct"/>
          </w:tcPr>
          <w:p w14:paraId="0721E80F" w14:textId="77777777" w:rsidR="00C6630A" w:rsidRPr="00C6630A" w:rsidRDefault="00C6630A" w:rsidP="00C6630A">
            <w:pPr>
              <w:pStyle w:val="Compact"/>
            </w:pPr>
            <w:r w:rsidRPr="00C6630A">
              <w:t>   5</w:t>
            </w:r>
          </w:p>
        </w:tc>
        <w:tc>
          <w:tcPr>
            <w:tcW w:w="816"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826"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5E3BF1">
        <w:tc>
          <w:tcPr>
            <w:tcW w:w="1683" w:type="pct"/>
          </w:tcPr>
          <w:p w14:paraId="76AE9143" w14:textId="77777777" w:rsidR="00C6630A" w:rsidRPr="00C6630A" w:rsidRDefault="00C6630A" w:rsidP="00C6630A">
            <w:pPr>
              <w:pStyle w:val="Compact"/>
            </w:pPr>
            <w:r w:rsidRPr="00C6630A">
              <w:t>UK born</w:t>
            </w:r>
          </w:p>
        </w:tc>
        <w:tc>
          <w:tcPr>
            <w:tcW w:w="816" w:type="pct"/>
          </w:tcPr>
          <w:p w14:paraId="22079CF2" w14:textId="77777777" w:rsidR="00C6630A" w:rsidRPr="00C6630A" w:rsidRDefault="00C6630A" w:rsidP="00C6630A">
            <w:pPr>
              <w:pStyle w:val="Compact"/>
            </w:pPr>
            <w:r w:rsidRPr="00C6630A">
              <w:t>49820 (96)</w:t>
            </w:r>
          </w:p>
        </w:tc>
        <w:tc>
          <w:tcPr>
            <w:tcW w:w="826"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5E3BF1">
        <w:tc>
          <w:tcPr>
            <w:tcW w:w="1683" w:type="pct"/>
          </w:tcPr>
          <w:p w14:paraId="2EF90CC6" w14:textId="77777777" w:rsidR="00C6630A" w:rsidRPr="00C6630A" w:rsidRDefault="00C6630A" w:rsidP="00C6630A">
            <w:pPr>
              <w:pStyle w:val="Compact"/>
            </w:pPr>
            <w:r w:rsidRPr="00C6630A">
              <w:lastRenderedPageBreak/>
              <w:t>   Non-UK Born</w:t>
            </w:r>
          </w:p>
        </w:tc>
        <w:tc>
          <w:tcPr>
            <w:tcW w:w="816"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826"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5E3BF1">
        <w:tc>
          <w:tcPr>
            <w:tcW w:w="1683" w:type="pct"/>
          </w:tcPr>
          <w:p w14:paraId="747A8E9F" w14:textId="77777777" w:rsidR="00C6630A" w:rsidRPr="00C6630A" w:rsidRDefault="00C6630A" w:rsidP="00C6630A">
            <w:pPr>
              <w:pStyle w:val="Compact"/>
            </w:pPr>
            <w:r w:rsidRPr="00C6630A">
              <w:t>   UK Born</w:t>
            </w:r>
          </w:p>
        </w:tc>
        <w:tc>
          <w:tcPr>
            <w:tcW w:w="816"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826"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5E3BF1">
        <w:tc>
          <w:tcPr>
            <w:tcW w:w="1683" w:type="pct"/>
          </w:tcPr>
          <w:p w14:paraId="1E116A7B" w14:textId="77777777" w:rsidR="00C6630A" w:rsidRPr="00C6630A" w:rsidRDefault="00C6630A" w:rsidP="00C6630A">
            <w:pPr>
              <w:pStyle w:val="Compact"/>
            </w:pPr>
            <w:r w:rsidRPr="00C6630A">
              <w:t>Ethnic group</w:t>
            </w:r>
          </w:p>
        </w:tc>
        <w:tc>
          <w:tcPr>
            <w:tcW w:w="816" w:type="pct"/>
          </w:tcPr>
          <w:p w14:paraId="1D2EC342" w14:textId="77777777" w:rsidR="00C6630A" w:rsidRPr="00C6630A" w:rsidRDefault="00C6630A" w:rsidP="00C6630A">
            <w:pPr>
              <w:pStyle w:val="Compact"/>
            </w:pPr>
            <w:r w:rsidRPr="00C6630A">
              <w:t>50416 (98)</w:t>
            </w:r>
          </w:p>
        </w:tc>
        <w:tc>
          <w:tcPr>
            <w:tcW w:w="826"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5E3BF1">
        <w:tc>
          <w:tcPr>
            <w:tcW w:w="1683" w:type="pct"/>
          </w:tcPr>
          <w:p w14:paraId="7CBC8148" w14:textId="77777777" w:rsidR="00C6630A" w:rsidRPr="00C6630A" w:rsidRDefault="00C6630A" w:rsidP="00C6630A">
            <w:pPr>
              <w:pStyle w:val="Compact"/>
            </w:pPr>
            <w:r w:rsidRPr="00C6630A">
              <w:t>   White</w:t>
            </w:r>
          </w:p>
        </w:tc>
        <w:tc>
          <w:tcPr>
            <w:tcW w:w="816"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826"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5E3BF1">
        <w:tc>
          <w:tcPr>
            <w:tcW w:w="1683" w:type="pct"/>
          </w:tcPr>
          <w:p w14:paraId="4C40C9FD" w14:textId="77777777" w:rsidR="00C6630A" w:rsidRPr="00C6630A" w:rsidRDefault="00C6630A" w:rsidP="00C6630A">
            <w:pPr>
              <w:pStyle w:val="Compact"/>
            </w:pPr>
            <w:r w:rsidRPr="00C6630A">
              <w:t>   Black-Caribbean</w:t>
            </w:r>
          </w:p>
        </w:tc>
        <w:tc>
          <w:tcPr>
            <w:tcW w:w="816"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826"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5E3BF1">
        <w:tc>
          <w:tcPr>
            <w:tcW w:w="1683" w:type="pct"/>
          </w:tcPr>
          <w:p w14:paraId="29D82118" w14:textId="77777777" w:rsidR="00C6630A" w:rsidRPr="00C6630A" w:rsidRDefault="00C6630A" w:rsidP="00C6630A">
            <w:pPr>
              <w:pStyle w:val="Compact"/>
            </w:pPr>
            <w:r w:rsidRPr="00C6630A">
              <w:t>   Black-African</w:t>
            </w:r>
          </w:p>
        </w:tc>
        <w:tc>
          <w:tcPr>
            <w:tcW w:w="816"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826"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5E3BF1">
        <w:tc>
          <w:tcPr>
            <w:tcW w:w="1683" w:type="pct"/>
          </w:tcPr>
          <w:p w14:paraId="0274BE99" w14:textId="77777777" w:rsidR="00C6630A" w:rsidRPr="00C6630A" w:rsidRDefault="00C6630A" w:rsidP="00C6630A">
            <w:pPr>
              <w:pStyle w:val="Compact"/>
            </w:pPr>
            <w:r w:rsidRPr="00C6630A">
              <w:t>   Black-Other</w:t>
            </w:r>
          </w:p>
        </w:tc>
        <w:tc>
          <w:tcPr>
            <w:tcW w:w="816"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826"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5E3BF1">
        <w:tc>
          <w:tcPr>
            <w:tcW w:w="1683" w:type="pct"/>
          </w:tcPr>
          <w:p w14:paraId="50C8F655" w14:textId="77777777" w:rsidR="00C6630A" w:rsidRPr="00C6630A" w:rsidRDefault="00C6630A" w:rsidP="00C6630A">
            <w:pPr>
              <w:pStyle w:val="Compact"/>
            </w:pPr>
            <w:r w:rsidRPr="00C6630A">
              <w:t>   Indian</w:t>
            </w:r>
          </w:p>
        </w:tc>
        <w:tc>
          <w:tcPr>
            <w:tcW w:w="816"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826"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5E3BF1">
        <w:tc>
          <w:tcPr>
            <w:tcW w:w="1683" w:type="pct"/>
          </w:tcPr>
          <w:p w14:paraId="594351BC" w14:textId="77777777" w:rsidR="00C6630A" w:rsidRPr="00C6630A" w:rsidRDefault="00C6630A" w:rsidP="00C6630A">
            <w:pPr>
              <w:pStyle w:val="Compact"/>
            </w:pPr>
            <w:r w:rsidRPr="00C6630A">
              <w:t>   Pakistani</w:t>
            </w:r>
          </w:p>
        </w:tc>
        <w:tc>
          <w:tcPr>
            <w:tcW w:w="816"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826"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5E3BF1">
        <w:tc>
          <w:tcPr>
            <w:tcW w:w="1683" w:type="pct"/>
          </w:tcPr>
          <w:p w14:paraId="1730690F" w14:textId="77777777" w:rsidR="00C6630A" w:rsidRPr="00C6630A" w:rsidRDefault="00C6630A" w:rsidP="00C6630A">
            <w:pPr>
              <w:pStyle w:val="Compact"/>
            </w:pPr>
            <w:r w:rsidRPr="00C6630A">
              <w:t>   Bangladeshi</w:t>
            </w:r>
          </w:p>
        </w:tc>
        <w:tc>
          <w:tcPr>
            <w:tcW w:w="816"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826"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5E3BF1">
        <w:tc>
          <w:tcPr>
            <w:tcW w:w="1683" w:type="pct"/>
          </w:tcPr>
          <w:p w14:paraId="419E60BF" w14:textId="77777777" w:rsidR="00C6630A" w:rsidRPr="00C6630A" w:rsidRDefault="00C6630A" w:rsidP="00C6630A">
            <w:pPr>
              <w:pStyle w:val="Compact"/>
            </w:pPr>
            <w:r w:rsidRPr="00C6630A">
              <w:t>   Chinese</w:t>
            </w:r>
          </w:p>
        </w:tc>
        <w:tc>
          <w:tcPr>
            <w:tcW w:w="816"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826"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5E3BF1">
        <w:tc>
          <w:tcPr>
            <w:tcW w:w="1683" w:type="pct"/>
          </w:tcPr>
          <w:p w14:paraId="14878073" w14:textId="77777777" w:rsidR="00C6630A" w:rsidRPr="00C6630A" w:rsidRDefault="00C6630A" w:rsidP="00C6630A">
            <w:pPr>
              <w:pStyle w:val="Compact"/>
            </w:pPr>
            <w:r w:rsidRPr="00C6630A">
              <w:t>   Mixed / Other</w:t>
            </w:r>
          </w:p>
        </w:tc>
        <w:tc>
          <w:tcPr>
            <w:tcW w:w="816"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826"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5E3BF1">
        <w:tc>
          <w:tcPr>
            <w:tcW w:w="1683" w:type="pct"/>
          </w:tcPr>
          <w:p w14:paraId="6A755E19" w14:textId="77777777" w:rsidR="00C6630A" w:rsidRPr="00C6630A" w:rsidRDefault="00C6630A" w:rsidP="00C6630A">
            <w:pPr>
              <w:pStyle w:val="Compact"/>
            </w:pPr>
            <w:r w:rsidRPr="00C6630A">
              <w:t>Calendar year</w:t>
            </w:r>
          </w:p>
        </w:tc>
        <w:tc>
          <w:tcPr>
            <w:tcW w:w="816" w:type="pct"/>
          </w:tcPr>
          <w:p w14:paraId="33A7DA0C" w14:textId="77777777" w:rsidR="00C6630A" w:rsidRPr="00C6630A" w:rsidRDefault="00C6630A" w:rsidP="00C6630A">
            <w:pPr>
              <w:pStyle w:val="Compact"/>
            </w:pPr>
            <w:r w:rsidRPr="00C6630A">
              <w:t>51645 (100)</w:t>
            </w:r>
          </w:p>
        </w:tc>
        <w:tc>
          <w:tcPr>
            <w:tcW w:w="826"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3B33D1F2" w:rsidR="00C6630A" w:rsidRPr="00C6630A" w:rsidRDefault="00C6630A" w:rsidP="00C6630A">
            <w:pPr>
              <w:pStyle w:val="Compact"/>
              <w:rPr>
                <w:b w:val="0"/>
              </w:rPr>
            </w:pPr>
            <w:r w:rsidRPr="00C6630A">
              <w:rPr>
                <w:b w:val="0"/>
              </w:rPr>
              <w:t xml:space="preserve"> * </w:t>
            </w:r>
            <w:ins w:id="10" w:author="Samuel Abbott" w:date="2019-05-10T15:58:00Z">
              <w:r w:rsidR="001835A4" w:rsidRPr="001835A4">
                <w:rPr>
                  <w:b w:val="0"/>
                  <w:rPrChange w:id="11" w:author="Samuel Abbott" w:date="2019-05-10T15:58:00Z">
                    <w:rPr/>
                  </w:rPrChange>
                </w:rPr>
                <w:t xml:space="preserve">Index of Multiple Deprivation (2010) </w:t>
              </w:r>
              <w:proofErr w:type="spellStart"/>
              <w:r w:rsidR="001835A4" w:rsidRPr="001835A4">
                <w:rPr>
                  <w:b w:val="0"/>
                  <w:rPrChange w:id="12" w:author="Samuel Abbott" w:date="2019-05-10T15:58:00Z">
                    <w:rPr/>
                  </w:rPrChange>
                </w:rPr>
                <w:t>categorised</w:t>
              </w:r>
              <w:proofErr w:type="spellEnd"/>
              <w:r w:rsidR="001835A4" w:rsidRPr="001835A4">
                <w:rPr>
                  <w:b w:val="0"/>
                  <w:rPrChange w:id="13" w:author="Samuel Abbott" w:date="2019-05-10T15:58:00Z">
                    <w:rPr/>
                  </w:rPrChange>
                </w:rPr>
                <w:t xml:space="preserve"> into five groups for England</w:t>
              </w:r>
            </w:ins>
            <w:del w:id="14" w:author="Samuel Abbott" w:date="2019-05-10T15:58:00Z">
              <w:r w:rsidRPr="00C6630A" w:rsidDel="001835A4">
                <w:rPr>
                  <w:b w:val="0"/>
                </w:rPr>
                <w:delText>Death due to TB in those who died and where cause of death was known</w:delText>
              </w:r>
            </w:del>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after adjusting for confounders, but was attenuated with an aOR of 0.76 (95% CI 0.64 to 0.89, P: 0.001). We estimate that if all unvaccinated cases had been vaccinated there would </w:t>
      </w:r>
      <w:r>
        <w:lastRenderedPageBreak/>
        <w:t xml:space="preserve">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reduced deaths due to TB (in those who died) although the confidence intervals remained wide with a similar result found using multiply imputed data (see online supplementary </w:t>
      </w:r>
      <w:r>
        <w:lastRenderedPageBreak/>
        <w:t>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4DC22F23" w:rsidR="00441A7B" w:rsidRDefault="00A1412B">
      <w:pPr>
        <w:pStyle w:val="TableCaption"/>
      </w:pPr>
      <w:r>
        <w:rPr>
          <w:b/>
        </w:rPr>
        <w:t xml:space="preserve">Table </w:t>
      </w:r>
      <w:r w:rsidR="00324E53">
        <w:rPr>
          <w:b/>
        </w:rPr>
        <w:t>3</w:t>
      </w:r>
      <w:r>
        <w:rPr>
          <w:b/>
        </w:rPr>
        <w:t>:</w:t>
      </w:r>
      <w:r>
        <w:t xml:space="preserve"> Summary of associations between BCG vaccination and all outcomes</w:t>
      </w:r>
      <w:ins w:id="15" w:author="Samuel Abbott" w:date="2019-05-10T19:06:00Z">
        <w:r w:rsidR="0023348B">
          <w:t xml:space="preserve">. </w:t>
        </w:r>
      </w:ins>
      <w:ins w:id="16" w:author="Samuel Abbott" w:date="2019-05-10T19:13:00Z">
        <w:r w:rsidR="0023348B" w:rsidRPr="0023348B">
          <w:t>Cases represents all notifications with complete data and a given BCG status, regardless of outcome. Cases with outcome is similarly defined but includes only cases with the specified outcome.</w:t>
        </w:r>
      </w:ins>
      <w:bookmarkStart w:id="17" w:name="_GoBack"/>
      <w:bookmarkEnd w:id="17"/>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 xml:space="preserve">Death due to TB (in </w:t>
            </w:r>
            <w:r>
              <w:lastRenderedPageBreak/>
              <w:t>those who died‡)</w:t>
            </w:r>
          </w:p>
        </w:tc>
        <w:tc>
          <w:tcPr>
            <w:tcW w:w="495" w:type="pct"/>
          </w:tcPr>
          <w:p w14:paraId="0CC2FF69" w14:textId="77777777" w:rsidR="00A052AE" w:rsidRDefault="00A052AE">
            <w:pPr>
              <w:pStyle w:val="Compact"/>
            </w:pPr>
            <w:r>
              <w:lastRenderedPageBreak/>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lastRenderedPageBreak/>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F28EF42"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ins w:id="18" w:author="Samuel Abbott" w:date="2019-05-10T19:07:00Z">
        <w:r w:rsidR="0023348B">
          <w:t xml:space="preserve"> </w:t>
        </w:r>
      </w:ins>
      <w:ins w:id="19" w:author="Samuel Abbott" w:date="2019-05-10T19:13:00Z">
        <w:r w:rsidR="0023348B" w:rsidRPr="0023348B">
          <w:t>Cases represents all notifications with complete data and a given BCG status, regardless of outcome. Cases with outcome is similarly defined but includes only cases with the specified outcome.</w:t>
        </w:r>
      </w:ins>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lastRenderedPageBreak/>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20" w:name="pagebreak-3"/>
      <w:bookmarkEnd w:id="20"/>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7096DAC4" w:rsidR="008A7EC2" w:rsidRDefault="008A7EC2" w:rsidP="008A7EC2">
      <w:pPr>
        <w:pStyle w:val="BodyText"/>
      </w:pPr>
      <w: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w:t>
      </w:r>
      <w:ins w:id="21" w:author="Samuel Abbott" w:date="2019-05-10T18:26:00Z">
        <w:r w:rsidR="00995B25">
          <w:t xml:space="preserve"> We could also not adjust for </w:t>
        </w:r>
      </w:ins>
      <w:ins w:id="22" w:author="Samuel Abbott" w:date="2019-05-10T18:28:00Z">
        <w:r w:rsidR="00995B25">
          <w:t xml:space="preserve">the </w:t>
        </w:r>
      </w:ins>
      <w:ins w:id="23" w:author="Samuel Abbott" w:date="2019-05-10T18:27:00Z">
        <w:r w:rsidR="00995B25">
          <w:t>BCG strain</w:t>
        </w:r>
      </w:ins>
      <w:ins w:id="24" w:author="Samuel Abbott" w:date="2019-05-10T18:28:00Z">
        <w:r w:rsidR="00995B25">
          <w:t xml:space="preserve"> ea</w:t>
        </w:r>
      </w:ins>
      <w:ins w:id="25" w:author="Samuel Abbott" w:date="2019-05-10T18:27:00Z">
        <w:r w:rsidR="00995B25">
          <w:t xml:space="preserve">ch individual may have received, the BCG strain used may vary both </w:t>
        </w:r>
        <w:r w:rsidR="00995B25" w:rsidRPr="00995B25">
          <w:t>temporally</w:t>
        </w:r>
        <w:r w:rsidR="00995B25">
          <w:t xml:space="preserve"> and geographically. </w:t>
        </w:r>
      </w:ins>
      <w:proofErr w:type="spellStart"/>
      <w:r w:rsidR="007F3478" w:rsidRPr="007F3478">
        <w:t>Finally</w:t>
      </w:r>
      <w:proofErr w:type="spellEnd"/>
      <w:r w:rsidR="007F3478" w:rsidRPr="007F3478">
        <w:t xml:space="preserve">, BCG vaccination status, </w:t>
      </w:r>
      <w:r w:rsidR="007F3478" w:rsidRPr="007F3478">
        <w:lastRenderedPageBreak/>
        <w:t>and year of vaccination, may be subject to misclassification 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C10FF7A"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AF608D">
        <w:t xml:space="preserve">be </w:t>
      </w:r>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ins w:id="26" w:author="Samuel Abbott" w:date="2019-05-10T16:38:00Z">
        <w:r w:rsidR="00202337">
          <w:t>Between country variations in the strength of associations could also be explored as a proxy to BCG strain</w:t>
        </w:r>
      </w:ins>
      <w:ins w:id="27" w:author="Samuel Abbott" w:date="2019-05-10T16:39:00Z">
        <w:r w:rsidR="00202337">
          <w:t xml:space="preserve"> using sub-group analysis. </w:t>
        </w:r>
      </w:ins>
      <w:proofErr w:type="spellStart"/>
      <w:r w:rsidRPr="00BE5DB2">
        <w:t>The</w:t>
      </w:r>
      <w:proofErr w:type="spellEnd"/>
      <w:r w:rsidRPr="00BE5DB2">
        <w:t xml:space="preserv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w:t>
      </w:r>
      <w:r>
        <w:lastRenderedPageBreak/>
        <w:t>Bristol in partnership with Public Health England (PHE). The views expressed are those of 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227879CF" w:rsidR="008A7EC2" w:rsidRDefault="008A7EC2" w:rsidP="008A7EC2">
      <w:pPr>
        <w:pStyle w:val="BodyText"/>
      </w:pPr>
      <w:r>
        <w:t xml:space="preserve">The code for the analysis contained in this paper can be found at: </w:t>
      </w:r>
      <w:hyperlink r:id="rId13">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28" w:name="pagebreak-4"/>
      <w:bookmarkEnd w:id="28"/>
      <w:r>
        <w:lastRenderedPageBreak/>
        <w:t>PAGEBREAK</w:t>
      </w:r>
    </w:p>
    <w:p w14:paraId="61966A74" w14:textId="77777777" w:rsidR="008A7EC2" w:rsidRDefault="008A7EC2" w:rsidP="008A7EC2">
      <w:pPr>
        <w:pStyle w:val="FirstParagraph"/>
      </w:pPr>
      <w:bookmarkStart w:id="29" w:name="pagebreak-5"/>
      <w:bookmarkEnd w:id="29"/>
      <w:r>
        <w:rPr>
          <w:b/>
        </w:rPr>
        <w:t>REFERENCES</w:t>
      </w:r>
    </w:p>
    <w:p w14:paraId="627ED5F4" w14:textId="77777777" w:rsidR="008A7EC2" w:rsidRDefault="008A7EC2" w:rsidP="008A7EC2">
      <w:pPr>
        <w:pStyle w:val="BodyText"/>
      </w:pPr>
      <w:bookmarkStart w:id="30" w:name="ref-The2004"/>
      <w:bookmarkStart w:id="31"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32" w:name="ref-Zwerling2011a"/>
      <w:bookmarkEnd w:id="30"/>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4">
        <w:r>
          <w:rPr>
            <w:rStyle w:val="Hyperlink"/>
          </w:rPr>
          <w:t>10.1371/journal.pmed.1001012</w:t>
        </w:r>
      </w:hyperlink>
      <w:r>
        <w:t>.</w:t>
      </w:r>
    </w:p>
    <w:p w14:paraId="3AE362F6" w14:textId="77777777" w:rsidR="008A7EC2" w:rsidRPr="00B605E0" w:rsidRDefault="008A7EC2" w:rsidP="008A7EC2">
      <w:pPr>
        <w:pStyle w:val="BodyText"/>
        <w:rPr>
          <w:lang w:val="fr-FR"/>
        </w:rPr>
      </w:pPr>
      <w:bookmarkStart w:id="33" w:name="ref-Mangtani2014a"/>
      <w:bookmarkEnd w:id="32"/>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w:t>
      </w:r>
      <w:r w:rsidRPr="00B605E0">
        <w:rPr>
          <w:lang w:val="fr-FR"/>
        </w:rPr>
        <w:t xml:space="preserve">Clinical Infectious Diseases </w:t>
      </w:r>
      <w:proofErr w:type="gramStart"/>
      <w:r w:rsidRPr="00B605E0">
        <w:rPr>
          <w:lang w:val="fr-FR"/>
        </w:rPr>
        <w:t>2014;</w:t>
      </w:r>
      <w:proofErr w:type="gramEnd"/>
      <w:r w:rsidRPr="00B605E0">
        <w:rPr>
          <w:lang w:val="fr-FR"/>
        </w:rPr>
        <w:t>58:470–80. doi:</w:t>
      </w:r>
      <w:hyperlink r:id="rId15">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34" w:name="ref-Barreto2014a"/>
      <w:bookmarkEnd w:id="33"/>
      <w:r w:rsidRPr="00B605E0">
        <w:rPr>
          <w:lang w:val="fr-FR"/>
        </w:rPr>
        <w:t xml:space="preserve">[4] Barreto ML, Pilger D, Pereira SM, </w:t>
      </w:r>
      <w:proofErr w:type="spellStart"/>
      <w:r w:rsidRPr="00B605E0">
        <w:rPr>
          <w:lang w:val="fr-FR"/>
        </w:rPr>
        <w:t>Genser</w:t>
      </w:r>
      <w:proofErr w:type="spellEnd"/>
      <w:r w:rsidRPr="00B605E0">
        <w:rPr>
          <w:lang w:val="fr-FR"/>
        </w:rPr>
        <w:t xml:space="preserve"> B, Cruz AA, Cunha SS, et al. </w:t>
      </w:r>
      <w:r>
        <w:t xml:space="preserve">Causes of variation in BCG vaccine efficacy: Examining evidence from the BCG REVAC cluster randomized trial to explore the masking and the blocking hypotheses. Vaccine </w:t>
      </w:r>
      <w:proofErr w:type="gramStart"/>
      <w:r>
        <w:t>2014;32:3759</w:t>
      </w:r>
      <w:proofErr w:type="gramEnd"/>
      <w:r>
        <w:t>–64. doi:</w:t>
      </w:r>
      <w:hyperlink r:id="rId16">
        <w:r>
          <w:rPr>
            <w:rStyle w:val="Hyperlink"/>
          </w:rPr>
          <w:t>10.1016/j.vaccine.2014.05.042</w:t>
        </w:r>
      </w:hyperlink>
      <w:r>
        <w:t>.</w:t>
      </w:r>
    </w:p>
    <w:p w14:paraId="162A9BB3" w14:textId="77777777" w:rsidR="008A7EC2" w:rsidRDefault="008A7EC2" w:rsidP="008A7EC2">
      <w:pPr>
        <w:pStyle w:val="BodyText"/>
      </w:pPr>
      <w:bookmarkStart w:id="35" w:name="ref-Rodrigues1993"/>
      <w:bookmarkEnd w:id="34"/>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36" w:name="ref-Colditz1994"/>
      <w:bookmarkEnd w:id="35"/>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7">
        <w:r>
          <w:rPr>
            <w:rStyle w:val="Hyperlink"/>
          </w:rPr>
          <w:t>10.1001/jama.1994.03510330076038</w:t>
        </w:r>
      </w:hyperlink>
      <w:r>
        <w:t>.</w:t>
      </w:r>
    </w:p>
    <w:p w14:paraId="55E6B72F" w14:textId="77777777" w:rsidR="008A7EC2" w:rsidRDefault="008A7EC2" w:rsidP="008A7EC2">
      <w:pPr>
        <w:pStyle w:val="BodyText"/>
      </w:pPr>
      <w:bookmarkStart w:id="37" w:name="ref-Zwerling2011"/>
      <w:bookmarkEnd w:id="36"/>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8">
        <w:r>
          <w:rPr>
            <w:rStyle w:val="Hyperlink"/>
          </w:rPr>
          <w:t>10.1371/journal.pmed.1001012</w:t>
        </w:r>
      </w:hyperlink>
      <w:r>
        <w:t>.</w:t>
      </w:r>
    </w:p>
    <w:p w14:paraId="0F0E5F78" w14:textId="77777777" w:rsidR="008A7EC2" w:rsidRDefault="008A7EC2" w:rsidP="008A7EC2">
      <w:pPr>
        <w:pStyle w:val="BodyText"/>
      </w:pPr>
      <w:bookmarkStart w:id="38" w:name="ref-WHOBCG2018"/>
      <w:bookmarkEnd w:id="37"/>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9">
        <w:r>
          <w:rPr>
            <w:rStyle w:val="Hyperlink"/>
          </w:rPr>
          <w:t>10.1016/j.vaccine.2018.03.009</w:t>
        </w:r>
      </w:hyperlink>
      <w:r>
        <w:t>.</w:t>
      </w:r>
    </w:p>
    <w:p w14:paraId="35712675" w14:textId="77777777" w:rsidR="008A7EC2" w:rsidRDefault="008A7EC2" w:rsidP="008A7EC2">
      <w:pPr>
        <w:pStyle w:val="BodyText"/>
      </w:pPr>
      <w:bookmarkStart w:id="39" w:name="ref-Fine2005a"/>
      <w:bookmarkEnd w:id="38"/>
      <w:r>
        <w:t xml:space="preserve">[9] Fine P. Stopping routine vaccination for tuberculosis in schools. BMJ (Clinical Research Ed) </w:t>
      </w:r>
      <w:proofErr w:type="gramStart"/>
      <w:r>
        <w:t>2005;331:647</w:t>
      </w:r>
      <w:proofErr w:type="gramEnd"/>
      <w:r>
        <w:t>–8. doi:</w:t>
      </w:r>
      <w:hyperlink r:id="rId20">
        <w:r>
          <w:rPr>
            <w:rStyle w:val="Hyperlink"/>
          </w:rPr>
          <w:t>10.1136/bmj.331.7518.647</w:t>
        </w:r>
      </w:hyperlink>
      <w:r>
        <w:t>.</w:t>
      </w:r>
    </w:p>
    <w:p w14:paraId="50DD2241" w14:textId="77777777" w:rsidR="008A7EC2" w:rsidRDefault="008A7EC2" w:rsidP="008A7EC2">
      <w:pPr>
        <w:pStyle w:val="BodyText"/>
      </w:pPr>
      <w:bookmarkStart w:id="40" w:name="ref-Teo2006"/>
      <w:bookmarkEnd w:id="39"/>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21">
        <w:r>
          <w:rPr>
            <w:rStyle w:val="Hyperlink"/>
          </w:rPr>
          <w:t>10.1136/adc.2005.085043</w:t>
        </w:r>
      </w:hyperlink>
      <w:r>
        <w:t>.</w:t>
      </w:r>
    </w:p>
    <w:p w14:paraId="4E7809F4" w14:textId="77777777" w:rsidR="008A7EC2" w:rsidRDefault="008A7EC2" w:rsidP="008A7EC2">
      <w:pPr>
        <w:pStyle w:val="BodyText"/>
      </w:pPr>
      <w:bookmarkStart w:id="41" w:name="ref-Kleinnijenhuis2012"/>
      <w:bookmarkEnd w:id="40"/>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2">
        <w:r>
          <w:rPr>
            <w:rStyle w:val="Hyperlink"/>
          </w:rPr>
          <w:t>10.1073/pnas.1202870109</w:t>
        </w:r>
      </w:hyperlink>
      <w:r>
        <w:t>.</w:t>
      </w:r>
    </w:p>
    <w:p w14:paraId="6E22B685" w14:textId="77777777" w:rsidR="008A7EC2" w:rsidRDefault="008A7EC2" w:rsidP="008A7EC2">
      <w:pPr>
        <w:pStyle w:val="BodyText"/>
      </w:pPr>
      <w:bookmarkStart w:id="42" w:name="ref-Jeremiah2010"/>
      <w:bookmarkEnd w:id="41"/>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3">
        <w:r>
          <w:rPr>
            <w:rStyle w:val="Hyperlink"/>
          </w:rPr>
          <w:t>10.1136/thx.2010.134767</w:t>
        </w:r>
      </w:hyperlink>
      <w:r>
        <w:t>.</w:t>
      </w:r>
    </w:p>
    <w:p w14:paraId="44C10733" w14:textId="77777777" w:rsidR="008A7EC2" w:rsidRDefault="008A7EC2" w:rsidP="008A7EC2">
      <w:pPr>
        <w:pStyle w:val="BodyText"/>
      </w:pPr>
      <w:bookmarkStart w:id="43" w:name="ref-Garly2003"/>
      <w:bookmarkEnd w:id="42"/>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4">
        <w:r>
          <w:rPr>
            <w:rStyle w:val="Hyperlink"/>
          </w:rPr>
          <w:t>10.1016/S0264-410X(03)00181-6</w:t>
        </w:r>
      </w:hyperlink>
      <w:r>
        <w:t>.</w:t>
      </w:r>
    </w:p>
    <w:p w14:paraId="3C3E052C" w14:textId="77777777" w:rsidR="008A7EC2" w:rsidRDefault="008A7EC2" w:rsidP="008A7EC2">
      <w:pPr>
        <w:pStyle w:val="BodyText"/>
      </w:pPr>
      <w:bookmarkStart w:id="44" w:name="ref-Higgins"/>
      <w:bookmarkEnd w:id="43"/>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5">
        <w:r>
          <w:rPr>
            <w:rStyle w:val="Hyperlink"/>
          </w:rPr>
          <w:t>10.1136/bmj.i5170</w:t>
        </w:r>
      </w:hyperlink>
      <w:r>
        <w:t>.</w:t>
      </w:r>
    </w:p>
    <w:p w14:paraId="32593410" w14:textId="77777777" w:rsidR="008A7EC2" w:rsidRDefault="008A7EC2" w:rsidP="008A7EC2">
      <w:pPr>
        <w:pStyle w:val="BodyText"/>
      </w:pPr>
      <w:bookmarkStart w:id="45" w:name="ref-Abubakar2013"/>
      <w:bookmarkEnd w:id="44"/>
      <w:r w:rsidRPr="00B605E0">
        <w:rPr>
          <w:lang w:val="fr-FR"/>
        </w:rPr>
        <w:t xml:space="preserve">[15] </w:t>
      </w:r>
      <w:proofErr w:type="spellStart"/>
      <w:r w:rsidRPr="00B605E0">
        <w:rPr>
          <w:lang w:val="fr-FR"/>
        </w:rPr>
        <w:t>Abubakar</w:t>
      </w:r>
      <w:proofErr w:type="spellEnd"/>
      <w:r w:rsidRPr="00B605E0">
        <w:rPr>
          <w:lang w:val="fr-FR"/>
        </w:rPr>
        <w:t xml:space="preserve"> I, </w:t>
      </w:r>
      <w:proofErr w:type="spellStart"/>
      <w:r w:rsidRPr="00B605E0">
        <w:rPr>
          <w:lang w:val="fr-FR"/>
        </w:rPr>
        <w:t>Pimpin</w:t>
      </w:r>
      <w:proofErr w:type="spellEnd"/>
      <w:r w:rsidRPr="00B605E0">
        <w:rPr>
          <w:lang w:val="fr-FR"/>
        </w:rPr>
        <w:t xml:space="preserve"> L, </w:t>
      </w:r>
      <w:proofErr w:type="spellStart"/>
      <w:r w:rsidRPr="00B605E0">
        <w:rPr>
          <w:lang w:val="fr-FR"/>
        </w:rPr>
        <w:t>Ariti</w:t>
      </w:r>
      <w:proofErr w:type="spellEnd"/>
      <w:r w:rsidRPr="00B605E0">
        <w:rPr>
          <w:lang w:val="fr-FR"/>
        </w:rPr>
        <w:t xml:space="preserve"> C, </w:t>
      </w:r>
      <w:proofErr w:type="spellStart"/>
      <w:r w:rsidRPr="00B605E0">
        <w:rPr>
          <w:lang w:val="fr-FR"/>
        </w:rPr>
        <w:t>Beynon</w:t>
      </w:r>
      <w:proofErr w:type="spellEnd"/>
      <w:r w:rsidRPr="00B605E0">
        <w:rPr>
          <w:lang w:val="fr-FR"/>
        </w:rPr>
        <w:t xml:space="preserve"> R, </w:t>
      </w:r>
      <w:proofErr w:type="spellStart"/>
      <w:r w:rsidRPr="00B605E0">
        <w:rPr>
          <w:lang w:val="fr-FR"/>
        </w:rPr>
        <w:t>Mangtani</w:t>
      </w:r>
      <w:proofErr w:type="spellEnd"/>
      <w:r w:rsidRPr="00B605E0">
        <w:rPr>
          <w:lang w:val="fr-FR"/>
        </w:rPr>
        <w:t xml:space="preserve"> P, Sterne J a C, et al. </w:t>
      </w:r>
      <w:r>
        <w:t xml:space="preserve">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6">
        <w:r>
          <w:rPr>
            <w:rStyle w:val="Hyperlink"/>
          </w:rPr>
          <w:t>10.3310/hta17370</w:t>
        </w:r>
      </w:hyperlink>
      <w:r>
        <w:t>.</w:t>
      </w:r>
    </w:p>
    <w:p w14:paraId="232F23CE" w14:textId="77777777" w:rsidR="008A7EC2" w:rsidRDefault="008A7EC2" w:rsidP="008A7EC2">
      <w:pPr>
        <w:pStyle w:val="BodyText"/>
      </w:pPr>
      <w:bookmarkStart w:id="46" w:name="ref-Rieckmann2016"/>
      <w:bookmarkEnd w:id="45"/>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7">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47" w:name="ref-R"/>
      <w:bookmarkEnd w:id="46"/>
      <w:r>
        <w:t>[17] R Core Team. R: A Language and Environment for Statistical Computing 2016.</w:t>
      </w:r>
    </w:p>
    <w:p w14:paraId="7C4FA9C6" w14:textId="77777777" w:rsidR="008A7EC2" w:rsidRDefault="008A7EC2" w:rsidP="008A7EC2">
      <w:pPr>
        <w:pStyle w:val="BodyText"/>
      </w:pPr>
      <w:bookmarkStart w:id="48" w:name="ref-Parslow2001"/>
      <w:bookmarkEnd w:id="47"/>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8">
        <w:r>
          <w:rPr>
            <w:rStyle w:val="Hyperlink"/>
          </w:rPr>
          <w:t>10.1136/adc.84.2.109</w:t>
        </w:r>
      </w:hyperlink>
      <w:r>
        <w:t>.</w:t>
      </w:r>
    </w:p>
    <w:p w14:paraId="17310645" w14:textId="77777777" w:rsidR="008A7EC2" w:rsidRDefault="008A7EC2" w:rsidP="008A7EC2">
      <w:pPr>
        <w:pStyle w:val="BodyText"/>
      </w:pPr>
      <w:bookmarkStart w:id="49" w:name="ref-Roth2006a"/>
      <w:bookmarkEnd w:id="48"/>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9">
        <w:r>
          <w:rPr>
            <w:rStyle w:val="Hyperlink"/>
          </w:rPr>
          <w:t>10.1097/01.ede.0000231546.14749.ab</w:t>
        </w:r>
      </w:hyperlink>
      <w:r>
        <w:t>.</w:t>
      </w:r>
    </w:p>
    <w:p w14:paraId="4ECA49ED" w14:textId="77777777" w:rsidR="008A7EC2" w:rsidRDefault="008A7EC2" w:rsidP="008A7EC2">
      <w:pPr>
        <w:pStyle w:val="BodyText"/>
      </w:pPr>
      <w:bookmarkStart w:id="50" w:name="ref-Aaby2014"/>
      <w:bookmarkEnd w:id="49"/>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30">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51" w:name="ref-Teale1993"/>
      <w:bookmarkEnd w:id="50"/>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52" w:name="ref-DCLG2011"/>
      <w:bookmarkEnd w:id="51"/>
      <w:r>
        <w:t>[22] Department of Communities and Local Government. The English Indices of Deprivation 2010. 2011. doi:</w:t>
      </w:r>
      <w:hyperlink r:id="rId31">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53" w:name="ref-Bhatti1995"/>
      <w:bookmarkEnd w:id="52"/>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2">
        <w:r>
          <w:rPr>
            <w:rStyle w:val="Hyperlink"/>
          </w:rPr>
          <w:t>10.1136/bmj.310.6985.967</w:t>
        </w:r>
      </w:hyperlink>
      <w:r>
        <w:t>.</w:t>
      </w:r>
    </w:p>
    <w:p w14:paraId="30CF92C9" w14:textId="77777777" w:rsidR="008A7EC2" w:rsidRDefault="008A7EC2" w:rsidP="008A7EC2">
      <w:pPr>
        <w:pStyle w:val="BodyText"/>
      </w:pPr>
      <w:bookmarkStart w:id="54" w:name="ref-Abubakar2008"/>
      <w:bookmarkEnd w:id="53"/>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3">
        <w:r>
          <w:rPr>
            <w:rStyle w:val="Hyperlink"/>
          </w:rPr>
          <w:t>10.1136/adc.2008.139543</w:t>
        </w:r>
      </w:hyperlink>
      <w:r>
        <w:t>.</w:t>
      </w:r>
    </w:p>
    <w:p w14:paraId="263F040F" w14:textId="77777777" w:rsidR="008A7EC2" w:rsidRDefault="008A7EC2" w:rsidP="008A7EC2">
      <w:pPr>
        <w:pStyle w:val="BodyText"/>
      </w:pPr>
      <w:bookmarkStart w:id="55" w:name="ref-French2007"/>
      <w:bookmarkEnd w:id="54"/>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56" w:name="ref-Djuretic2002"/>
      <w:bookmarkEnd w:id="55"/>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57" w:name="ref-VanBuuren2011"/>
      <w:bookmarkEnd w:id="56"/>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4">
        <w:r>
          <w:rPr>
            <w:rStyle w:val="Hyperlink"/>
          </w:rPr>
          <w:t>10.1177/0962280206074463</w:t>
        </w:r>
      </w:hyperlink>
      <w:r>
        <w:t>.</w:t>
      </w:r>
    </w:p>
    <w:p w14:paraId="2FBD2D25" w14:textId="77777777" w:rsidR="008A7EC2" w:rsidRDefault="008A7EC2" w:rsidP="008A7EC2">
      <w:pPr>
        <w:pStyle w:val="BodyText"/>
      </w:pPr>
      <w:bookmarkStart w:id="58" w:name="ref-Barnard1999"/>
      <w:bookmarkEnd w:id="57"/>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5">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59" w:name="ref-Roy2014b"/>
      <w:bookmarkEnd w:id="58"/>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6">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60" w:name="ref-Kandasamy2016"/>
      <w:bookmarkEnd w:id="59"/>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7">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61" w:name="ref-Pollard2017"/>
      <w:bookmarkEnd w:id="60"/>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8">
        <w:r>
          <w:rPr>
            <w:rStyle w:val="Hyperlink"/>
          </w:rPr>
          <w:t>10.1136/archdischild-2015-310282</w:t>
        </w:r>
      </w:hyperlink>
      <w:r>
        <w:t>.</w:t>
      </w:r>
    </w:p>
    <w:bookmarkEnd w:id="31"/>
    <w:bookmarkEnd w:id="61"/>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C63DE" w14:textId="77777777" w:rsidR="00C64C53" w:rsidRDefault="00C64C53">
      <w:pPr>
        <w:spacing w:after="0"/>
      </w:pPr>
      <w:r>
        <w:separator/>
      </w:r>
    </w:p>
  </w:endnote>
  <w:endnote w:type="continuationSeparator" w:id="0">
    <w:p w14:paraId="2B4B4A15" w14:textId="77777777" w:rsidR="00C64C53" w:rsidRDefault="00C64C53">
      <w:pPr>
        <w:spacing w:after="0"/>
      </w:pPr>
      <w:r>
        <w:continuationSeparator/>
      </w:r>
    </w:p>
  </w:endnote>
  <w:endnote w:type="continuationNotice" w:id="1">
    <w:p w14:paraId="199E893C" w14:textId="77777777" w:rsidR="00C64C53" w:rsidRDefault="00C64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E6196F" w:rsidRDefault="00E6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E6196F" w:rsidRDefault="00E6196F"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E6196F" w:rsidRDefault="00E6196F"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B40E6" w14:textId="77777777" w:rsidR="00C64C53" w:rsidRDefault="00C64C53">
      <w:r>
        <w:separator/>
      </w:r>
    </w:p>
  </w:footnote>
  <w:footnote w:type="continuationSeparator" w:id="0">
    <w:p w14:paraId="251D3599" w14:textId="77777777" w:rsidR="00C64C53" w:rsidRDefault="00C64C53">
      <w:r>
        <w:continuationSeparator/>
      </w:r>
    </w:p>
  </w:footnote>
  <w:footnote w:type="continuationNotice" w:id="1">
    <w:p w14:paraId="012F7D07" w14:textId="77777777" w:rsidR="00C64C53" w:rsidRDefault="00C64C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E6196F" w:rsidRDefault="00E6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E6196F" w:rsidRDefault="00E6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835A4"/>
    <w:rsid w:val="001A3165"/>
    <w:rsid w:val="001A65A6"/>
    <w:rsid w:val="001F704D"/>
    <w:rsid w:val="00202337"/>
    <w:rsid w:val="0023348B"/>
    <w:rsid w:val="00254673"/>
    <w:rsid w:val="00292F71"/>
    <w:rsid w:val="002C3C03"/>
    <w:rsid w:val="002D01E5"/>
    <w:rsid w:val="002D5A2D"/>
    <w:rsid w:val="002F79F0"/>
    <w:rsid w:val="00320F01"/>
    <w:rsid w:val="00324E53"/>
    <w:rsid w:val="003367B6"/>
    <w:rsid w:val="003A2EBF"/>
    <w:rsid w:val="003F4B30"/>
    <w:rsid w:val="00401A6A"/>
    <w:rsid w:val="00402A51"/>
    <w:rsid w:val="00441A7B"/>
    <w:rsid w:val="00442550"/>
    <w:rsid w:val="00443A3E"/>
    <w:rsid w:val="00460EBE"/>
    <w:rsid w:val="004E29B3"/>
    <w:rsid w:val="00590D07"/>
    <w:rsid w:val="005978A7"/>
    <w:rsid w:val="005E3BF1"/>
    <w:rsid w:val="005F1BC0"/>
    <w:rsid w:val="0060614E"/>
    <w:rsid w:val="0061244E"/>
    <w:rsid w:val="0061281F"/>
    <w:rsid w:val="0062125B"/>
    <w:rsid w:val="00672D61"/>
    <w:rsid w:val="006B6613"/>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95B25"/>
    <w:rsid w:val="009C2F82"/>
    <w:rsid w:val="009C5530"/>
    <w:rsid w:val="009D2802"/>
    <w:rsid w:val="009E0782"/>
    <w:rsid w:val="00A052AE"/>
    <w:rsid w:val="00A1412B"/>
    <w:rsid w:val="00A31753"/>
    <w:rsid w:val="00A345EA"/>
    <w:rsid w:val="00A475D4"/>
    <w:rsid w:val="00A54442"/>
    <w:rsid w:val="00A739D3"/>
    <w:rsid w:val="00A856E2"/>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574E"/>
    <w:rsid w:val="00C350FA"/>
    <w:rsid w:val="00C36279"/>
    <w:rsid w:val="00C40231"/>
    <w:rsid w:val="00C64C53"/>
    <w:rsid w:val="00C6630A"/>
    <w:rsid w:val="00D5126C"/>
    <w:rsid w:val="00D70B1C"/>
    <w:rsid w:val="00D90DF1"/>
    <w:rsid w:val="00DC6279"/>
    <w:rsid w:val="00DE1177"/>
    <w:rsid w:val="00DE4A3D"/>
    <w:rsid w:val="00DE4C11"/>
    <w:rsid w:val="00E315A3"/>
    <w:rsid w:val="00E6196F"/>
    <w:rsid w:val="00E62983"/>
    <w:rsid w:val="00E71BE4"/>
    <w:rsid w:val="00E71F87"/>
    <w:rsid w:val="00E92E3F"/>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mint-my.sharepoint.com/Users/sa15093-l/Dropbox/PhD/Projects/ExploreBCGOnOutcomes/output/paper-formatted/doi.org/10.5281/zenodo.1213799"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3310/hta1737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2" Type="http://schemas.openxmlformats.org/officeDocument/2006/relationships/styles" Target="styles.xml"/><Relationship Id="rId16" Type="http://schemas.openxmlformats.org/officeDocument/2006/relationships/hyperlink" Target="https://doi.org/10.1016/j.vaccine.2014.05.042"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S0264-410X(03)00181-6"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id/cit790"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header" Target="header2.xml"/><Relationship Id="rId19" Type="http://schemas.openxmlformats.org/officeDocument/2006/relationships/hyperlink" Target="https://doi.org/10.1016/j.vaccine.2018.03.009"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med.1001012" TargetMode="External"/><Relationship Id="rId22" Type="http://schemas.openxmlformats.org/officeDocument/2006/relationships/hyperlink" Target="https://doi.org/10.1073/pnas.1202870109" TargetMode="External"/><Relationship Id="rId27" Type="http://schemas.openxmlformats.org/officeDocument/2006/relationships/hyperlink" Target="https://doi.org/10.1093/ije/dyw120"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doi.org/10.1001/jama.1994.03510330076038" TargetMode="External"/><Relationship Id="rId25" Type="http://schemas.openxmlformats.org/officeDocument/2006/relationships/hyperlink" Target="https://doi.org/10.1136/bmj.i51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2</cp:revision>
  <dcterms:created xsi:type="dcterms:W3CDTF">2019-05-10T18:15:00Z</dcterms:created>
  <dcterms:modified xsi:type="dcterms:W3CDTF">2019-05-10T18:15:00Z</dcterms:modified>
</cp:coreProperties>
</file>