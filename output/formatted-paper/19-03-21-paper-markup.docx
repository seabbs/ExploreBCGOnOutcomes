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54C129" w14:textId="77777777" w:rsidR="008A7EC2" w:rsidRDefault="008A7EC2" w:rsidP="008A7EC2">
      <w:pPr>
        <w:pStyle w:val="Title"/>
      </w:pPr>
      <w:bookmarkStart w:id="0" w:name="pagebreak"/>
      <w:bookmarkEnd w:id="0"/>
      <w:r>
        <w:t>Title: Exploring the effects of BCG vaccination in patients diagnosed with tuberculosis: observational study using the Enhanced Tuberculosis Surveillance system</w:t>
      </w:r>
    </w:p>
    <w:p w14:paraId="69832FBD" w14:textId="77777777" w:rsidR="008A7EC2" w:rsidRDefault="008A7EC2" w:rsidP="008A7EC2">
      <w:pPr>
        <w:pStyle w:val="Author"/>
      </w:pPr>
      <w:r>
        <w:t>Sam Abbott, Hannah Christensen, Maeve K Lalor, Dominik Zenner, Colin Campbell, Mary Ramsay, Ellen Brooks-Pollock</w:t>
      </w:r>
    </w:p>
    <w:p w14:paraId="68CB4A70" w14:textId="77777777" w:rsidR="008A7EC2" w:rsidRDefault="008A7EC2" w:rsidP="008A7EC2">
      <w:pPr>
        <w:pStyle w:val="FirstParagraph"/>
      </w:pPr>
      <w:r>
        <w:rPr>
          <w:b/>
        </w:rPr>
        <w:t>Authors:</w:t>
      </w:r>
    </w:p>
    <w:p w14:paraId="59F3904A" w14:textId="77777777" w:rsidR="008A7EC2" w:rsidRDefault="008A7EC2" w:rsidP="008A7EC2">
      <w:pPr>
        <w:pStyle w:val="BodyText"/>
      </w:pPr>
      <w:r>
        <w:t>Sam Abbott, Bristol Medical School: Population Health Sciences, University of Bristol, Bristol, UK</w:t>
      </w:r>
    </w:p>
    <w:p w14:paraId="6FF34C68" w14:textId="77777777" w:rsidR="008A7EC2" w:rsidRDefault="008A7EC2" w:rsidP="008A7EC2">
      <w:pPr>
        <w:pStyle w:val="BodyText"/>
      </w:pPr>
      <w:r>
        <w:t>Hannah Christensen, Bristol Medical School: Population Health Sciences, University of Bristol, Bristol, UK</w:t>
      </w:r>
    </w:p>
    <w:p w14:paraId="63C736B4" w14:textId="041CA494" w:rsidR="008A7EC2" w:rsidRDefault="008A7EC2" w:rsidP="008A7EC2">
      <w:pPr>
        <w:pStyle w:val="BodyText"/>
      </w:pPr>
      <w:r>
        <w:t xml:space="preserve">Maeve K Lalor, </w:t>
      </w:r>
      <w:ins w:id="1" w:author="Samuel Abbott" w:date="2019-03-19T17:30:00Z">
        <w:r w:rsidR="00B605E0" w:rsidRPr="00B605E0">
          <w:t>TB Unit</w:t>
        </w:r>
        <w:r w:rsidR="00B605E0" w:rsidRPr="0061244E">
          <w:rPr>
            <w:rFonts w:eastAsia="Times New Roman" w:cs="Calibri"/>
            <w:color w:val="000000"/>
            <w:lang w:val="en-GB"/>
          </w:rPr>
          <w:t>,</w:t>
        </w:r>
        <w:r w:rsidR="00B605E0" w:rsidRPr="0061244E">
          <w:rPr>
            <w:rFonts w:eastAsia="Times New Roman" w:cs="Arial"/>
            <w:color w:val="000000"/>
          </w:rPr>
          <w:t xml:space="preserve"> T.A.R.G.E.T, National Infection Service (NIS), Public Health England</w:t>
        </w:r>
      </w:ins>
      <w:r w:rsidRPr="00B605E0">
        <w:t>, London, UK</w:t>
      </w:r>
    </w:p>
    <w:p w14:paraId="6C8A7A38" w14:textId="7BF8064C" w:rsidR="008A7EC2" w:rsidRDefault="008A7EC2" w:rsidP="008A7EC2">
      <w:pPr>
        <w:pStyle w:val="BodyText"/>
      </w:pPr>
      <w:r>
        <w:t xml:space="preserve">Dominik Zenner, </w:t>
      </w:r>
      <w:ins w:id="2" w:author="ZENNER Dominik" w:date="2019-03-14T16:58:00Z">
        <w:r w:rsidR="001A65A6">
          <w:t>Institute for Global Health, University College London</w:t>
        </w:r>
      </w:ins>
      <w:ins w:id="3" w:author="Samuel Abbott" w:date="2019-03-19T17:30:00Z">
        <w:r w:rsidR="00B605E0">
          <w:t>, London, UK</w:t>
        </w:r>
      </w:ins>
    </w:p>
    <w:p w14:paraId="58DF0960" w14:textId="5D29BF3D" w:rsidR="00B605E0" w:rsidRDefault="008A7EC2" w:rsidP="00B605E0">
      <w:pPr>
        <w:pStyle w:val="BodyText"/>
        <w:rPr>
          <w:ins w:id="4" w:author="Samuel Abbott" w:date="2019-03-19T17:31:00Z"/>
        </w:rPr>
      </w:pPr>
      <w:r>
        <w:t xml:space="preserve">Colin Campbell, </w:t>
      </w:r>
      <w:ins w:id="5" w:author="Samuel Abbott" w:date="2019-03-19T17:31:00Z">
        <w:r w:rsidR="00B605E0" w:rsidRPr="00B605E0">
          <w:t>TB Unit</w:t>
        </w:r>
        <w:r w:rsidR="00B605E0" w:rsidRPr="00AC5C2B">
          <w:rPr>
            <w:rFonts w:eastAsia="Times New Roman" w:cs="Calibri"/>
            <w:color w:val="000000"/>
            <w:lang w:val="en-GB"/>
          </w:rPr>
          <w:t>,</w:t>
        </w:r>
        <w:r w:rsidR="00B605E0" w:rsidRPr="00AC5C2B">
          <w:rPr>
            <w:rFonts w:eastAsia="Times New Roman" w:cs="Arial"/>
            <w:color w:val="000000"/>
          </w:rPr>
          <w:t xml:space="preserve"> T.A.R.G.E.T, National Infection Service (NIS), Public Health England</w:t>
        </w:r>
        <w:r w:rsidR="00B605E0" w:rsidRPr="00AC5C2B">
          <w:t>, London, UK</w:t>
        </w:r>
      </w:ins>
    </w:p>
    <w:p w14:paraId="177FA697" w14:textId="1E3E58BD" w:rsidR="008A7EC2" w:rsidRDefault="008A7EC2" w:rsidP="008A7EC2">
      <w:pPr>
        <w:pStyle w:val="BodyText"/>
      </w:pPr>
      <w:del w:id="6" w:author="Samuel Abbott" w:date="2019-03-19T17:31:00Z">
        <w:r w:rsidDel="00B605E0">
          <w:delText>National Infection Service, Public Health England, London, UK</w:delText>
        </w:r>
      </w:del>
    </w:p>
    <w:p w14:paraId="1726A63B" w14:textId="77777777" w:rsidR="008A7EC2" w:rsidRDefault="008A7EC2" w:rsidP="008A7EC2">
      <w:pPr>
        <w:pStyle w:val="BodyText"/>
      </w:pPr>
      <w:r>
        <w:t>Mary E Ramsay, Immunisation, Hepatitis and Blood safety department, Public Health England, London, UK</w:t>
      </w:r>
    </w:p>
    <w:p w14:paraId="40C3E1D3" w14:textId="77777777" w:rsidR="008A7EC2" w:rsidRDefault="008A7EC2" w:rsidP="008A7EC2">
      <w:pPr>
        <w:pStyle w:val="BodyText"/>
      </w:pPr>
      <w:r>
        <w:lastRenderedPageBreak/>
        <w:t>Ellen Brooks-Pollock, Bristol Medical School: Population Health Sciences, University of Bristol, Bristol, UK</w:t>
      </w:r>
    </w:p>
    <w:p w14:paraId="35BB44ED" w14:textId="77777777" w:rsidR="008A7EC2" w:rsidRDefault="008A7EC2" w:rsidP="008A7EC2">
      <w:pPr>
        <w:pStyle w:val="BodyText"/>
      </w:pPr>
      <w:r>
        <w:rPr>
          <w:b/>
        </w:rPr>
        <w:t>Correspondence to:</w:t>
      </w:r>
      <w:r>
        <w:t xml:space="preserve"> Sam Abbott, Bristol Medical School: Population Health Sciences, University of Bristol, Bristol BS8 2BN, UK; </w:t>
      </w:r>
      <w:hyperlink r:id="rId7">
        <w:r>
          <w:rPr>
            <w:rStyle w:val="Hyperlink"/>
          </w:rPr>
          <w:t>sam.abbott@bristol.ac.uk</w:t>
        </w:r>
      </w:hyperlink>
      <w:r>
        <w:t>; 01173310185</w:t>
      </w:r>
    </w:p>
    <w:p w14:paraId="6C5019CD" w14:textId="28B65B06" w:rsidR="008A7EC2" w:rsidRDefault="008A7EC2" w:rsidP="008A7EC2">
      <w:pPr>
        <w:pStyle w:val="BodyText"/>
      </w:pPr>
      <w:r>
        <w:rPr>
          <w:b/>
        </w:rPr>
        <w:t>WORD COUNT:</w:t>
      </w:r>
      <w:r>
        <w:t xml:space="preserve"> </w:t>
      </w:r>
      <w:r>
        <w:rPr>
          <w:b/>
        </w:rPr>
        <w:t>Title</w:t>
      </w:r>
      <w:r>
        <w:t xml:space="preserve"> 19 (20), </w:t>
      </w:r>
      <w:r>
        <w:rPr>
          <w:b/>
        </w:rPr>
        <w:t>Abstract</w:t>
      </w:r>
      <w:r>
        <w:t xml:space="preserve"> 220 (300), </w:t>
      </w:r>
      <w:r>
        <w:rPr>
          <w:b/>
        </w:rPr>
        <w:t>Paper</w:t>
      </w:r>
      <w:r>
        <w:t xml:space="preserve"> </w:t>
      </w:r>
      <w:ins w:id="7" w:author="Samuel Abbott" w:date="2019-03-04T12:07:00Z">
        <w:r w:rsidR="003F4B30">
          <w:t>31</w:t>
        </w:r>
      </w:ins>
      <w:ins w:id="8" w:author="Samuel Abbott" w:date="2019-03-04T12:42:00Z">
        <w:r w:rsidR="00AF608D">
          <w:t>9</w:t>
        </w:r>
      </w:ins>
      <w:ins w:id="9" w:author="Samuel Abbott" w:date="2019-03-19T17:33:00Z">
        <w:r w:rsidR="0061244E">
          <w:t>6</w:t>
        </w:r>
      </w:ins>
      <w:del w:id="10" w:author="Samuel Abbott" w:date="2019-03-04T12:07:00Z">
        <w:r w:rsidDel="003F4B30">
          <w:delText>2790</w:delText>
        </w:r>
      </w:del>
      <w:r>
        <w:t xml:space="preserve"> (5000)</w:t>
      </w:r>
    </w:p>
    <w:p w14:paraId="0AF2A509" w14:textId="77777777" w:rsidR="00441A7B" w:rsidRDefault="00A1412B">
      <w:pPr>
        <w:pStyle w:val="Heading5"/>
      </w:pPr>
      <w:r>
        <w:lastRenderedPageBreak/>
        <w:t>PAGEBREAK</w:t>
      </w:r>
    </w:p>
    <w:p w14:paraId="6716F35A" w14:textId="77777777" w:rsidR="008A7EC2" w:rsidRDefault="008A7EC2" w:rsidP="008A7EC2">
      <w:pPr>
        <w:pStyle w:val="Heading5"/>
      </w:pPr>
      <w:bookmarkStart w:id="11" w:name="pagebreak-1"/>
      <w:bookmarkEnd w:id="11"/>
      <w:r>
        <w:lastRenderedPageBreak/>
        <w:t>PAGEBREAK</w:t>
      </w:r>
    </w:p>
    <w:p w14:paraId="7682A15A" w14:textId="77777777" w:rsidR="008A7EC2" w:rsidRDefault="008A7EC2" w:rsidP="008A7EC2">
      <w:pPr>
        <w:pStyle w:val="FirstParagraph"/>
      </w:pPr>
      <w:r>
        <w:rPr>
          <w:b/>
        </w:rPr>
        <w:t>ABSTRACT</w:t>
      </w:r>
    </w:p>
    <w:p w14:paraId="0C74FBD9" w14:textId="77777777" w:rsidR="008A7EC2" w:rsidRDefault="008A7EC2" w:rsidP="008A7EC2">
      <w:pPr>
        <w:pStyle w:val="BodyText"/>
      </w:pPr>
      <w:r>
        <w:rPr>
          <w:b/>
        </w:rPr>
        <w:t>Background</w:t>
      </w:r>
    </w:p>
    <w:p w14:paraId="7EEE7AEF" w14:textId="77777777" w:rsidR="008A7EC2" w:rsidRDefault="008A7EC2" w:rsidP="008A7EC2">
      <w:pPr>
        <w:pStyle w:val="BodyText"/>
      </w:pPr>
      <w:r>
        <w:t>Bacillus Calmette–Guérin (BCG) is one of the most widely-used vaccines worldwide. BCG primarily reduces the progression from infection to disease, however there is evidence that BCG may provide additional benefits. We aimed to investigate whether there is evidence in routinely-collected surveillance data that BCG vaccination impacts outcomes for tuberculosis (TB) cases in England.</w:t>
      </w:r>
    </w:p>
    <w:p w14:paraId="1DEF317D" w14:textId="77777777" w:rsidR="008A7EC2" w:rsidRDefault="008A7EC2" w:rsidP="008A7EC2">
      <w:pPr>
        <w:pStyle w:val="BodyText"/>
      </w:pPr>
      <w:r>
        <w:rPr>
          <w:b/>
        </w:rPr>
        <w:t>Methods</w:t>
      </w:r>
    </w:p>
    <w:p w14:paraId="7C4A5C40" w14:textId="77777777" w:rsidR="008A7EC2" w:rsidRDefault="008A7EC2" w:rsidP="008A7EC2">
      <w:pPr>
        <w:pStyle w:val="BodyText"/>
      </w:pPr>
      <w:r>
        <w:t>We obtained all TB notifications for 2009-2015 in England from the Enhanced Tuberculosis surveillance system. We considered five outcomes: All-cause mortality, death due to TB (in those who died), recurrent TB, pulmonary disease, and sputum smear status. We used logistic regression, with complete case analysis, to investigate each outcome with BCG vaccination, years since vaccination and age at vaccination, adjusting for potential confounders. All analyses were repeated using multiply imputed data.</w:t>
      </w:r>
    </w:p>
    <w:p w14:paraId="4BC20D44" w14:textId="77777777" w:rsidR="008A7EC2" w:rsidRDefault="008A7EC2" w:rsidP="008A7EC2">
      <w:pPr>
        <w:pStyle w:val="BodyText"/>
      </w:pPr>
      <w:r>
        <w:rPr>
          <w:b/>
        </w:rPr>
        <w:t>Results</w:t>
      </w:r>
    </w:p>
    <w:p w14:paraId="6E83DA05" w14:textId="77777777" w:rsidR="008A7EC2" w:rsidRDefault="008A7EC2" w:rsidP="008A7EC2">
      <w:pPr>
        <w:pStyle w:val="BodyText"/>
      </w:pPr>
      <w:r>
        <w:t>We found evidence of an association between BCG vaccination and reduced all-cause mortality (aOR:0.76 (95%CI 0.64 to 0.89), P:0.001) and weak evidence of an association with reduced recurrent TB (aOR:0.90 (95%CI 0.81 to 1.00), P:0.056). Analyses using multiple imputation suggested that the benefits of vaccination for all-cause mortality were reduced after 10 years.</w:t>
      </w:r>
    </w:p>
    <w:p w14:paraId="534FD65F" w14:textId="77777777" w:rsidR="008A7EC2" w:rsidRDefault="008A7EC2" w:rsidP="008A7EC2">
      <w:pPr>
        <w:pStyle w:val="BodyText"/>
      </w:pPr>
      <w:r>
        <w:rPr>
          <w:b/>
        </w:rPr>
        <w:lastRenderedPageBreak/>
        <w:t>Conclusions</w:t>
      </w:r>
    </w:p>
    <w:p w14:paraId="38DFCB5C" w14:textId="77777777" w:rsidR="008A7EC2" w:rsidRDefault="008A7EC2" w:rsidP="008A7EC2">
      <w:pPr>
        <w:pStyle w:val="BodyText"/>
      </w:pPr>
      <w:r>
        <w:t>We found that BCG vaccination was associated with reduced all-cause mortality in people with TB although this benefit was less pronounced more than 10 years after vaccination. There was weak evidence of an association with reduced recurrent TB.</w:t>
      </w:r>
    </w:p>
    <w:p w14:paraId="7C8961E2" w14:textId="77777777" w:rsidR="008A7EC2" w:rsidRDefault="008A7EC2" w:rsidP="008A7EC2">
      <w:pPr>
        <w:pStyle w:val="BodyText"/>
      </w:pPr>
      <w:r>
        <w:rPr>
          <w:b/>
        </w:rPr>
        <w:t>Keywords:</w:t>
      </w:r>
      <w:r>
        <w:t xml:space="preserve"> Tuberculosis, BCG, Surveillance, Non-specific, Mortality</w:t>
      </w:r>
    </w:p>
    <w:p w14:paraId="3D7D16A9" w14:textId="77777777" w:rsidR="008A7EC2" w:rsidRDefault="008A7EC2" w:rsidP="008A7EC2">
      <w:pPr>
        <w:pStyle w:val="BodyText"/>
      </w:pPr>
      <w:r>
        <w:rPr>
          <w:b/>
        </w:rPr>
        <w:t>Highlights</w:t>
      </w:r>
    </w:p>
    <w:p w14:paraId="02DB191B" w14:textId="77777777" w:rsidR="008A7EC2" w:rsidRDefault="008A7EC2" w:rsidP="008A7EC2">
      <w:pPr>
        <w:numPr>
          <w:ilvl w:val="0"/>
          <w:numId w:val="28"/>
        </w:numPr>
      </w:pPr>
      <w:r>
        <w:t>Found evidence of an association between BCG vaccination and reduced all-cause mortality in TB cases.</w:t>
      </w:r>
    </w:p>
    <w:p w14:paraId="2A5ECDC4" w14:textId="77777777" w:rsidR="008A7EC2" w:rsidRDefault="008A7EC2" w:rsidP="008A7EC2">
      <w:pPr>
        <w:numPr>
          <w:ilvl w:val="0"/>
          <w:numId w:val="28"/>
        </w:numPr>
      </w:pPr>
      <w:r>
        <w:t>Weaker evidence of an association between BCG vaccination and reduced repeat TB episodes in TB cases.</w:t>
      </w:r>
    </w:p>
    <w:p w14:paraId="1208B173" w14:textId="77777777" w:rsidR="008A7EC2" w:rsidRDefault="008A7EC2" w:rsidP="008A7EC2">
      <w:pPr>
        <w:numPr>
          <w:ilvl w:val="0"/>
          <w:numId w:val="28"/>
        </w:numPr>
      </w:pPr>
      <w:r>
        <w:t>There was little evidence of an association with other TB outcomes.</w:t>
      </w:r>
    </w:p>
    <w:p w14:paraId="2A555CFE" w14:textId="77777777" w:rsidR="000E310F" w:rsidRPr="000E310F" w:rsidRDefault="000E310F" w:rsidP="000E310F">
      <w:pPr>
        <w:pStyle w:val="BodyText"/>
        <w:numPr>
          <w:ilvl w:val="0"/>
          <w:numId w:val="28"/>
        </w:numPr>
        <w:rPr>
          <w:ins w:id="12" w:author="Samuel Abbott" w:date="2019-03-04T11:20:00Z"/>
        </w:rPr>
      </w:pPr>
      <w:ins w:id="13" w:author="Samuel Abbott" w:date="2019-03-04T11:20:00Z">
        <w:r w:rsidRPr="000E310F">
          <w:t>There was weak evidence of associations between TB outcomes and age at, or years since, vaccination.</w:t>
        </w:r>
      </w:ins>
    </w:p>
    <w:p w14:paraId="728C39B4" w14:textId="40B15C8F" w:rsidR="008A7EC2" w:rsidDel="000E310F" w:rsidRDefault="008A7EC2" w:rsidP="008A7EC2">
      <w:pPr>
        <w:numPr>
          <w:ilvl w:val="0"/>
          <w:numId w:val="28"/>
        </w:numPr>
        <w:rPr>
          <w:del w:id="14" w:author="Samuel Abbott" w:date="2019-03-04T11:20:00Z"/>
        </w:rPr>
      </w:pPr>
      <w:del w:id="15" w:author="Samuel Abbott" w:date="2019-03-04T11:20:00Z">
        <w:r w:rsidDel="000E310F">
          <w:delText>We explored the identified associations by age and time since vaccination.</w:delText>
        </w:r>
      </w:del>
    </w:p>
    <w:p w14:paraId="15B74196" w14:textId="77777777" w:rsidR="00441A7B" w:rsidRDefault="00A1412B">
      <w:pPr>
        <w:pStyle w:val="Heading5"/>
      </w:pPr>
      <w:r>
        <w:lastRenderedPageBreak/>
        <w:t>PAGEBREAK</w:t>
      </w:r>
    </w:p>
    <w:p w14:paraId="3D08965D" w14:textId="77777777" w:rsidR="008A7EC2" w:rsidRDefault="008A7EC2" w:rsidP="008A7EC2">
      <w:pPr>
        <w:pStyle w:val="FirstParagraph"/>
      </w:pPr>
      <w:bookmarkStart w:id="16" w:name="pagebreak-2"/>
      <w:bookmarkEnd w:id="16"/>
      <w:r>
        <w:rPr>
          <w:b/>
        </w:rPr>
        <w:t>INTRODUCTION</w:t>
      </w:r>
    </w:p>
    <w:p w14:paraId="0D7D3558" w14:textId="79251690" w:rsidR="008A7EC2" w:rsidRDefault="008A7EC2" w:rsidP="008A7EC2">
      <w:pPr>
        <w:pStyle w:val="BodyText"/>
      </w:pPr>
      <w:r>
        <w:t xml:space="preserve">Bacillus Calmette–Guérin (BCG) is one of the mostly widely-used vaccines and the only vaccine that protects against tuberculosis (TB) disease. BCG was first used in humans in 1921 and was introduced into the WHO Expanded Program on Immunization in 1974.[1] BCG vaccination has been controversial due to its variable efficacy and possibility of causing a false positive result with the standard skin test for TB.[2] </w:t>
      </w:r>
      <w:del w:id="17" w:author="Samuel Abbott" w:date="2019-03-04T11:24:00Z">
        <w:r w:rsidDel="000E310F">
          <w:delText>However, the lack of a more effective vaccine and the emergence of drug-resistant TB strains means that BCG remains the best available vaccination for TB.</w:delText>
        </w:r>
      </w:del>
      <w:ins w:id="18" w:author="Samuel Abbott" w:date="2019-03-04T11:24:00Z">
        <w:r w:rsidR="000E310F" w:rsidRPr="000E310F">
          <w:t>However, the lack of a more effective vaccine and the emergence of drug-resistant TB strains means that BCG vaccination remains an important tool for reducing TB incidence and mortality rates.</w:t>
        </w:r>
      </w:ins>
    </w:p>
    <w:p w14:paraId="1774365B" w14:textId="60DC90D1" w:rsidR="008A7EC2" w:rsidRDefault="000E310F" w:rsidP="008A7EC2">
      <w:pPr>
        <w:pStyle w:val="BodyText"/>
      </w:pPr>
      <w:ins w:id="19" w:author="Samuel Abbott" w:date="2019-03-04T11:21:00Z">
        <w:r w:rsidRPr="000E310F">
          <w:t>BCG’s primary mode of action is to directly prevent the development of active, symptomatic disease. Its efficacy in adults is context specific, with estimates ranging between 0% and 78%.[3] It has been shown to highly efficacious in England and there is some evidence that efficacy increases with distance from the equator.</w:t>
        </w:r>
      </w:ins>
      <w:ins w:id="20" w:author="Samuel Abbott" w:date="2019-03-04T12:57:00Z">
        <w:r w:rsidR="000B1299">
          <w:t xml:space="preserve"> </w:t>
        </w:r>
      </w:ins>
      <w:ins w:id="21" w:author="Samuel Abbott" w:date="2019-03-04T11:21:00Z">
        <w:r w:rsidRPr="000E310F">
          <w:t>Efficacy has been shown to be dependent on previous exposure, with unexposed individuals receiving the greatest benefit.[4] Unlike in adults, BCG has consistently been shown to be highly protective against TB and TB meningitis in children.[5,6] For this reason the majority of countries that use BCG</w:t>
        </w:r>
      </w:ins>
      <w:ins w:id="22" w:author="Samuel Abbott" w:date="2019-03-19T16:51:00Z">
        <w:r w:rsidR="00096A62">
          <w:t>,</w:t>
        </w:r>
      </w:ins>
      <w:ins w:id="23" w:author="Samuel Abbott" w:date="2019-03-04T11:21:00Z">
        <w:r w:rsidRPr="000E310F">
          <w:t xml:space="preserve"> vaccinate at birth.[7,8]</w:t>
        </w:r>
        <w:r>
          <w:rPr>
            <w:i/>
          </w:rPr>
          <w:t xml:space="preserve"> </w:t>
        </w:r>
      </w:ins>
      <w:del w:id="24" w:author="Samuel Abbott" w:date="2019-03-04T11:21:00Z">
        <w:r w:rsidR="008A7EC2" w:rsidDel="000E310F">
          <w:delText xml:space="preserve">BCG’s primary mode of action is to directly prevent the development of active, symptomatic disease. Its efficacy in adults is context specific, with estimates ranging between 0% and 78%.[3] Efficacy has been shown to be dependent on previous exposure, with unexposed individuals receiving the greatest benefit.[4] Unlike in adults, BCG has consistently been shown to be highly protective against TB and TB meningitis in children.[5,6] For this reason the majority of countries that use BCG vaccinate at birth.[7,8] </w:delText>
        </w:r>
      </w:del>
      <w:r w:rsidR="008A7EC2">
        <w:t>Adult vaccination is no longer common in the UK, where universal BCG vaccination of adolescents was stopped in 2005 in favour of a targeted neonatal programme aimed at high risk children.</w:t>
      </w:r>
    </w:p>
    <w:p w14:paraId="6055FC2D" w14:textId="303C0E30" w:rsidR="008A7EC2" w:rsidRDefault="000E310F" w:rsidP="008A7EC2">
      <w:pPr>
        <w:pStyle w:val="BodyText"/>
      </w:pPr>
      <w:ins w:id="25" w:author="Samuel Abbott" w:date="2019-03-04T11:25:00Z">
        <w:r w:rsidRPr="000E310F">
          <w:t>Vaccination policy has been primarily based on reducing the incidence of TB disease, and mitigating disease severity, with little attention having been given to any additional effects of BCG vaccination on TB outcomes.</w:t>
        </w:r>
      </w:ins>
      <w:del w:id="26" w:author="Samuel Abbott" w:date="2019-03-04T11:25:00Z">
        <w:r w:rsidR="008A7EC2" w:rsidDel="000E310F">
          <w:delText>Vaccination policy has been primarily based on reducing the incidence of active TB and little attention has been given to any additional effects of BCG</w:delText>
        </w:r>
      </w:del>
      <w:r w:rsidR="008A7EC2">
        <w:t xml:space="preserve">.[9,10] There is some evidence that BCG vaccination induces innate immune responses which may provide non-specific protection,[11] TB </w:t>
      </w:r>
      <w:r w:rsidR="008A7EC2">
        <w:lastRenderedPageBreak/>
        <w:t xml:space="preserve">patients with BCG scars were found to respond better to treatment with earlier sputum smear conversion,[12] and there is evidence to suggest that BCG vaccination is associated with reduced all-cause neonatal mortality[13,14] and both reduced TB[15] and all-cause[16] mortality in the general population. Given that the immunology behind TB immunity is not </w:t>
      </w:r>
      <w:del w:id="27" w:author="Samuel Abbott" w:date="2019-03-19T16:54:00Z">
        <w:r w:rsidR="008A7EC2" w:rsidDel="00DE4C11">
          <w:delText xml:space="preserve">well </w:delText>
        </w:r>
      </w:del>
      <w:ins w:id="28" w:author="Samuel Abbott" w:date="2019-03-19T16:54:00Z">
        <w:r w:rsidR="00DE4C11">
          <w:t xml:space="preserve">fully </w:t>
        </w:r>
      </w:ins>
      <w:r w:rsidR="008A7EC2">
        <w:t>understood these findings suggest that BCG may play a more important role in improving TB outcomes than previously thought. We aimed to quantify the effects of BCG vaccination on outcomes for individuals with notified TB in England using routinely collected surveillance data to provide evidence for appropriate public health action and provision. Where we found an association, we additionally explored the role of years since vaccination, and age at vaccination.</w:t>
      </w:r>
    </w:p>
    <w:p w14:paraId="3E3DEFCF" w14:textId="77777777" w:rsidR="00441A7B" w:rsidRDefault="00A1412B">
      <w:pPr>
        <w:pStyle w:val="Heading5"/>
      </w:pPr>
      <w:r>
        <w:lastRenderedPageBreak/>
        <w:t>PAGEBREAK</w:t>
      </w:r>
    </w:p>
    <w:p w14:paraId="6925B0EA" w14:textId="77777777" w:rsidR="00441A7B" w:rsidRDefault="00A1412B">
      <w:pPr>
        <w:pStyle w:val="FirstParagraph"/>
      </w:pPr>
      <w:r>
        <w:rPr>
          <w:b/>
        </w:rPr>
        <w:t>METHOD</w:t>
      </w:r>
    </w:p>
    <w:p w14:paraId="6600DD3E" w14:textId="77777777" w:rsidR="00441A7B" w:rsidRDefault="00A1412B">
      <w:pPr>
        <w:pStyle w:val="BodyText"/>
      </w:pPr>
      <w:r>
        <w:rPr>
          <w:b/>
        </w:rPr>
        <w:t>Enhanced Tuberculosis Surveillance (ETS) system</w:t>
      </w:r>
    </w:p>
    <w:p w14:paraId="3A515403" w14:textId="718DD8C3" w:rsidR="007F3478" w:rsidRPr="007F3478" w:rsidRDefault="00A1412B" w:rsidP="007F3478">
      <w:pPr>
        <w:pStyle w:val="BodyText"/>
        <w:rPr>
          <w:ins w:id="29" w:author="Samuel Abbott" w:date="2019-03-04T11:32:00Z"/>
        </w:rPr>
      </w:pPr>
      <w:r>
        <w:t xml:space="preserve">We extracted all notifications from the Enhanced Tuberculosis Surveillance (ETS) system from January 1, 2009 to December 31, 2015. BCG vaccination status and year of vaccination have been collected since 2008. </w:t>
      </w:r>
      <w:ins w:id="30" w:author="Samuel Abbott" w:date="2019-03-04T11:32:00Z">
        <w:r w:rsidR="007F3478" w:rsidRPr="007F3478">
          <w:t xml:space="preserve">The outcomes we considered were: all-cause mortality, death due to TB (in those who died), recurrent TB, pulmonary disease, and sputum smear status. These outcomes were selected based on: their availability in </w:t>
        </w:r>
      </w:ins>
      <w:ins w:id="31" w:author="Samuel Abbott" w:date="2019-03-19T17:17:00Z">
        <w:r w:rsidR="00A739D3">
          <w:t xml:space="preserve">the </w:t>
        </w:r>
      </w:ins>
      <w:ins w:id="32" w:author="Samuel Abbott" w:date="2019-03-04T11:32:00Z">
        <w:r w:rsidR="007F3478" w:rsidRPr="007F3478">
          <w:t>ETS; evidence from the literature of prior associations with BCG vaccination; associations with increased case infectiousness; or severe outcomes for patients.</w:t>
        </w:r>
      </w:ins>
    </w:p>
    <w:p w14:paraId="5D10D0A1" w14:textId="6AFCB195" w:rsidR="007F3478" w:rsidRPr="007F3478" w:rsidRDefault="007F3478" w:rsidP="007F3478">
      <w:pPr>
        <w:pStyle w:val="BodyText"/>
        <w:rPr>
          <w:ins w:id="33" w:author="Samuel Abbott" w:date="2019-03-04T11:32:00Z"/>
        </w:rPr>
      </w:pPr>
      <w:ins w:id="34" w:author="Samuel Abbott" w:date="2019-03-04T11:32:00Z">
        <w:r w:rsidRPr="007F3478">
          <w:t xml:space="preserve">All-cause mortality was defined using the overall outcome recorded in ETS, this is based on </w:t>
        </w:r>
      </w:ins>
      <w:ins w:id="35" w:author="Samuel Abbott" w:date="2019-03-19T17:05:00Z">
        <w:r w:rsidR="00C40231">
          <w:t xml:space="preserve">up to </w:t>
        </w:r>
      </w:ins>
      <w:ins w:id="36" w:author="Samuel Abbott" w:date="2019-03-04T11:32:00Z">
        <w:r w:rsidRPr="007F3478">
          <w:t>36 months</w:t>
        </w:r>
      </w:ins>
      <w:ins w:id="37" w:author="Samuel Abbott" w:date="2019-03-04T11:36:00Z">
        <w:r w:rsidR="00D5126C">
          <w:t xml:space="preserve"> of follow</w:t>
        </w:r>
      </w:ins>
      <w:ins w:id="38" w:author="Samuel Abbott" w:date="2019-03-04T11:37:00Z">
        <w:r w:rsidR="00D5126C">
          <w:t xml:space="preserve"> up</w:t>
        </w:r>
      </w:ins>
      <w:ins w:id="39" w:author="Samuel Abbott" w:date="2019-03-04T11:32:00Z">
        <w:r w:rsidRPr="007F3478">
          <w:t xml:space="preserve"> starting from date of starting treatment. </w:t>
        </w:r>
      </w:ins>
      <w:ins w:id="40" w:author="Samuel Abbott" w:date="2019-03-19T17:06:00Z">
        <w:r w:rsidR="00C40231">
          <w:t xml:space="preserve">Follow up ends when a case is recorded as </w:t>
        </w:r>
      </w:ins>
      <w:ins w:id="41" w:author="Samuel Abbott" w:date="2019-03-19T17:07:00Z">
        <w:r w:rsidR="00C40231" w:rsidRPr="00C40231">
          <w:t>completing</w:t>
        </w:r>
        <w:r w:rsidR="00C40231">
          <w:t xml:space="preserve"> treatment, with treatment status evaluated at 12, 24, and 36 months from starting treatment. </w:t>
        </w:r>
      </w:ins>
      <w:ins w:id="42" w:author="Samuel Abbott" w:date="2019-03-04T11:32:00Z">
        <w:r w:rsidRPr="007F3478">
          <w:t>Where the treatment start date was not available the notification date was used if appropriate. The date of death was validated against Office for National Statistics (ONS) data. Those that were lost to follow up, or not evaluated were treated as missing. In cases with a known cause of death, death due to TB was defined as those that died from TB, or where TB had contributed to their death.</w:t>
        </w:r>
      </w:ins>
      <w:ins w:id="43" w:author="Samuel Abbott" w:date="2019-03-19T17:08:00Z">
        <w:r w:rsidR="00C40231">
          <w:t xml:space="preserve"> </w:t>
        </w:r>
      </w:ins>
      <w:ins w:id="44" w:author="Samuel Abbott" w:date="2019-03-19T17:09:00Z">
        <w:r w:rsidR="00C40231">
          <w:t>Cause of death was recorded by case managers</w:t>
        </w:r>
      </w:ins>
      <w:ins w:id="45" w:author="Samuel Abbott" w:date="2019-03-19T17:11:00Z">
        <w:r w:rsidR="00C40231">
          <w:t xml:space="preserve">. </w:t>
        </w:r>
      </w:ins>
      <w:ins w:id="46" w:author="Samuel Abbott" w:date="2019-03-04T11:32:00Z">
        <w:r w:rsidRPr="007F3478">
          <w:t>TB cases who had recurrent episodes were identified</w:t>
        </w:r>
      </w:ins>
      <w:ins w:id="47" w:author="Samuel Abbott" w:date="2019-03-19T17:12:00Z">
        <w:r w:rsidR="00C40231">
          <w:t xml:space="preserve"> using </w:t>
        </w:r>
      </w:ins>
      <w:ins w:id="48" w:author="Samuel Abbott" w:date="2019-03-19T17:13:00Z">
        <w:r w:rsidR="00C40231" w:rsidRPr="00C40231">
          <w:t>probabilistic</w:t>
        </w:r>
      </w:ins>
      <w:ins w:id="49" w:author="Samuel Abbott" w:date="2019-03-19T17:19:00Z">
        <w:r w:rsidR="00A739D3">
          <w:t xml:space="preserve"> matching</w:t>
        </w:r>
      </w:ins>
      <w:ins w:id="50" w:author="Samuel Abbott" w:date="2019-03-04T11:32:00Z">
        <w:r w:rsidRPr="007F3478">
          <w:t>. Positive sputum smear status was given to cases that had a sputum sample shown to contain Acid-Fast Bacilli.</w:t>
        </w:r>
      </w:ins>
      <w:ins w:id="51" w:author="Maeve Lalor" w:date="2019-03-12T16:25:00Z">
        <w:r w:rsidR="00E92E3F">
          <w:t xml:space="preserve"> </w:t>
        </w:r>
      </w:ins>
      <w:ins w:id="52" w:author="Samuel Abbott" w:date="2019-03-04T11:32:00Z">
        <w:r w:rsidRPr="007F3478">
          <w:t>A positive sputum smear status indicates that cases are more likely to be infectious. Cases were defined as having pulmonary TB if a positive sputum smear sample was recorded</w:t>
        </w:r>
      </w:ins>
      <w:ins w:id="53" w:author="Samuel Abbott" w:date="2019-03-19T17:15:00Z">
        <w:r w:rsidR="00A739D3">
          <w:t>,</w:t>
        </w:r>
      </w:ins>
      <w:ins w:id="54" w:author="Samuel Abbott" w:date="2019-03-04T11:32:00Z">
        <w:r w:rsidRPr="007F3478">
          <w:t xml:space="preserve"> if a positive culture was grown from a </w:t>
        </w:r>
        <w:r w:rsidRPr="007F3478">
          <w:lastRenderedPageBreak/>
          <w:t>pulmonary laboratory specimen</w:t>
        </w:r>
      </w:ins>
      <w:ins w:id="55" w:author="Samuel Abbott" w:date="2019-03-19T17:15:00Z">
        <w:r w:rsidR="00A739D3">
          <w:t>, or if th</w:t>
        </w:r>
      </w:ins>
      <w:ins w:id="56" w:author="Samuel Abbott" w:date="2019-03-19T17:16:00Z">
        <w:r w:rsidR="00A739D3">
          <w:t>ey were clinically assessed as having pulmonary TB</w:t>
        </w:r>
      </w:ins>
      <w:ins w:id="57" w:author="Samuel Abbott" w:date="2019-03-04T11:32:00Z">
        <w:r w:rsidRPr="007F3478">
          <w:t xml:space="preserve">. </w:t>
        </w:r>
      </w:ins>
    </w:p>
    <w:p w14:paraId="5BC6D2C1" w14:textId="061CD115" w:rsidR="00441A7B" w:rsidDel="007F3478" w:rsidRDefault="00A1412B" w:rsidP="007F3478">
      <w:pPr>
        <w:pStyle w:val="TableCaption"/>
        <w:rPr>
          <w:del w:id="58" w:author="Samuel Abbott" w:date="2019-03-04T11:33:00Z"/>
        </w:rPr>
      </w:pPr>
      <w:del w:id="59" w:author="Samuel Abbott" w:date="2019-03-04T11:33:00Z">
        <w:r w:rsidDel="007F3478">
          <w:rPr>
            <w:b/>
          </w:rPr>
          <w:delText>Table 1:</w:delText>
        </w:r>
        <w:r w:rsidDel="007F3478">
          <w:delText xml:space="preserve"> Summary of outcome definitions and rationale for inclusion</w:delText>
        </w:r>
      </w:del>
    </w:p>
    <w:p w14:paraId="42CCF7D4" w14:textId="77777777" w:rsidR="008A7EC2" w:rsidRDefault="008A7EC2" w:rsidP="008A7EC2">
      <w:pPr>
        <w:pStyle w:val="BodyText"/>
      </w:pPr>
      <w:r>
        <w:rPr>
          <w:b/>
        </w:rPr>
        <w:t>Exposure variables relating to BCG</w:t>
      </w:r>
    </w:p>
    <w:p w14:paraId="4C4C5403" w14:textId="77777777" w:rsidR="008A7EC2" w:rsidRDefault="008A7EC2" w:rsidP="008A7EC2">
      <w:pPr>
        <w:pStyle w:val="BodyText"/>
      </w:pPr>
      <w:r>
        <w:t>We included three exposure variables related to BCG: BCG status (vaccinated, yes/no), years since vaccination and age at vaccination.</w:t>
      </w:r>
    </w:p>
    <w:p w14:paraId="273FC252" w14:textId="4EFB2933" w:rsidR="008A7EC2" w:rsidRDefault="000E310F" w:rsidP="008A7EC2">
      <w:pPr>
        <w:pStyle w:val="BodyText"/>
      </w:pPr>
      <w:ins w:id="60" w:author="Samuel Abbott" w:date="2019-03-04T11:27:00Z">
        <w:r w:rsidRPr="000E310F">
          <w:t>BCG status was collected</w:t>
        </w:r>
      </w:ins>
      <w:ins w:id="61" w:author="Maeve Lalor" w:date="2019-03-12T16:30:00Z">
        <w:r w:rsidR="002D5A2D">
          <w:t xml:space="preserve"> and recorded in E</w:t>
        </w:r>
      </w:ins>
      <w:ins w:id="62" w:author="Maeve Lalor" w:date="2019-03-12T16:31:00Z">
        <w:r w:rsidR="002D5A2D">
          <w:t>TS</w:t>
        </w:r>
      </w:ins>
      <w:ins w:id="63" w:author="Samuel Abbott" w:date="2019-03-04T11:27:00Z">
        <w:r w:rsidRPr="000E310F">
          <w:t xml:space="preserve"> </w:t>
        </w:r>
      </w:ins>
      <w:ins w:id="64" w:author="Maeve Lalor" w:date="2019-03-12T16:30:00Z">
        <w:r w:rsidR="002D5A2D">
          <w:t>by case managers</w:t>
        </w:r>
      </w:ins>
      <w:ins w:id="65" w:author="Samuel Abbott" w:date="2019-03-04T11:27:00Z">
        <w:r w:rsidRPr="000E310F">
          <w:t xml:space="preserve">. </w:t>
        </w:r>
      </w:ins>
      <w:ins w:id="66" w:author="Maeve Lalor" w:date="2019-03-12T16:31:00Z">
        <w:r w:rsidR="002D5A2D">
          <w:t xml:space="preserve">Information on BCG vaccination status may have come from </w:t>
        </w:r>
      </w:ins>
      <w:ins w:id="67" w:author="Samuel Abbott" w:date="2019-03-04T11:27:00Z">
        <w:r w:rsidRPr="000E310F">
          <w:t>vaccination records</w:t>
        </w:r>
      </w:ins>
      <w:ins w:id="68" w:author="Maeve Lalor" w:date="2019-03-12T16:31:00Z">
        <w:r w:rsidR="002D5A2D">
          <w:t xml:space="preserve">, </w:t>
        </w:r>
      </w:ins>
      <w:ins w:id="69" w:author="Samuel Abbott" w:date="2019-03-04T11:27:00Z">
        <w:r w:rsidRPr="000E310F">
          <w:t xml:space="preserve">patient recall or the presence of a scar. When cases are uncertain, and there is no evidence of a scar, no BCG status is given. Year of vaccination </w:t>
        </w:r>
        <w:r>
          <w:t>was</w:t>
        </w:r>
        <w:r w:rsidRPr="000E310F">
          <w:t xml:space="preserve"> collected similarly.</w:t>
        </w:r>
        <w:r w:rsidRPr="009573DD">
          <w:t xml:space="preserve"> </w:t>
        </w:r>
      </w:ins>
      <w:del w:id="70" w:author="Samuel Abbott" w:date="2019-03-04T11:27:00Z">
        <w:r w:rsidR="008A7EC2" w:rsidRPr="009573DD" w:rsidDel="000E310F">
          <w:delText xml:space="preserve">BCG status was taken directly from the ETS. </w:delText>
        </w:r>
      </w:del>
      <w:ins w:id="71" w:author="Samuel Abbott" w:date="2019-03-04T11:58:00Z">
        <w:r w:rsidR="009573DD" w:rsidRPr="009573DD">
          <w:t xml:space="preserve">Years since BCG vaccination was defined as year of notification minus year of vaccination and categorised into two groups (0 to 10 and 11+ years). This was based on: evidence that the average duration of BCG protection is </w:t>
        </w:r>
      </w:ins>
      <w:ins w:id="72" w:author="Samuel Abbott" w:date="2019-03-19T17:27:00Z">
        <w:r w:rsidR="00A739D3">
          <w:t xml:space="preserve">at least </w:t>
        </w:r>
      </w:ins>
      <w:ins w:id="73" w:author="Samuel Abbott" w:date="2019-03-04T11:58:00Z">
        <w:r w:rsidR="009573DD" w:rsidRPr="009573DD">
          <w:t>10-15 years;[15] increasing recall bias with time since vaccination, and any association between years since vaccination and TB outcomes may be non-linear.</w:t>
        </w:r>
        <w:r w:rsidR="009573DD">
          <w:rPr>
            <w:i/>
          </w:rPr>
          <w:t xml:space="preserve"> </w:t>
        </w:r>
      </w:ins>
      <w:del w:id="74" w:author="Samuel Abbott" w:date="2019-03-04T11:58:00Z">
        <w:r w:rsidR="008A7EC2" w:rsidDel="009573DD">
          <w:delText xml:space="preserve">Years since BCG vaccination was defined as year of notification minus year of vaccination and categorised into two groups (0 to 10 and 11+ years), based on evidence that the average duration of BCG protection is 10-15 years.[15] </w:delText>
        </w:r>
      </w:del>
      <w:r w:rsidR="008A7EC2">
        <w:t>Age at vaccination is defined in the online supplementary information.</w:t>
      </w:r>
    </w:p>
    <w:p w14:paraId="540E855A" w14:textId="77777777" w:rsidR="008A7EC2" w:rsidRDefault="008A7EC2" w:rsidP="008A7EC2">
      <w:pPr>
        <w:pStyle w:val="BodyText"/>
      </w:pPr>
      <w:r>
        <w:rPr>
          <w:b/>
        </w:rPr>
        <w:t>Statistical Analysis</w:t>
      </w:r>
    </w:p>
    <w:p w14:paraId="4C1EA510" w14:textId="77777777" w:rsidR="008A7EC2" w:rsidRDefault="008A7EC2" w:rsidP="008A7EC2">
      <w:pPr>
        <w:pStyle w:val="BodyText"/>
      </w:pPr>
      <w:r>
        <w:t xml:space="preserve">R was used for all statistical analysis.[17] The analysis was conducted in two stages. Firstly, we calculated proportions for all demographic and outcome variables, and compared vaccinated and unvaccinated TB cases using the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test. Secondly, we used logistic regression, with complete case analysis, to estimate the association between exposures and outcome variables, both with and without adjustment for confounders.</w:t>
      </w:r>
    </w:p>
    <w:p w14:paraId="4EAF28B5" w14:textId="77777777" w:rsidR="008A7EC2" w:rsidRDefault="008A7EC2" w:rsidP="008A7EC2">
      <w:pPr>
        <w:pStyle w:val="BodyText"/>
      </w:pPr>
      <w:r>
        <w:lastRenderedPageBreak/>
        <w:t>In the multivariable models, we adjusted for sex,[18–20] age,[21] Index of Multiple Deprivation (2010) categorised into five groups for England (IMD rank),[22,23] ethnicity,[18,24] UK birth status,[25,26] and year of notification. As the relationship between age and outcomes was non-linear, we modelled age using a natural cubic spline with knots at the 25%, 50% and 75% quantiles.</w:t>
      </w:r>
    </w:p>
    <w:p w14:paraId="30B9960D" w14:textId="310EF964" w:rsidR="008A7EC2" w:rsidRDefault="008A7EC2" w:rsidP="008A7EC2">
      <w:pPr>
        <w:pStyle w:val="BodyText"/>
      </w:pPr>
      <w:r>
        <w:t xml:space="preserve">We conducted sensitivity analyses to assess the robustness of the results, by dropping each confounding variable in turn and assessing the effect on the adjusted Odds Ratios (aORs) of the exposure variable. We repeated the analysis excluding duplicate recurrent cases, and restricting the study population to those eligible for the BCG schools scheme (defined as UK born cases that were aged 14 or over in 2004) to assess the comparability of the BCG vaccinated and unvaccinated populations. </w:t>
      </w:r>
      <w:bookmarkStart w:id="75" w:name="OLE_LINK1"/>
      <w:bookmarkStart w:id="76" w:name="OLE_LINK2"/>
      <w:ins w:id="77" w:author="Samuel Abbott" w:date="2019-03-04T11:30:00Z">
        <w:r w:rsidR="007F3478" w:rsidRPr="007F3478">
          <w:t>To mitigate the impact of missing data we used multiple imputation, with the MICE package.[27] We imputed 50 data sets (for 20 iterations) using all outcome and explanatory variables included in the analysis as predictors along with Public Health England centre. The model results were pooled using the small sample method,[28] and effect sizes compared with those from the main analysis.</w:t>
        </w:r>
      </w:ins>
      <w:del w:id="78" w:author="Samuel Abbott" w:date="2019-03-04T11:30:00Z">
        <w:r w:rsidDel="007F3478">
          <w:delText>To mitigate the impact of missing data we used multiple imputation, with the MICE package.[27] We imputed 50 data sets (for 20 iterations) using all variables included in the analysis as predictors along with Public Health England centre. The model results were pooled using the small sample method,[28] and effect sizes compared with those from the main analysis.</w:delText>
        </w:r>
      </w:del>
      <w:bookmarkEnd w:id="75"/>
      <w:bookmarkEnd w:id="76"/>
    </w:p>
    <w:p w14:paraId="16F5B306" w14:textId="77777777" w:rsidR="008A7EC2" w:rsidRDefault="008A7EC2" w:rsidP="008A7EC2">
      <w:pPr>
        <w:pStyle w:val="BodyText"/>
      </w:pPr>
      <w:r>
        <w:rPr>
          <w:b/>
        </w:rPr>
        <w:t>RESULTS</w:t>
      </w:r>
    </w:p>
    <w:p w14:paraId="6AE1B243" w14:textId="77777777" w:rsidR="008A7EC2" w:rsidRDefault="008A7EC2" w:rsidP="008A7EC2">
      <w:pPr>
        <w:pStyle w:val="BodyText"/>
      </w:pPr>
      <w:r>
        <w:rPr>
          <w:b/>
        </w:rPr>
        <w:t>Description of the data</w:t>
      </w:r>
    </w:p>
    <w:p w14:paraId="6F80A04F" w14:textId="77777777" w:rsidR="008A7EC2" w:rsidRDefault="008A7EC2" w:rsidP="008A7EC2">
      <w:pPr>
        <w:pStyle w:val="BodyText"/>
      </w:pPr>
      <w:r>
        <w:t xml:space="preserve">There were 51,645 TB notifications between 2009-2015 in England. Reporting of vaccination status and year of vaccination improved over time: 64.9% (20865/32154) of notifications included vaccination status for 2009 to 2012, increasing to 70% (13647/19491) from 2013 to 2015. The majority of cases that had a known vaccination </w:t>
      </w:r>
      <w:r>
        <w:lastRenderedPageBreak/>
        <w:t>status were vaccinated (70.6%, 24354/34512), and where age and year of vaccination was known, the majority of cases were vaccinated at birth (60%, 5979/10066).</w:t>
      </w:r>
    </w:p>
    <w:p w14:paraId="3492ED29" w14:textId="42E61401" w:rsidR="00C6630A" w:rsidRDefault="008A7EC2" w:rsidP="008A7EC2">
      <w:pPr>
        <w:pStyle w:val="BodyText"/>
        <w:rPr>
          <w:ins w:id="79" w:author="Samuel Abbott" w:date="2019-03-04T11:44:00Z"/>
        </w:rPr>
      </w:pPr>
      <w:r>
        <w:t xml:space="preserve">Vaccinated cases were younger than unvaccinated cases on average (median age 34 years (IQR 26 to 45) compared to 38 years (IQR 26 to 62)). A higher proportion of non-UK born cases were BCG vaccinated, (72.7%, 18297/25171) compared to UK born cases (65.2%, 5787/8871, P: &lt; 0.001) and, of those vaccinated, a higher proportion of non-UK born cases were vaccinated at birth compared to UK born cases (68%, 4691/6896 vs. 40.5%, 1253/3096 respectively, P: &lt; 0.001). </w:t>
      </w:r>
      <w:del w:id="80" w:author="Samuel Abbott" w:date="2019-03-04T11:42:00Z">
        <w:r w:rsidDel="00C6630A">
          <w:delText xml:space="preserve">See table 1 </w:delText>
        </w:r>
      </w:del>
      <w:ins w:id="81" w:author="Samuel Abbott" w:date="2019-03-04T11:42:00Z">
        <w:r w:rsidR="00C6630A">
          <w:t xml:space="preserve">See table 1 </w:t>
        </w:r>
      </w:ins>
      <w:r>
        <w:t xml:space="preserve">for the breakdown of outcome variables </w:t>
      </w:r>
      <w:del w:id="82" w:author="Samuel Abbott" w:date="2019-03-04T11:42:00Z">
        <w:r w:rsidDel="00C6630A">
          <w:delText>and supplementary table S2</w:delText>
        </w:r>
      </w:del>
      <w:ins w:id="83" w:author="Samuel Abbott" w:date="2019-03-04T11:42:00Z">
        <w:r w:rsidR="00C6630A">
          <w:t>table 2</w:t>
        </w:r>
      </w:ins>
      <w:r>
        <w:t xml:space="preserve"> for the breakdown of confounding variables.</w:t>
      </w:r>
    </w:p>
    <w:p w14:paraId="0F9A4BB3" w14:textId="77777777" w:rsidR="00C6630A" w:rsidRDefault="00C6630A">
      <w:pPr>
        <w:rPr>
          <w:ins w:id="84" w:author="Samuel Abbott" w:date="2019-03-04T11:44:00Z"/>
        </w:rPr>
      </w:pPr>
      <w:ins w:id="85" w:author="Samuel Abbott" w:date="2019-03-04T11:44:00Z">
        <w:r>
          <w:br w:type="page"/>
        </w:r>
      </w:ins>
    </w:p>
    <w:p w14:paraId="1C429F4D" w14:textId="77777777" w:rsidR="008A7EC2" w:rsidRDefault="008A7EC2" w:rsidP="008A7EC2">
      <w:pPr>
        <w:pStyle w:val="BodyText"/>
      </w:pPr>
    </w:p>
    <w:p w14:paraId="100BEA75" w14:textId="2B3F9C64" w:rsidR="00C6630A" w:rsidRPr="00C6630A" w:rsidRDefault="00C6630A" w:rsidP="00C6630A">
      <w:pPr>
        <w:pStyle w:val="TableCaption"/>
        <w:rPr>
          <w:ins w:id="86" w:author="Samuel Abbott" w:date="2019-03-04T11:41:00Z"/>
        </w:rPr>
      </w:pPr>
      <w:ins w:id="87" w:author="Samuel Abbott" w:date="2019-03-04T11:41:00Z">
        <w:r w:rsidRPr="00C6630A">
          <w:rPr>
            <w:b/>
          </w:rPr>
          <w:t>Table 1:</w:t>
        </w:r>
        <w:r w:rsidRPr="00C6630A">
          <w:t xml:space="preserve"> Outcomes for individuals in England notified with tuberculosis between 2009-2015, stratified by BCG vaccination status.</w:t>
        </w:r>
      </w:ins>
    </w:p>
    <w:tbl>
      <w:tblPr>
        <w:tblStyle w:val="PlainTable21"/>
        <w:tblW w:w="5000" w:type="pct"/>
        <w:tblLook w:val="0660" w:firstRow="1" w:lastRow="1" w:firstColumn="0" w:lastColumn="0" w:noHBand="1" w:noVBand="1"/>
        <w:tblCaption w:val="Supplementary table S1: Outcomes for individuals in England notified with tuberculosis between 2009-2015, stratified by BCG vaccination status."/>
      </w:tblPr>
      <w:tblGrid>
        <w:gridCol w:w="2694"/>
        <w:gridCol w:w="1559"/>
        <w:gridCol w:w="1488"/>
        <w:gridCol w:w="1536"/>
        <w:gridCol w:w="2083"/>
      </w:tblGrid>
      <w:tr w:rsidR="00C6630A" w:rsidRPr="00C6630A" w14:paraId="5215EF04" w14:textId="77777777" w:rsidTr="005D2FBF">
        <w:trPr>
          <w:cnfStyle w:val="100000000000" w:firstRow="1" w:lastRow="0" w:firstColumn="0" w:lastColumn="0" w:oddVBand="0" w:evenVBand="0" w:oddHBand="0" w:evenHBand="0" w:firstRowFirstColumn="0" w:firstRowLastColumn="0" w:lastRowFirstColumn="0" w:lastRowLastColumn="0"/>
          <w:ins w:id="88" w:author="Samuel Abbott" w:date="2019-03-04T11:41:00Z"/>
        </w:trPr>
        <w:tc>
          <w:tcPr>
            <w:tcW w:w="1439" w:type="pct"/>
          </w:tcPr>
          <w:p w14:paraId="342E5309" w14:textId="77777777" w:rsidR="00C6630A" w:rsidRPr="00C6630A" w:rsidRDefault="00C6630A" w:rsidP="00C6630A">
            <w:pPr>
              <w:pStyle w:val="Compact"/>
              <w:rPr>
                <w:ins w:id="89" w:author="Samuel Abbott" w:date="2019-03-04T11:41:00Z"/>
                <w:b w:val="0"/>
              </w:rPr>
            </w:pPr>
            <w:ins w:id="90" w:author="Samuel Abbott" w:date="2019-03-04T11:41:00Z">
              <w:r w:rsidRPr="00C6630A">
                <w:rPr>
                  <w:b w:val="0"/>
                </w:rPr>
                <w:t>Outcome</w:t>
              </w:r>
            </w:ins>
          </w:p>
        </w:tc>
        <w:tc>
          <w:tcPr>
            <w:tcW w:w="833" w:type="pct"/>
          </w:tcPr>
          <w:p w14:paraId="70345383" w14:textId="77777777" w:rsidR="00C6630A" w:rsidRPr="00C6630A" w:rsidRDefault="00C6630A" w:rsidP="00C6630A">
            <w:pPr>
              <w:pStyle w:val="Compact"/>
              <w:rPr>
                <w:ins w:id="91" w:author="Samuel Abbott" w:date="2019-03-04T11:41:00Z"/>
                <w:b w:val="0"/>
              </w:rPr>
            </w:pPr>
            <w:ins w:id="92" w:author="Samuel Abbott" w:date="2019-03-04T11:41:00Z">
              <w:r w:rsidRPr="00C6630A">
                <w:rPr>
                  <w:b w:val="0"/>
                </w:rPr>
                <w:t>Total</w:t>
              </w:r>
            </w:ins>
          </w:p>
        </w:tc>
        <w:tc>
          <w:tcPr>
            <w:tcW w:w="795" w:type="pct"/>
          </w:tcPr>
          <w:p w14:paraId="2274C13A" w14:textId="77777777" w:rsidR="00C6630A" w:rsidRPr="00C6630A" w:rsidRDefault="00C6630A" w:rsidP="00C6630A">
            <w:pPr>
              <w:pStyle w:val="Compact"/>
              <w:rPr>
                <w:ins w:id="93" w:author="Samuel Abbott" w:date="2019-03-04T11:41:00Z"/>
                <w:b w:val="0"/>
              </w:rPr>
            </w:pPr>
            <w:ins w:id="94" w:author="Samuel Abbott" w:date="2019-03-04T11:41:00Z">
              <w:r w:rsidRPr="00C6630A">
                <w:rPr>
                  <w:b w:val="0"/>
                </w:rPr>
                <w:t>Vaccinated</w:t>
              </w:r>
            </w:ins>
          </w:p>
        </w:tc>
        <w:tc>
          <w:tcPr>
            <w:tcW w:w="0" w:type="auto"/>
          </w:tcPr>
          <w:p w14:paraId="742592A0" w14:textId="77777777" w:rsidR="00C6630A" w:rsidRPr="00C6630A" w:rsidRDefault="00C6630A" w:rsidP="00C6630A">
            <w:pPr>
              <w:pStyle w:val="Compact"/>
              <w:rPr>
                <w:ins w:id="95" w:author="Samuel Abbott" w:date="2019-03-04T11:41:00Z"/>
                <w:b w:val="0"/>
              </w:rPr>
            </w:pPr>
            <w:ins w:id="96" w:author="Samuel Abbott" w:date="2019-03-04T11:41:00Z">
              <w:r w:rsidRPr="00C6630A">
                <w:rPr>
                  <w:b w:val="0"/>
                </w:rPr>
                <w:t>Unvaccinated</w:t>
              </w:r>
            </w:ins>
          </w:p>
        </w:tc>
        <w:tc>
          <w:tcPr>
            <w:tcW w:w="0" w:type="auto"/>
          </w:tcPr>
          <w:p w14:paraId="60770C0B" w14:textId="77777777" w:rsidR="00C6630A" w:rsidRPr="00C6630A" w:rsidRDefault="00C6630A" w:rsidP="00C6630A">
            <w:pPr>
              <w:pStyle w:val="Compact"/>
              <w:rPr>
                <w:ins w:id="97" w:author="Samuel Abbott" w:date="2019-03-04T11:41:00Z"/>
                <w:b w:val="0"/>
              </w:rPr>
            </w:pPr>
            <w:ins w:id="98" w:author="Samuel Abbott" w:date="2019-03-04T11:41:00Z">
              <w:r w:rsidRPr="00C6630A">
                <w:rPr>
                  <w:b w:val="0"/>
                </w:rPr>
                <w:t>Unknown vaccine status</w:t>
              </w:r>
            </w:ins>
          </w:p>
        </w:tc>
      </w:tr>
      <w:tr w:rsidR="00C6630A" w:rsidRPr="00C6630A" w14:paraId="458187AF" w14:textId="77777777" w:rsidTr="005D2FBF">
        <w:trPr>
          <w:ins w:id="99" w:author="Samuel Abbott" w:date="2019-03-04T11:41:00Z"/>
        </w:trPr>
        <w:tc>
          <w:tcPr>
            <w:tcW w:w="1439" w:type="pct"/>
          </w:tcPr>
          <w:p w14:paraId="2E7F514F" w14:textId="77777777" w:rsidR="00C6630A" w:rsidRPr="00C6630A" w:rsidRDefault="00C6630A" w:rsidP="00C6630A">
            <w:pPr>
              <w:pStyle w:val="Compact"/>
              <w:rPr>
                <w:ins w:id="100" w:author="Samuel Abbott" w:date="2019-03-04T11:41:00Z"/>
              </w:rPr>
            </w:pPr>
            <w:ins w:id="101" w:author="Samuel Abbott" w:date="2019-03-04T11:41:00Z">
              <w:r w:rsidRPr="00C6630A">
                <w:t>Total, all cases</w:t>
              </w:r>
            </w:ins>
          </w:p>
        </w:tc>
        <w:tc>
          <w:tcPr>
            <w:tcW w:w="833" w:type="pct"/>
          </w:tcPr>
          <w:p w14:paraId="655F09E8" w14:textId="77777777" w:rsidR="00C6630A" w:rsidRPr="00C6630A" w:rsidRDefault="00C6630A" w:rsidP="00C6630A">
            <w:pPr>
              <w:pStyle w:val="Compact"/>
              <w:rPr>
                <w:ins w:id="102" w:author="Samuel Abbott" w:date="2019-03-04T11:41:00Z"/>
              </w:rPr>
            </w:pPr>
            <w:ins w:id="103" w:author="Samuel Abbott" w:date="2019-03-04T11:41:00Z">
              <w:r w:rsidRPr="00C6630A">
                <w:t>51645</w:t>
              </w:r>
            </w:ins>
          </w:p>
        </w:tc>
        <w:tc>
          <w:tcPr>
            <w:tcW w:w="795" w:type="pct"/>
          </w:tcPr>
          <w:p w14:paraId="0A0BEAB1" w14:textId="77777777" w:rsidR="00C6630A" w:rsidRPr="00C6630A" w:rsidRDefault="00C6630A" w:rsidP="00C6630A">
            <w:pPr>
              <w:pStyle w:val="Compact"/>
              <w:rPr>
                <w:ins w:id="104" w:author="Samuel Abbott" w:date="2019-03-04T11:41:00Z"/>
              </w:rPr>
            </w:pPr>
            <w:ins w:id="105" w:author="Samuel Abbott" w:date="2019-03-04T11:41:00Z">
              <w:r w:rsidRPr="00C6630A">
                <w:t>24354 {47}</w:t>
              </w:r>
            </w:ins>
          </w:p>
        </w:tc>
        <w:tc>
          <w:tcPr>
            <w:tcW w:w="0" w:type="auto"/>
          </w:tcPr>
          <w:p w14:paraId="063740E0" w14:textId="77777777" w:rsidR="00C6630A" w:rsidRPr="00C6630A" w:rsidRDefault="00C6630A" w:rsidP="00C6630A">
            <w:pPr>
              <w:pStyle w:val="Compact"/>
              <w:rPr>
                <w:ins w:id="106" w:author="Samuel Abbott" w:date="2019-03-04T11:41:00Z"/>
              </w:rPr>
            </w:pPr>
            <w:ins w:id="107" w:author="Samuel Abbott" w:date="2019-03-04T11:41:00Z">
              <w:r w:rsidRPr="00C6630A">
                <w:t>10158 {20}</w:t>
              </w:r>
            </w:ins>
          </w:p>
        </w:tc>
        <w:tc>
          <w:tcPr>
            <w:tcW w:w="0" w:type="auto"/>
          </w:tcPr>
          <w:p w14:paraId="10C08A2D" w14:textId="77777777" w:rsidR="00C6630A" w:rsidRPr="00C6630A" w:rsidRDefault="00C6630A" w:rsidP="00C6630A">
            <w:pPr>
              <w:pStyle w:val="Compact"/>
              <w:rPr>
                <w:ins w:id="108" w:author="Samuel Abbott" w:date="2019-03-04T11:41:00Z"/>
              </w:rPr>
            </w:pPr>
            <w:ins w:id="109" w:author="Samuel Abbott" w:date="2019-03-04T11:41:00Z">
              <w:r w:rsidRPr="00C6630A">
                <w:t>17133 {33}</w:t>
              </w:r>
            </w:ins>
          </w:p>
        </w:tc>
      </w:tr>
      <w:tr w:rsidR="00C6630A" w:rsidRPr="00C6630A" w14:paraId="4B134ED4" w14:textId="77777777" w:rsidTr="005D2FBF">
        <w:trPr>
          <w:ins w:id="110" w:author="Samuel Abbott" w:date="2019-03-04T11:41:00Z"/>
        </w:trPr>
        <w:tc>
          <w:tcPr>
            <w:tcW w:w="1439" w:type="pct"/>
          </w:tcPr>
          <w:p w14:paraId="153F2C47" w14:textId="77777777" w:rsidR="00C6630A" w:rsidRPr="00C6630A" w:rsidRDefault="00C6630A" w:rsidP="00C6630A">
            <w:pPr>
              <w:pStyle w:val="Compact"/>
              <w:rPr>
                <w:ins w:id="111" w:author="Samuel Abbott" w:date="2019-03-04T11:41:00Z"/>
              </w:rPr>
            </w:pPr>
            <w:ins w:id="112" w:author="Samuel Abbott" w:date="2019-03-04T11:41:00Z">
              <w:r w:rsidRPr="00C6630A">
                <w:t>All-cause mortality</w:t>
              </w:r>
            </w:ins>
          </w:p>
        </w:tc>
        <w:tc>
          <w:tcPr>
            <w:tcW w:w="833" w:type="pct"/>
          </w:tcPr>
          <w:p w14:paraId="33926241" w14:textId="77777777" w:rsidR="00C6630A" w:rsidRPr="00C6630A" w:rsidRDefault="00C6630A" w:rsidP="00C6630A">
            <w:pPr>
              <w:pStyle w:val="Compact"/>
              <w:rPr>
                <w:ins w:id="113" w:author="Samuel Abbott" w:date="2019-03-04T11:41:00Z"/>
              </w:rPr>
            </w:pPr>
            <w:ins w:id="114" w:author="Samuel Abbott" w:date="2019-03-04T11:41:00Z">
              <w:r w:rsidRPr="00C6630A">
                <w:t>45588 (88)</w:t>
              </w:r>
            </w:ins>
          </w:p>
        </w:tc>
        <w:tc>
          <w:tcPr>
            <w:tcW w:w="795" w:type="pct"/>
          </w:tcPr>
          <w:p w14:paraId="11D035E0" w14:textId="77777777" w:rsidR="00C6630A" w:rsidRPr="00C6630A" w:rsidRDefault="00C6630A" w:rsidP="00C6630A">
            <w:pPr>
              <w:pStyle w:val="Compact"/>
              <w:rPr>
                <w:ins w:id="115" w:author="Samuel Abbott" w:date="2019-03-04T11:41:00Z"/>
              </w:rPr>
            </w:pPr>
            <w:ins w:id="116" w:author="Samuel Abbott" w:date="2019-03-04T11:41:00Z">
              <w:r w:rsidRPr="00C6630A">
                <w:t>21685 (89)</w:t>
              </w:r>
            </w:ins>
          </w:p>
        </w:tc>
        <w:tc>
          <w:tcPr>
            <w:tcW w:w="0" w:type="auto"/>
          </w:tcPr>
          <w:p w14:paraId="7BAF992E" w14:textId="77777777" w:rsidR="00C6630A" w:rsidRPr="00C6630A" w:rsidRDefault="00C6630A" w:rsidP="00C6630A">
            <w:pPr>
              <w:pStyle w:val="Compact"/>
              <w:rPr>
                <w:ins w:id="117" w:author="Samuel Abbott" w:date="2019-03-04T11:41:00Z"/>
              </w:rPr>
            </w:pPr>
            <w:ins w:id="118" w:author="Samuel Abbott" w:date="2019-03-04T11:41:00Z">
              <w:r w:rsidRPr="00C6630A">
                <w:t>9061 (89)</w:t>
              </w:r>
            </w:ins>
          </w:p>
        </w:tc>
        <w:tc>
          <w:tcPr>
            <w:tcW w:w="0" w:type="auto"/>
          </w:tcPr>
          <w:p w14:paraId="1A946C81" w14:textId="77777777" w:rsidR="00C6630A" w:rsidRPr="00C6630A" w:rsidRDefault="00C6630A" w:rsidP="00C6630A">
            <w:pPr>
              <w:pStyle w:val="Compact"/>
              <w:rPr>
                <w:ins w:id="119" w:author="Samuel Abbott" w:date="2019-03-04T11:41:00Z"/>
              </w:rPr>
            </w:pPr>
            <w:ins w:id="120" w:author="Samuel Abbott" w:date="2019-03-04T11:41:00Z">
              <w:r w:rsidRPr="00C6630A">
                <w:t>14842 (87)</w:t>
              </w:r>
            </w:ins>
          </w:p>
        </w:tc>
      </w:tr>
      <w:tr w:rsidR="00C6630A" w:rsidRPr="00C6630A" w14:paraId="4CC77A5D" w14:textId="77777777" w:rsidTr="005D2FBF">
        <w:trPr>
          <w:ins w:id="121" w:author="Samuel Abbott" w:date="2019-03-04T11:41:00Z"/>
        </w:trPr>
        <w:tc>
          <w:tcPr>
            <w:tcW w:w="1439" w:type="pct"/>
          </w:tcPr>
          <w:p w14:paraId="3EC3FD2C" w14:textId="77777777" w:rsidR="00C6630A" w:rsidRPr="00C6630A" w:rsidRDefault="00C6630A" w:rsidP="00C6630A">
            <w:pPr>
              <w:pStyle w:val="Compact"/>
              <w:rPr>
                <w:ins w:id="122" w:author="Samuel Abbott" w:date="2019-03-04T11:41:00Z"/>
              </w:rPr>
            </w:pPr>
            <w:ins w:id="123" w:author="Samuel Abbott" w:date="2019-03-04T11:41:00Z">
              <w:r w:rsidRPr="00C6630A">
                <w:t>   No</w:t>
              </w:r>
            </w:ins>
          </w:p>
        </w:tc>
        <w:tc>
          <w:tcPr>
            <w:tcW w:w="833" w:type="pct"/>
          </w:tcPr>
          <w:p w14:paraId="7FD458DF" w14:textId="77777777" w:rsidR="00C6630A" w:rsidRPr="00C6630A" w:rsidRDefault="00C6630A" w:rsidP="00C6630A">
            <w:pPr>
              <w:pStyle w:val="Compact"/>
              <w:rPr>
                <w:ins w:id="124" w:author="Samuel Abbott" w:date="2019-03-04T11:41:00Z"/>
              </w:rPr>
            </w:pPr>
            <w:ins w:id="125" w:author="Samuel Abbott" w:date="2019-03-04T11:41:00Z">
              <w:r w:rsidRPr="00C6630A">
                <w:t>   43024 [</w:t>
              </w:r>
              <w:r w:rsidRPr="00C6630A">
                <w:rPr>
                  <w:i/>
                </w:rPr>
                <w:t>94</w:t>
              </w:r>
              <w:r w:rsidRPr="00C6630A">
                <w:t>]</w:t>
              </w:r>
            </w:ins>
          </w:p>
        </w:tc>
        <w:tc>
          <w:tcPr>
            <w:tcW w:w="795" w:type="pct"/>
          </w:tcPr>
          <w:p w14:paraId="106265B1" w14:textId="77777777" w:rsidR="00C6630A" w:rsidRPr="00C6630A" w:rsidRDefault="00C6630A" w:rsidP="00C6630A">
            <w:pPr>
              <w:pStyle w:val="Compact"/>
              <w:rPr>
                <w:ins w:id="126" w:author="Samuel Abbott" w:date="2019-03-04T11:41:00Z"/>
              </w:rPr>
            </w:pPr>
            <w:ins w:id="127" w:author="Samuel Abbott" w:date="2019-03-04T11:41:00Z">
              <w:r w:rsidRPr="00C6630A">
                <w:t>   21291 [</w:t>
              </w:r>
              <w:r w:rsidRPr="00C6630A">
                <w:rPr>
                  <w:i/>
                </w:rPr>
                <w:t>98</w:t>
              </w:r>
              <w:r w:rsidRPr="00C6630A">
                <w:t>]</w:t>
              </w:r>
            </w:ins>
          </w:p>
        </w:tc>
        <w:tc>
          <w:tcPr>
            <w:tcW w:w="0" w:type="auto"/>
          </w:tcPr>
          <w:p w14:paraId="29E3E263" w14:textId="77777777" w:rsidR="00C6630A" w:rsidRPr="00C6630A" w:rsidRDefault="00C6630A" w:rsidP="00C6630A">
            <w:pPr>
              <w:pStyle w:val="Compact"/>
              <w:rPr>
                <w:ins w:id="128" w:author="Samuel Abbott" w:date="2019-03-04T11:41:00Z"/>
              </w:rPr>
            </w:pPr>
            <w:ins w:id="129" w:author="Samuel Abbott" w:date="2019-03-04T11:41:00Z">
              <w:r w:rsidRPr="00C6630A">
                <w:t>   8495 [</w:t>
              </w:r>
              <w:r w:rsidRPr="00C6630A">
                <w:rPr>
                  <w:i/>
                </w:rPr>
                <w:t>94</w:t>
              </w:r>
              <w:r w:rsidRPr="00C6630A">
                <w:t>]</w:t>
              </w:r>
            </w:ins>
          </w:p>
        </w:tc>
        <w:tc>
          <w:tcPr>
            <w:tcW w:w="0" w:type="auto"/>
          </w:tcPr>
          <w:p w14:paraId="2670B474" w14:textId="77777777" w:rsidR="00C6630A" w:rsidRPr="00C6630A" w:rsidRDefault="00C6630A" w:rsidP="00C6630A">
            <w:pPr>
              <w:pStyle w:val="Compact"/>
              <w:rPr>
                <w:ins w:id="130" w:author="Samuel Abbott" w:date="2019-03-04T11:41:00Z"/>
              </w:rPr>
            </w:pPr>
            <w:ins w:id="131" w:author="Samuel Abbott" w:date="2019-03-04T11:41:00Z">
              <w:r w:rsidRPr="00C6630A">
                <w:t>   13238 [</w:t>
              </w:r>
              <w:r w:rsidRPr="00C6630A">
                <w:rPr>
                  <w:i/>
                </w:rPr>
                <w:t>89</w:t>
              </w:r>
              <w:r w:rsidRPr="00C6630A">
                <w:t>]</w:t>
              </w:r>
            </w:ins>
          </w:p>
        </w:tc>
      </w:tr>
      <w:tr w:rsidR="00C6630A" w:rsidRPr="00C6630A" w14:paraId="2406AA18" w14:textId="77777777" w:rsidTr="005D2FBF">
        <w:trPr>
          <w:ins w:id="132" w:author="Samuel Abbott" w:date="2019-03-04T11:41:00Z"/>
        </w:trPr>
        <w:tc>
          <w:tcPr>
            <w:tcW w:w="1439" w:type="pct"/>
          </w:tcPr>
          <w:p w14:paraId="1BAE32C8" w14:textId="77777777" w:rsidR="00C6630A" w:rsidRPr="00C6630A" w:rsidRDefault="00C6630A" w:rsidP="00C6630A">
            <w:pPr>
              <w:pStyle w:val="Compact"/>
              <w:rPr>
                <w:ins w:id="133" w:author="Samuel Abbott" w:date="2019-03-04T11:41:00Z"/>
              </w:rPr>
            </w:pPr>
            <w:ins w:id="134" w:author="Samuel Abbott" w:date="2019-03-04T11:41:00Z">
              <w:r w:rsidRPr="00C6630A">
                <w:t>   Yes</w:t>
              </w:r>
            </w:ins>
          </w:p>
        </w:tc>
        <w:tc>
          <w:tcPr>
            <w:tcW w:w="833" w:type="pct"/>
          </w:tcPr>
          <w:p w14:paraId="04DED2D7" w14:textId="77777777" w:rsidR="00C6630A" w:rsidRPr="00C6630A" w:rsidRDefault="00C6630A" w:rsidP="00C6630A">
            <w:pPr>
              <w:pStyle w:val="Compact"/>
              <w:rPr>
                <w:ins w:id="135" w:author="Samuel Abbott" w:date="2019-03-04T11:41:00Z"/>
              </w:rPr>
            </w:pPr>
            <w:ins w:id="136" w:author="Samuel Abbott" w:date="2019-03-04T11:41:00Z">
              <w:r w:rsidRPr="00C6630A">
                <w:t>   2564 [</w:t>
              </w:r>
              <w:r w:rsidRPr="00C6630A">
                <w:rPr>
                  <w:i/>
                </w:rPr>
                <w:t>6</w:t>
              </w:r>
              <w:r w:rsidRPr="00C6630A">
                <w:t>]</w:t>
              </w:r>
            </w:ins>
          </w:p>
        </w:tc>
        <w:tc>
          <w:tcPr>
            <w:tcW w:w="795" w:type="pct"/>
          </w:tcPr>
          <w:p w14:paraId="734B2DB6" w14:textId="77777777" w:rsidR="00C6630A" w:rsidRPr="00C6630A" w:rsidRDefault="00C6630A" w:rsidP="00C6630A">
            <w:pPr>
              <w:pStyle w:val="Compact"/>
              <w:rPr>
                <w:ins w:id="137" w:author="Samuel Abbott" w:date="2019-03-04T11:41:00Z"/>
              </w:rPr>
            </w:pPr>
            <w:ins w:id="138" w:author="Samuel Abbott" w:date="2019-03-04T11:41:00Z">
              <w:r w:rsidRPr="00C6630A">
                <w:t>   394 [</w:t>
              </w:r>
              <w:r w:rsidRPr="00C6630A">
                <w:rPr>
                  <w:i/>
                </w:rPr>
                <w:t>2</w:t>
              </w:r>
              <w:r w:rsidRPr="00C6630A">
                <w:t>]</w:t>
              </w:r>
            </w:ins>
          </w:p>
        </w:tc>
        <w:tc>
          <w:tcPr>
            <w:tcW w:w="0" w:type="auto"/>
          </w:tcPr>
          <w:p w14:paraId="26259462" w14:textId="77777777" w:rsidR="00C6630A" w:rsidRPr="00C6630A" w:rsidRDefault="00C6630A" w:rsidP="00C6630A">
            <w:pPr>
              <w:pStyle w:val="Compact"/>
              <w:rPr>
                <w:ins w:id="139" w:author="Samuel Abbott" w:date="2019-03-04T11:41:00Z"/>
              </w:rPr>
            </w:pPr>
            <w:ins w:id="140" w:author="Samuel Abbott" w:date="2019-03-04T11:41:00Z">
              <w:r w:rsidRPr="00C6630A">
                <w:t>   566 [</w:t>
              </w:r>
              <w:r w:rsidRPr="00C6630A">
                <w:rPr>
                  <w:i/>
                </w:rPr>
                <w:t>6</w:t>
              </w:r>
              <w:r w:rsidRPr="00C6630A">
                <w:t>]</w:t>
              </w:r>
            </w:ins>
          </w:p>
        </w:tc>
        <w:tc>
          <w:tcPr>
            <w:tcW w:w="0" w:type="auto"/>
          </w:tcPr>
          <w:p w14:paraId="0ABA316C" w14:textId="77777777" w:rsidR="00C6630A" w:rsidRPr="00C6630A" w:rsidRDefault="00C6630A" w:rsidP="00C6630A">
            <w:pPr>
              <w:pStyle w:val="Compact"/>
              <w:rPr>
                <w:ins w:id="141" w:author="Samuel Abbott" w:date="2019-03-04T11:41:00Z"/>
              </w:rPr>
            </w:pPr>
            <w:ins w:id="142" w:author="Samuel Abbott" w:date="2019-03-04T11:41:00Z">
              <w:r w:rsidRPr="00C6630A">
                <w:t>   1604 [</w:t>
              </w:r>
              <w:r w:rsidRPr="00C6630A">
                <w:rPr>
                  <w:i/>
                </w:rPr>
                <w:t>11</w:t>
              </w:r>
              <w:r w:rsidRPr="00C6630A">
                <w:t>]</w:t>
              </w:r>
            </w:ins>
          </w:p>
        </w:tc>
      </w:tr>
      <w:tr w:rsidR="00C6630A" w:rsidRPr="00C6630A" w14:paraId="61B7C56F" w14:textId="77777777" w:rsidTr="005D2FBF">
        <w:trPr>
          <w:ins w:id="143" w:author="Samuel Abbott" w:date="2019-03-04T11:41:00Z"/>
        </w:trPr>
        <w:tc>
          <w:tcPr>
            <w:tcW w:w="1439" w:type="pct"/>
          </w:tcPr>
          <w:p w14:paraId="2EB8147D" w14:textId="77777777" w:rsidR="00C6630A" w:rsidRPr="00C6630A" w:rsidRDefault="00C6630A" w:rsidP="00C6630A">
            <w:pPr>
              <w:pStyle w:val="Compact"/>
              <w:rPr>
                <w:ins w:id="144" w:author="Samuel Abbott" w:date="2019-03-04T11:41:00Z"/>
              </w:rPr>
            </w:pPr>
            <w:ins w:id="145" w:author="Samuel Abbott" w:date="2019-03-04T11:41:00Z">
              <w:r w:rsidRPr="00C6630A">
                <w:t>Death due to TB (in those who died*)</w:t>
              </w:r>
            </w:ins>
          </w:p>
        </w:tc>
        <w:tc>
          <w:tcPr>
            <w:tcW w:w="833" w:type="pct"/>
          </w:tcPr>
          <w:p w14:paraId="66F6DAF8" w14:textId="77777777" w:rsidR="00C6630A" w:rsidRPr="00C6630A" w:rsidRDefault="00C6630A" w:rsidP="00C6630A">
            <w:pPr>
              <w:pStyle w:val="Compact"/>
              <w:rPr>
                <w:ins w:id="146" w:author="Samuel Abbott" w:date="2019-03-04T11:41:00Z"/>
              </w:rPr>
            </w:pPr>
            <w:ins w:id="147" w:author="Samuel Abbott" w:date="2019-03-04T11:41:00Z">
              <w:r w:rsidRPr="00C6630A">
                <w:t>1373 (3)</w:t>
              </w:r>
            </w:ins>
          </w:p>
        </w:tc>
        <w:tc>
          <w:tcPr>
            <w:tcW w:w="795" w:type="pct"/>
          </w:tcPr>
          <w:p w14:paraId="273B5AF3" w14:textId="77777777" w:rsidR="00C6630A" w:rsidRPr="00C6630A" w:rsidRDefault="00C6630A" w:rsidP="00C6630A">
            <w:pPr>
              <w:pStyle w:val="Compact"/>
              <w:rPr>
                <w:ins w:id="148" w:author="Samuel Abbott" w:date="2019-03-04T11:41:00Z"/>
              </w:rPr>
            </w:pPr>
            <w:ins w:id="149" w:author="Samuel Abbott" w:date="2019-03-04T11:41:00Z">
              <w:r w:rsidRPr="00C6630A">
                <w:t>276 (1)</w:t>
              </w:r>
              <w:bookmarkStart w:id="150" w:name="_GoBack"/>
              <w:bookmarkEnd w:id="150"/>
            </w:ins>
          </w:p>
        </w:tc>
        <w:tc>
          <w:tcPr>
            <w:tcW w:w="0" w:type="auto"/>
          </w:tcPr>
          <w:p w14:paraId="2B1CE39C" w14:textId="77777777" w:rsidR="00C6630A" w:rsidRPr="00C6630A" w:rsidRDefault="00C6630A" w:rsidP="00C6630A">
            <w:pPr>
              <w:pStyle w:val="Compact"/>
              <w:rPr>
                <w:ins w:id="151" w:author="Samuel Abbott" w:date="2019-03-04T11:41:00Z"/>
              </w:rPr>
            </w:pPr>
            <w:ins w:id="152" w:author="Samuel Abbott" w:date="2019-03-04T11:41:00Z">
              <w:r w:rsidRPr="00C6630A">
                <w:t>320 (3)</w:t>
              </w:r>
            </w:ins>
          </w:p>
        </w:tc>
        <w:tc>
          <w:tcPr>
            <w:tcW w:w="0" w:type="auto"/>
          </w:tcPr>
          <w:p w14:paraId="0E54AE84" w14:textId="77777777" w:rsidR="00C6630A" w:rsidRPr="00C6630A" w:rsidRDefault="00C6630A" w:rsidP="00C6630A">
            <w:pPr>
              <w:pStyle w:val="Compact"/>
              <w:rPr>
                <w:ins w:id="153" w:author="Samuel Abbott" w:date="2019-03-04T11:41:00Z"/>
              </w:rPr>
            </w:pPr>
            <w:ins w:id="154" w:author="Samuel Abbott" w:date="2019-03-04T11:41:00Z">
              <w:r w:rsidRPr="00C6630A">
                <w:t>777 (5)</w:t>
              </w:r>
            </w:ins>
          </w:p>
        </w:tc>
      </w:tr>
      <w:tr w:rsidR="00C6630A" w:rsidRPr="00C6630A" w14:paraId="2BB7254E" w14:textId="77777777" w:rsidTr="005D2FBF">
        <w:trPr>
          <w:ins w:id="155" w:author="Samuel Abbott" w:date="2019-03-04T11:41:00Z"/>
        </w:trPr>
        <w:tc>
          <w:tcPr>
            <w:tcW w:w="1439" w:type="pct"/>
          </w:tcPr>
          <w:p w14:paraId="621E181A" w14:textId="77777777" w:rsidR="00C6630A" w:rsidRPr="00C6630A" w:rsidRDefault="00C6630A" w:rsidP="00C6630A">
            <w:pPr>
              <w:pStyle w:val="Compact"/>
              <w:rPr>
                <w:ins w:id="156" w:author="Samuel Abbott" w:date="2019-03-04T11:41:00Z"/>
              </w:rPr>
            </w:pPr>
            <w:ins w:id="157" w:author="Samuel Abbott" w:date="2019-03-04T11:41:00Z">
              <w:r w:rsidRPr="00C6630A">
                <w:t>   No</w:t>
              </w:r>
            </w:ins>
          </w:p>
        </w:tc>
        <w:tc>
          <w:tcPr>
            <w:tcW w:w="833" w:type="pct"/>
          </w:tcPr>
          <w:p w14:paraId="378F830D" w14:textId="77777777" w:rsidR="00C6630A" w:rsidRPr="00C6630A" w:rsidRDefault="00C6630A" w:rsidP="00C6630A">
            <w:pPr>
              <w:pStyle w:val="Compact"/>
              <w:rPr>
                <w:ins w:id="158" w:author="Samuel Abbott" w:date="2019-03-04T11:41:00Z"/>
              </w:rPr>
            </w:pPr>
            <w:ins w:id="159" w:author="Samuel Abbott" w:date="2019-03-04T11:41:00Z">
              <w:r w:rsidRPr="00C6630A">
                <w:t>   572 [</w:t>
              </w:r>
              <w:r w:rsidRPr="00C6630A">
                <w:rPr>
                  <w:i/>
                </w:rPr>
                <w:t>42</w:t>
              </w:r>
              <w:r w:rsidRPr="00C6630A">
                <w:t>]</w:t>
              </w:r>
            </w:ins>
          </w:p>
        </w:tc>
        <w:tc>
          <w:tcPr>
            <w:tcW w:w="795" w:type="pct"/>
          </w:tcPr>
          <w:p w14:paraId="17A348E4" w14:textId="77777777" w:rsidR="00C6630A" w:rsidRPr="00C6630A" w:rsidRDefault="00C6630A" w:rsidP="00C6630A">
            <w:pPr>
              <w:pStyle w:val="Compact"/>
              <w:rPr>
                <w:ins w:id="160" w:author="Samuel Abbott" w:date="2019-03-04T11:41:00Z"/>
              </w:rPr>
            </w:pPr>
            <w:ins w:id="161" w:author="Samuel Abbott" w:date="2019-03-04T11:41:00Z">
              <w:r w:rsidRPr="00C6630A">
                <w:t>   129 [</w:t>
              </w:r>
              <w:r w:rsidRPr="00C6630A">
                <w:rPr>
                  <w:i/>
                </w:rPr>
                <w:t>47</w:t>
              </w:r>
              <w:r w:rsidRPr="00C6630A">
                <w:t>]</w:t>
              </w:r>
            </w:ins>
          </w:p>
        </w:tc>
        <w:tc>
          <w:tcPr>
            <w:tcW w:w="0" w:type="auto"/>
          </w:tcPr>
          <w:p w14:paraId="6E300B06" w14:textId="77777777" w:rsidR="00C6630A" w:rsidRPr="00C6630A" w:rsidRDefault="00C6630A" w:rsidP="00C6630A">
            <w:pPr>
              <w:pStyle w:val="Compact"/>
              <w:rPr>
                <w:ins w:id="162" w:author="Samuel Abbott" w:date="2019-03-04T11:41:00Z"/>
              </w:rPr>
            </w:pPr>
            <w:ins w:id="163" w:author="Samuel Abbott" w:date="2019-03-04T11:41:00Z">
              <w:r w:rsidRPr="00C6630A">
                <w:t>   146 [</w:t>
              </w:r>
              <w:r w:rsidRPr="00C6630A">
                <w:rPr>
                  <w:i/>
                </w:rPr>
                <w:t>46</w:t>
              </w:r>
              <w:r w:rsidRPr="00C6630A">
                <w:t>]</w:t>
              </w:r>
            </w:ins>
          </w:p>
        </w:tc>
        <w:tc>
          <w:tcPr>
            <w:tcW w:w="0" w:type="auto"/>
          </w:tcPr>
          <w:p w14:paraId="4423C7DC" w14:textId="77777777" w:rsidR="00C6630A" w:rsidRPr="00C6630A" w:rsidRDefault="00C6630A" w:rsidP="00C6630A">
            <w:pPr>
              <w:pStyle w:val="Compact"/>
              <w:rPr>
                <w:ins w:id="164" w:author="Samuel Abbott" w:date="2019-03-04T11:41:00Z"/>
              </w:rPr>
            </w:pPr>
            <w:ins w:id="165" w:author="Samuel Abbott" w:date="2019-03-04T11:41:00Z">
              <w:r w:rsidRPr="00C6630A">
                <w:t>   297 [</w:t>
              </w:r>
              <w:r w:rsidRPr="00C6630A">
                <w:rPr>
                  <w:i/>
                </w:rPr>
                <w:t>38</w:t>
              </w:r>
              <w:r w:rsidRPr="00C6630A">
                <w:t>]</w:t>
              </w:r>
            </w:ins>
          </w:p>
        </w:tc>
      </w:tr>
      <w:tr w:rsidR="00C6630A" w:rsidRPr="00C6630A" w14:paraId="5C9FD8E5" w14:textId="77777777" w:rsidTr="005D2FBF">
        <w:trPr>
          <w:ins w:id="166" w:author="Samuel Abbott" w:date="2019-03-04T11:41:00Z"/>
        </w:trPr>
        <w:tc>
          <w:tcPr>
            <w:tcW w:w="1439" w:type="pct"/>
          </w:tcPr>
          <w:p w14:paraId="2C1EE7C5" w14:textId="77777777" w:rsidR="00C6630A" w:rsidRPr="00C6630A" w:rsidRDefault="00C6630A" w:rsidP="00C6630A">
            <w:pPr>
              <w:pStyle w:val="Compact"/>
              <w:rPr>
                <w:ins w:id="167" w:author="Samuel Abbott" w:date="2019-03-04T11:41:00Z"/>
              </w:rPr>
            </w:pPr>
            <w:ins w:id="168" w:author="Samuel Abbott" w:date="2019-03-04T11:41:00Z">
              <w:r w:rsidRPr="00C6630A">
                <w:t>   Yes</w:t>
              </w:r>
            </w:ins>
          </w:p>
        </w:tc>
        <w:tc>
          <w:tcPr>
            <w:tcW w:w="833" w:type="pct"/>
          </w:tcPr>
          <w:p w14:paraId="38AE4084" w14:textId="77777777" w:rsidR="00C6630A" w:rsidRPr="00C6630A" w:rsidRDefault="00C6630A" w:rsidP="00C6630A">
            <w:pPr>
              <w:pStyle w:val="Compact"/>
              <w:rPr>
                <w:ins w:id="169" w:author="Samuel Abbott" w:date="2019-03-04T11:41:00Z"/>
              </w:rPr>
            </w:pPr>
            <w:ins w:id="170" w:author="Samuel Abbott" w:date="2019-03-04T11:41:00Z">
              <w:r w:rsidRPr="00C6630A">
                <w:t>   801 [</w:t>
              </w:r>
              <w:r w:rsidRPr="00C6630A">
                <w:rPr>
                  <w:i/>
                </w:rPr>
                <w:t>58</w:t>
              </w:r>
              <w:r w:rsidRPr="00C6630A">
                <w:t>]</w:t>
              </w:r>
            </w:ins>
          </w:p>
        </w:tc>
        <w:tc>
          <w:tcPr>
            <w:tcW w:w="795" w:type="pct"/>
          </w:tcPr>
          <w:p w14:paraId="0FEDDA87" w14:textId="77777777" w:rsidR="00C6630A" w:rsidRPr="00C6630A" w:rsidRDefault="00C6630A" w:rsidP="00C6630A">
            <w:pPr>
              <w:pStyle w:val="Compact"/>
              <w:rPr>
                <w:ins w:id="171" w:author="Samuel Abbott" w:date="2019-03-04T11:41:00Z"/>
              </w:rPr>
            </w:pPr>
            <w:ins w:id="172" w:author="Samuel Abbott" w:date="2019-03-04T11:41:00Z">
              <w:r w:rsidRPr="00C6630A">
                <w:t>   147 [</w:t>
              </w:r>
              <w:r w:rsidRPr="00C6630A">
                <w:rPr>
                  <w:i/>
                </w:rPr>
                <w:t>53</w:t>
              </w:r>
              <w:r w:rsidRPr="00C6630A">
                <w:t>]</w:t>
              </w:r>
            </w:ins>
          </w:p>
        </w:tc>
        <w:tc>
          <w:tcPr>
            <w:tcW w:w="0" w:type="auto"/>
          </w:tcPr>
          <w:p w14:paraId="32E526F7" w14:textId="77777777" w:rsidR="00C6630A" w:rsidRPr="00C6630A" w:rsidRDefault="00C6630A" w:rsidP="00C6630A">
            <w:pPr>
              <w:pStyle w:val="Compact"/>
              <w:rPr>
                <w:ins w:id="173" w:author="Samuel Abbott" w:date="2019-03-04T11:41:00Z"/>
              </w:rPr>
            </w:pPr>
            <w:ins w:id="174" w:author="Samuel Abbott" w:date="2019-03-04T11:41:00Z">
              <w:r w:rsidRPr="00C6630A">
                <w:t>   174 [</w:t>
              </w:r>
              <w:r w:rsidRPr="00C6630A">
                <w:rPr>
                  <w:i/>
                </w:rPr>
                <w:t>54</w:t>
              </w:r>
              <w:r w:rsidRPr="00C6630A">
                <w:t>]</w:t>
              </w:r>
            </w:ins>
          </w:p>
        </w:tc>
        <w:tc>
          <w:tcPr>
            <w:tcW w:w="0" w:type="auto"/>
          </w:tcPr>
          <w:p w14:paraId="1C1494DE" w14:textId="77777777" w:rsidR="00C6630A" w:rsidRPr="00C6630A" w:rsidRDefault="00C6630A" w:rsidP="00C6630A">
            <w:pPr>
              <w:pStyle w:val="Compact"/>
              <w:rPr>
                <w:ins w:id="175" w:author="Samuel Abbott" w:date="2019-03-04T11:41:00Z"/>
              </w:rPr>
            </w:pPr>
            <w:ins w:id="176" w:author="Samuel Abbott" w:date="2019-03-04T11:41:00Z">
              <w:r w:rsidRPr="00C6630A">
                <w:t>   480 [</w:t>
              </w:r>
              <w:r w:rsidRPr="00C6630A">
                <w:rPr>
                  <w:i/>
                </w:rPr>
                <w:t>62</w:t>
              </w:r>
              <w:r w:rsidRPr="00C6630A">
                <w:t>]</w:t>
              </w:r>
            </w:ins>
          </w:p>
        </w:tc>
      </w:tr>
      <w:tr w:rsidR="00C6630A" w:rsidRPr="00C6630A" w14:paraId="5F52F2E2" w14:textId="77777777" w:rsidTr="005D2FBF">
        <w:trPr>
          <w:ins w:id="177" w:author="Samuel Abbott" w:date="2019-03-04T11:41:00Z"/>
        </w:trPr>
        <w:tc>
          <w:tcPr>
            <w:tcW w:w="1439" w:type="pct"/>
          </w:tcPr>
          <w:p w14:paraId="7B50B7A2" w14:textId="77777777" w:rsidR="00C6630A" w:rsidRPr="00C6630A" w:rsidRDefault="00C6630A" w:rsidP="00C6630A">
            <w:pPr>
              <w:pStyle w:val="Compact"/>
              <w:rPr>
                <w:ins w:id="178" w:author="Samuel Abbott" w:date="2019-03-04T11:41:00Z"/>
              </w:rPr>
            </w:pPr>
            <w:ins w:id="179" w:author="Samuel Abbott" w:date="2019-03-04T11:41:00Z">
              <w:r w:rsidRPr="00C6630A">
                <w:t>Recurrent TB</w:t>
              </w:r>
            </w:ins>
          </w:p>
        </w:tc>
        <w:tc>
          <w:tcPr>
            <w:tcW w:w="833" w:type="pct"/>
          </w:tcPr>
          <w:p w14:paraId="62A1B803" w14:textId="77777777" w:rsidR="00C6630A" w:rsidRPr="00C6630A" w:rsidRDefault="00C6630A" w:rsidP="00C6630A">
            <w:pPr>
              <w:pStyle w:val="Compact"/>
              <w:rPr>
                <w:ins w:id="180" w:author="Samuel Abbott" w:date="2019-03-04T11:41:00Z"/>
              </w:rPr>
            </w:pPr>
            <w:ins w:id="181" w:author="Samuel Abbott" w:date="2019-03-04T11:41:00Z">
              <w:r w:rsidRPr="00C6630A">
                <w:t>48497 (94)</w:t>
              </w:r>
            </w:ins>
          </w:p>
        </w:tc>
        <w:tc>
          <w:tcPr>
            <w:tcW w:w="795" w:type="pct"/>
          </w:tcPr>
          <w:p w14:paraId="711D3629" w14:textId="77777777" w:rsidR="00C6630A" w:rsidRPr="00C6630A" w:rsidRDefault="00C6630A" w:rsidP="00C6630A">
            <w:pPr>
              <w:pStyle w:val="Compact"/>
              <w:rPr>
                <w:ins w:id="182" w:author="Samuel Abbott" w:date="2019-03-04T11:41:00Z"/>
              </w:rPr>
            </w:pPr>
            <w:ins w:id="183" w:author="Samuel Abbott" w:date="2019-03-04T11:41:00Z">
              <w:r w:rsidRPr="00C6630A">
                <w:t>23963 (98)</w:t>
              </w:r>
            </w:ins>
          </w:p>
        </w:tc>
        <w:tc>
          <w:tcPr>
            <w:tcW w:w="0" w:type="auto"/>
          </w:tcPr>
          <w:p w14:paraId="08B3B264" w14:textId="77777777" w:rsidR="00C6630A" w:rsidRPr="00C6630A" w:rsidRDefault="00C6630A" w:rsidP="00C6630A">
            <w:pPr>
              <w:pStyle w:val="Compact"/>
              <w:rPr>
                <w:ins w:id="184" w:author="Samuel Abbott" w:date="2019-03-04T11:41:00Z"/>
              </w:rPr>
            </w:pPr>
            <w:ins w:id="185" w:author="Samuel Abbott" w:date="2019-03-04T11:41:00Z">
              <w:r w:rsidRPr="00C6630A">
                <w:t>9991 (98)</w:t>
              </w:r>
            </w:ins>
          </w:p>
        </w:tc>
        <w:tc>
          <w:tcPr>
            <w:tcW w:w="0" w:type="auto"/>
          </w:tcPr>
          <w:p w14:paraId="70CF6497" w14:textId="77777777" w:rsidR="00C6630A" w:rsidRPr="00C6630A" w:rsidRDefault="00C6630A" w:rsidP="00C6630A">
            <w:pPr>
              <w:pStyle w:val="Compact"/>
              <w:rPr>
                <w:ins w:id="186" w:author="Samuel Abbott" w:date="2019-03-04T11:41:00Z"/>
              </w:rPr>
            </w:pPr>
            <w:ins w:id="187" w:author="Samuel Abbott" w:date="2019-03-04T11:41:00Z">
              <w:r w:rsidRPr="00C6630A">
                <w:t>14543 (85)</w:t>
              </w:r>
            </w:ins>
          </w:p>
        </w:tc>
      </w:tr>
      <w:tr w:rsidR="00C6630A" w:rsidRPr="00C6630A" w14:paraId="4646E80B" w14:textId="77777777" w:rsidTr="005D2FBF">
        <w:trPr>
          <w:ins w:id="188" w:author="Samuel Abbott" w:date="2019-03-04T11:41:00Z"/>
        </w:trPr>
        <w:tc>
          <w:tcPr>
            <w:tcW w:w="1439" w:type="pct"/>
          </w:tcPr>
          <w:p w14:paraId="0C3CB606" w14:textId="77777777" w:rsidR="00C6630A" w:rsidRPr="00C6630A" w:rsidRDefault="00C6630A" w:rsidP="00C6630A">
            <w:pPr>
              <w:pStyle w:val="Compact"/>
              <w:rPr>
                <w:ins w:id="189" w:author="Samuel Abbott" w:date="2019-03-04T11:41:00Z"/>
              </w:rPr>
            </w:pPr>
            <w:ins w:id="190" w:author="Samuel Abbott" w:date="2019-03-04T11:41:00Z">
              <w:r w:rsidRPr="00C6630A">
                <w:t>   No</w:t>
              </w:r>
            </w:ins>
          </w:p>
        </w:tc>
        <w:tc>
          <w:tcPr>
            <w:tcW w:w="833" w:type="pct"/>
          </w:tcPr>
          <w:p w14:paraId="101FC991" w14:textId="77777777" w:rsidR="00C6630A" w:rsidRPr="00C6630A" w:rsidRDefault="00C6630A" w:rsidP="00C6630A">
            <w:pPr>
              <w:pStyle w:val="Compact"/>
              <w:rPr>
                <w:ins w:id="191" w:author="Samuel Abbott" w:date="2019-03-04T11:41:00Z"/>
              </w:rPr>
            </w:pPr>
            <w:ins w:id="192" w:author="Samuel Abbott" w:date="2019-03-04T11:41:00Z">
              <w:r w:rsidRPr="00C6630A">
                <w:t>   44869 [</w:t>
              </w:r>
              <w:r w:rsidRPr="00C6630A">
                <w:rPr>
                  <w:i/>
                </w:rPr>
                <w:t>93</w:t>
              </w:r>
              <w:r w:rsidRPr="00C6630A">
                <w:t>]</w:t>
              </w:r>
            </w:ins>
          </w:p>
        </w:tc>
        <w:tc>
          <w:tcPr>
            <w:tcW w:w="795" w:type="pct"/>
          </w:tcPr>
          <w:p w14:paraId="2E847ACC" w14:textId="77777777" w:rsidR="00C6630A" w:rsidRPr="00C6630A" w:rsidRDefault="00C6630A" w:rsidP="00C6630A">
            <w:pPr>
              <w:pStyle w:val="Compact"/>
              <w:rPr>
                <w:ins w:id="193" w:author="Samuel Abbott" w:date="2019-03-04T11:41:00Z"/>
              </w:rPr>
            </w:pPr>
            <w:ins w:id="194" w:author="Samuel Abbott" w:date="2019-03-04T11:41:00Z">
              <w:r w:rsidRPr="00C6630A">
                <w:t>   22592 [</w:t>
              </w:r>
              <w:r w:rsidRPr="00C6630A">
                <w:rPr>
                  <w:i/>
                </w:rPr>
                <w:t>94</w:t>
              </w:r>
              <w:r w:rsidRPr="00C6630A">
                <w:t>]</w:t>
              </w:r>
            </w:ins>
          </w:p>
        </w:tc>
        <w:tc>
          <w:tcPr>
            <w:tcW w:w="0" w:type="auto"/>
          </w:tcPr>
          <w:p w14:paraId="2B67A3A6" w14:textId="77777777" w:rsidR="00C6630A" w:rsidRPr="00C6630A" w:rsidRDefault="00C6630A" w:rsidP="00C6630A">
            <w:pPr>
              <w:pStyle w:val="Compact"/>
              <w:rPr>
                <w:ins w:id="195" w:author="Samuel Abbott" w:date="2019-03-04T11:41:00Z"/>
              </w:rPr>
            </w:pPr>
            <w:ins w:id="196" w:author="Samuel Abbott" w:date="2019-03-04T11:41:00Z">
              <w:r w:rsidRPr="00C6630A">
                <w:t>   9256 [</w:t>
              </w:r>
              <w:r w:rsidRPr="00C6630A">
                <w:rPr>
                  <w:i/>
                </w:rPr>
                <w:t>93</w:t>
              </w:r>
              <w:r w:rsidRPr="00C6630A">
                <w:t>]</w:t>
              </w:r>
            </w:ins>
          </w:p>
        </w:tc>
        <w:tc>
          <w:tcPr>
            <w:tcW w:w="0" w:type="auto"/>
          </w:tcPr>
          <w:p w14:paraId="41FDF258" w14:textId="77777777" w:rsidR="00C6630A" w:rsidRPr="00C6630A" w:rsidRDefault="00C6630A" w:rsidP="00C6630A">
            <w:pPr>
              <w:pStyle w:val="Compact"/>
              <w:rPr>
                <w:ins w:id="197" w:author="Samuel Abbott" w:date="2019-03-04T11:41:00Z"/>
              </w:rPr>
            </w:pPr>
            <w:ins w:id="198" w:author="Samuel Abbott" w:date="2019-03-04T11:41:00Z">
              <w:r w:rsidRPr="00C6630A">
                <w:t>   13021 [</w:t>
              </w:r>
              <w:r w:rsidRPr="00C6630A">
                <w:rPr>
                  <w:i/>
                </w:rPr>
                <w:t>90</w:t>
              </w:r>
              <w:r w:rsidRPr="00C6630A">
                <w:t>]</w:t>
              </w:r>
            </w:ins>
          </w:p>
        </w:tc>
      </w:tr>
      <w:tr w:rsidR="00C6630A" w:rsidRPr="00C6630A" w14:paraId="51AA2F36" w14:textId="77777777" w:rsidTr="005D2FBF">
        <w:trPr>
          <w:ins w:id="199" w:author="Samuel Abbott" w:date="2019-03-04T11:41:00Z"/>
        </w:trPr>
        <w:tc>
          <w:tcPr>
            <w:tcW w:w="1439" w:type="pct"/>
          </w:tcPr>
          <w:p w14:paraId="2940D22D" w14:textId="77777777" w:rsidR="00C6630A" w:rsidRPr="00C6630A" w:rsidRDefault="00C6630A" w:rsidP="00C6630A">
            <w:pPr>
              <w:pStyle w:val="Compact"/>
              <w:rPr>
                <w:ins w:id="200" w:author="Samuel Abbott" w:date="2019-03-04T11:41:00Z"/>
              </w:rPr>
            </w:pPr>
            <w:ins w:id="201" w:author="Samuel Abbott" w:date="2019-03-04T11:41:00Z">
              <w:r w:rsidRPr="00C6630A">
                <w:t>   Yes</w:t>
              </w:r>
            </w:ins>
          </w:p>
        </w:tc>
        <w:tc>
          <w:tcPr>
            <w:tcW w:w="833" w:type="pct"/>
          </w:tcPr>
          <w:p w14:paraId="36CBDC91" w14:textId="77777777" w:rsidR="00C6630A" w:rsidRPr="00C6630A" w:rsidRDefault="00C6630A" w:rsidP="00C6630A">
            <w:pPr>
              <w:pStyle w:val="Compact"/>
              <w:rPr>
                <w:ins w:id="202" w:author="Samuel Abbott" w:date="2019-03-04T11:41:00Z"/>
              </w:rPr>
            </w:pPr>
            <w:ins w:id="203" w:author="Samuel Abbott" w:date="2019-03-04T11:41:00Z">
              <w:r w:rsidRPr="00C6630A">
                <w:t>   3628 [</w:t>
              </w:r>
              <w:r w:rsidRPr="00C6630A">
                <w:rPr>
                  <w:i/>
                </w:rPr>
                <w:t>7</w:t>
              </w:r>
              <w:r w:rsidRPr="00C6630A">
                <w:t>]</w:t>
              </w:r>
            </w:ins>
          </w:p>
        </w:tc>
        <w:tc>
          <w:tcPr>
            <w:tcW w:w="795" w:type="pct"/>
          </w:tcPr>
          <w:p w14:paraId="45D986CF" w14:textId="77777777" w:rsidR="00C6630A" w:rsidRPr="00C6630A" w:rsidRDefault="00C6630A" w:rsidP="00C6630A">
            <w:pPr>
              <w:pStyle w:val="Compact"/>
              <w:rPr>
                <w:ins w:id="204" w:author="Samuel Abbott" w:date="2019-03-04T11:41:00Z"/>
              </w:rPr>
            </w:pPr>
            <w:ins w:id="205" w:author="Samuel Abbott" w:date="2019-03-04T11:41:00Z">
              <w:r w:rsidRPr="00C6630A">
                <w:t>   1371 [</w:t>
              </w:r>
              <w:r w:rsidRPr="00C6630A">
                <w:rPr>
                  <w:i/>
                </w:rPr>
                <w:t>6</w:t>
              </w:r>
              <w:r w:rsidRPr="00C6630A">
                <w:t>]</w:t>
              </w:r>
            </w:ins>
          </w:p>
        </w:tc>
        <w:tc>
          <w:tcPr>
            <w:tcW w:w="0" w:type="auto"/>
          </w:tcPr>
          <w:p w14:paraId="45158EC3" w14:textId="77777777" w:rsidR="00C6630A" w:rsidRPr="00C6630A" w:rsidRDefault="00C6630A" w:rsidP="00C6630A">
            <w:pPr>
              <w:pStyle w:val="Compact"/>
              <w:rPr>
                <w:ins w:id="206" w:author="Samuel Abbott" w:date="2019-03-04T11:41:00Z"/>
              </w:rPr>
            </w:pPr>
            <w:ins w:id="207" w:author="Samuel Abbott" w:date="2019-03-04T11:41:00Z">
              <w:r w:rsidRPr="00C6630A">
                <w:t>   735 [</w:t>
              </w:r>
              <w:r w:rsidRPr="00C6630A">
                <w:rPr>
                  <w:i/>
                </w:rPr>
                <w:t>7</w:t>
              </w:r>
              <w:r w:rsidRPr="00C6630A">
                <w:t>]</w:t>
              </w:r>
            </w:ins>
          </w:p>
        </w:tc>
        <w:tc>
          <w:tcPr>
            <w:tcW w:w="0" w:type="auto"/>
          </w:tcPr>
          <w:p w14:paraId="6712A754" w14:textId="77777777" w:rsidR="00C6630A" w:rsidRPr="00C6630A" w:rsidRDefault="00C6630A" w:rsidP="00C6630A">
            <w:pPr>
              <w:pStyle w:val="Compact"/>
              <w:rPr>
                <w:ins w:id="208" w:author="Samuel Abbott" w:date="2019-03-04T11:41:00Z"/>
              </w:rPr>
            </w:pPr>
            <w:ins w:id="209" w:author="Samuel Abbott" w:date="2019-03-04T11:41:00Z">
              <w:r w:rsidRPr="00C6630A">
                <w:t>   1522 [</w:t>
              </w:r>
              <w:r w:rsidRPr="00C6630A">
                <w:rPr>
                  <w:i/>
                </w:rPr>
                <w:t>10</w:t>
              </w:r>
              <w:r w:rsidRPr="00C6630A">
                <w:t>]</w:t>
              </w:r>
            </w:ins>
          </w:p>
        </w:tc>
      </w:tr>
      <w:tr w:rsidR="00C6630A" w:rsidRPr="00C6630A" w14:paraId="7E6B8D0F" w14:textId="77777777" w:rsidTr="005D2FBF">
        <w:trPr>
          <w:ins w:id="210" w:author="Samuel Abbott" w:date="2019-03-04T11:41:00Z"/>
        </w:trPr>
        <w:tc>
          <w:tcPr>
            <w:tcW w:w="1439" w:type="pct"/>
          </w:tcPr>
          <w:p w14:paraId="08E20176" w14:textId="77777777" w:rsidR="00C6630A" w:rsidRPr="00C6630A" w:rsidRDefault="00C6630A" w:rsidP="00C6630A">
            <w:pPr>
              <w:pStyle w:val="Compact"/>
              <w:rPr>
                <w:ins w:id="211" w:author="Samuel Abbott" w:date="2019-03-04T11:41:00Z"/>
              </w:rPr>
            </w:pPr>
            <w:ins w:id="212" w:author="Samuel Abbott" w:date="2019-03-04T11:41:00Z">
              <w:r w:rsidRPr="00C6630A">
                <w:t>Pulmonary TB</w:t>
              </w:r>
            </w:ins>
          </w:p>
        </w:tc>
        <w:tc>
          <w:tcPr>
            <w:tcW w:w="833" w:type="pct"/>
          </w:tcPr>
          <w:p w14:paraId="615ED359" w14:textId="77777777" w:rsidR="00C6630A" w:rsidRPr="00C6630A" w:rsidRDefault="00C6630A" w:rsidP="00C6630A">
            <w:pPr>
              <w:pStyle w:val="Compact"/>
              <w:rPr>
                <w:ins w:id="213" w:author="Samuel Abbott" w:date="2019-03-04T11:41:00Z"/>
              </w:rPr>
            </w:pPr>
            <w:ins w:id="214" w:author="Samuel Abbott" w:date="2019-03-04T11:41:00Z">
              <w:r w:rsidRPr="00C6630A">
                <w:t>51432 (100)</w:t>
              </w:r>
            </w:ins>
          </w:p>
        </w:tc>
        <w:tc>
          <w:tcPr>
            <w:tcW w:w="795" w:type="pct"/>
          </w:tcPr>
          <w:p w14:paraId="0DDEE21D" w14:textId="77777777" w:rsidR="00C6630A" w:rsidRPr="00C6630A" w:rsidRDefault="00C6630A" w:rsidP="00C6630A">
            <w:pPr>
              <w:pStyle w:val="Compact"/>
              <w:rPr>
                <w:ins w:id="215" w:author="Samuel Abbott" w:date="2019-03-04T11:41:00Z"/>
              </w:rPr>
            </w:pPr>
            <w:ins w:id="216" w:author="Samuel Abbott" w:date="2019-03-04T11:41:00Z">
              <w:r w:rsidRPr="00C6630A">
                <w:t>24289 (100)</w:t>
              </w:r>
            </w:ins>
          </w:p>
        </w:tc>
        <w:tc>
          <w:tcPr>
            <w:tcW w:w="0" w:type="auto"/>
          </w:tcPr>
          <w:p w14:paraId="3A9531C6" w14:textId="77777777" w:rsidR="00C6630A" w:rsidRPr="00C6630A" w:rsidRDefault="00C6630A" w:rsidP="00C6630A">
            <w:pPr>
              <w:pStyle w:val="Compact"/>
              <w:rPr>
                <w:ins w:id="217" w:author="Samuel Abbott" w:date="2019-03-04T11:41:00Z"/>
              </w:rPr>
            </w:pPr>
            <w:ins w:id="218" w:author="Samuel Abbott" w:date="2019-03-04T11:41:00Z">
              <w:r w:rsidRPr="00C6630A">
                <w:t>10121 (100)</w:t>
              </w:r>
            </w:ins>
          </w:p>
        </w:tc>
        <w:tc>
          <w:tcPr>
            <w:tcW w:w="0" w:type="auto"/>
          </w:tcPr>
          <w:p w14:paraId="08A35E76" w14:textId="77777777" w:rsidR="00C6630A" w:rsidRPr="00C6630A" w:rsidRDefault="00C6630A" w:rsidP="00C6630A">
            <w:pPr>
              <w:pStyle w:val="Compact"/>
              <w:rPr>
                <w:ins w:id="219" w:author="Samuel Abbott" w:date="2019-03-04T11:41:00Z"/>
              </w:rPr>
            </w:pPr>
            <w:ins w:id="220" w:author="Samuel Abbott" w:date="2019-03-04T11:41:00Z">
              <w:r w:rsidRPr="00C6630A">
                <w:t>17022 (99)</w:t>
              </w:r>
            </w:ins>
          </w:p>
        </w:tc>
      </w:tr>
      <w:tr w:rsidR="00C6630A" w:rsidRPr="00C6630A" w14:paraId="2CDB4A25" w14:textId="77777777" w:rsidTr="005D2FBF">
        <w:trPr>
          <w:ins w:id="221" w:author="Samuel Abbott" w:date="2019-03-04T11:41:00Z"/>
        </w:trPr>
        <w:tc>
          <w:tcPr>
            <w:tcW w:w="1439" w:type="pct"/>
          </w:tcPr>
          <w:p w14:paraId="7F0F817D" w14:textId="77777777" w:rsidR="00C6630A" w:rsidRPr="00C6630A" w:rsidRDefault="00C6630A" w:rsidP="00C6630A">
            <w:pPr>
              <w:pStyle w:val="Compact"/>
              <w:rPr>
                <w:ins w:id="222" w:author="Samuel Abbott" w:date="2019-03-04T11:41:00Z"/>
              </w:rPr>
            </w:pPr>
            <w:ins w:id="223" w:author="Samuel Abbott" w:date="2019-03-04T11:41:00Z">
              <w:r w:rsidRPr="00C6630A">
                <w:t>   Extra-pulmonary (EP) only</w:t>
              </w:r>
            </w:ins>
          </w:p>
        </w:tc>
        <w:tc>
          <w:tcPr>
            <w:tcW w:w="833" w:type="pct"/>
          </w:tcPr>
          <w:p w14:paraId="10E7A128" w14:textId="77777777" w:rsidR="00C6630A" w:rsidRPr="00C6630A" w:rsidRDefault="00C6630A" w:rsidP="00C6630A">
            <w:pPr>
              <w:pStyle w:val="Compact"/>
              <w:rPr>
                <w:ins w:id="224" w:author="Samuel Abbott" w:date="2019-03-04T11:41:00Z"/>
              </w:rPr>
            </w:pPr>
            <w:ins w:id="225" w:author="Samuel Abbott" w:date="2019-03-04T11:41:00Z">
              <w:r w:rsidRPr="00C6630A">
                <w:t>   24280 [</w:t>
              </w:r>
              <w:r w:rsidRPr="00C6630A">
                <w:rPr>
                  <w:i/>
                </w:rPr>
                <w:t>47</w:t>
              </w:r>
              <w:r w:rsidRPr="00C6630A">
                <w:t>]</w:t>
              </w:r>
            </w:ins>
          </w:p>
        </w:tc>
        <w:tc>
          <w:tcPr>
            <w:tcW w:w="795" w:type="pct"/>
          </w:tcPr>
          <w:p w14:paraId="211E420A" w14:textId="77777777" w:rsidR="00C6630A" w:rsidRPr="00C6630A" w:rsidRDefault="00C6630A" w:rsidP="00C6630A">
            <w:pPr>
              <w:pStyle w:val="Compact"/>
              <w:rPr>
                <w:ins w:id="226" w:author="Samuel Abbott" w:date="2019-03-04T11:41:00Z"/>
              </w:rPr>
            </w:pPr>
            <w:ins w:id="227" w:author="Samuel Abbott" w:date="2019-03-04T11:41:00Z">
              <w:r w:rsidRPr="00C6630A">
                <w:t>   12085 [</w:t>
              </w:r>
              <w:r w:rsidRPr="00C6630A">
                <w:rPr>
                  <w:i/>
                </w:rPr>
                <w:t>50</w:t>
              </w:r>
              <w:r w:rsidRPr="00C6630A">
                <w:t>]</w:t>
              </w:r>
            </w:ins>
          </w:p>
        </w:tc>
        <w:tc>
          <w:tcPr>
            <w:tcW w:w="0" w:type="auto"/>
          </w:tcPr>
          <w:p w14:paraId="20D8508D" w14:textId="77777777" w:rsidR="00C6630A" w:rsidRPr="00C6630A" w:rsidRDefault="00C6630A" w:rsidP="00C6630A">
            <w:pPr>
              <w:pStyle w:val="Compact"/>
              <w:rPr>
                <w:ins w:id="228" w:author="Samuel Abbott" w:date="2019-03-04T11:41:00Z"/>
              </w:rPr>
            </w:pPr>
            <w:ins w:id="229" w:author="Samuel Abbott" w:date="2019-03-04T11:41:00Z">
              <w:r w:rsidRPr="00C6630A">
                <w:t>   4573 [</w:t>
              </w:r>
              <w:r w:rsidRPr="00C6630A">
                <w:rPr>
                  <w:i/>
                </w:rPr>
                <w:t>45</w:t>
              </w:r>
              <w:r w:rsidRPr="00C6630A">
                <w:t>]</w:t>
              </w:r>
            </w:ins>
          </w:p>
        </w:tc>
        <w:tc>
          <w:tcPr>
            <w:tcW w:w="0" w:type="auto"/>
          </w:tcPr>
          <w:p w14:paraId="2596FFAD" w14:textId="77777777" w:rsidR="00C6630A" w:rsidRPr="00C6630A" w:rsidRDefault="00C6630A" w:rsidP="00C6630A">
            <w:pPr>
              <w:pStyle w:val="Compact"/>
              <w:rPr>
                <w:ins w:id="230" w:author="Samuel Abbott" w:date="2019-03-04T11:41:00Z"/>
              </w:rPr>
            </w:pPr>
            <w:ins w:id="231" w:author="Samuel Abbott" w:date="2019-03-04T11:41:00Z">
              <w:r w:rsidRPr="00C6630A">
                <w:t>   7622 [</w:t>
              </w:r>
              <w:r w:rsidRPr="00C6630A">
                <w:rPr>
                  <w:i/>
                </w:rPr>
                <w:t>45</w:t>
              </w:r>
              <w:r w:rsidRPr="00C6630A">
                <w:t>]</w:t>
              </w:r>
            </w:ins>
          </w:p>
        </w:tc>
      </w:tr>
      <w:tr w:rsidR="00C6630A" w:rsidRPr="00C6630A" w14:paraId="00B5C34D" w14:textId="77777777" w:rsidTr="005D2FBF">
        <w:trPr>
          <w:ins w:id="232" w:author="Samuel Abbott" w:date="2019-03-04T11:41:00Z"/>
        </w:trPr>
        <w:tc>
          <w:tcPr>
            <w:tcW w:w="1439" w:type="pct"/>
          </w:tcPr>
          <w:p w14:paraId="73B82D0D" w14:textId="77777777" w:rsidR="00C6630A" w:rsidRPr="00C6630A" w:rsidRDefault="00C6630A" w:rsidP="00C6630A">
            <w:pPr>
              <w:pStyle w:val="Compact"/>
              <w:rPr>
                <w:ins w:id="233" w:author="Samuel Abbott" w:date="2019-03-04T11:41:00Z"/>
              </w:rPr>
            </w:pPr>
            <w:ins w:id="234" w:author="Samuel Abbott" w:date="2019-03-04T11:41:00Z">
              <w:r w:rsidRPr="00C6630A">
                <w:t>   Pulmonary, with or without EP</w:t>
              </w:r>
            </w:ins>
          </w:p>
        </w:tc>
        <w:tc>
          <w:tcPr>
            <w:tcW w:w="833" w:type="pct"/>
          </w:tcPr>
          <w:p w14:paraId="7BA55417" w14:textId="77777777" w:rsidR="00C6630A" w:rsidRPr="00C6630A" w:rsidRDefault="00C6630A" w:rsidP="00C6630A">
            <w:pPr>
              <w:pStyle w:val="Compact"/>
              <w:rPr>
                <w:ins w:id="235" w:author="Samuel Abbott" w:date="2019-03-04T11:41:00Z"/>
              </w:rPr>
            </w:pPr>
            <w:ins w:id="236" w:author="Samuel Abbott" w:date="2019-03-04T11:41:00Z">
              <w:r w:rsidRPr="00C6630A">
                <w:t>   27152 [</w:t>
              </w:r>
              <w:r w:rsidRPr="00C6630A">
                <w:rPr>
                  <w:i/>
                </w:rPr>
                <w:t>53</w:t>
              </w:r>
              <w:r w:rsidRPr="00C6630A">
                <w:t>]</w:t>
              </w:r>
            </w:ins>
          </w:p>
        </w:tc>
        <w:tc>
          <w:tcPr>
            <w:tcW w:w="795" w:type="pct"/>
          </w:tcPr>
          <w:p w14:paraId="1097E6AD" w14:textId="77777777" w:rsidR="00C6630A" w:rsidRPr="00C6630A" w:rsidRDefault="00C6630A" w:rsidP="00C6630A">
            <w:pPr>
              <w:pStyle w:val="Compact"/>
              <w:rPr>
                <w:ins w:id="237" w:author="Samuel Abbott" w:date="2019-03-04T11:41:00Z"/>
              </w:rPr>
            </w:pPr>
            <w:ins w:id="238" w:author="Samuel Abbott" w:date="2019-03-04T11:41:00Z">
              <w:r w:rsidRPr="00C6630A">
                <w:t>   12204 [</w:t>
              </w:r>
              <w:r w:rsidRPr="00C6630A">
                <w:rPr>
                  <w:i/>
                </w:rPr>
                <w:t>50</w:t>
              </w:r>
              <w:r w:rsidRPr="00C6630A">
                <w:t>]</w:t>
              </w:r>
            </w:ins>
          </w:p>
        </w:tc>
        <w:tc>
          <w:tcPr>
            <w:tcW w:w="0" w:type="auto"/>
          </w:tcPr>
          <w:p w14:paraId="2E79391D" w14:textId="77777777" w:rsidR="00C6630A" w:rsidRPr="00C6630A" w:rsidRDefault="00C6630A" w:rsidP="00C6630A">
            <w:pPr>
              <w:pStyle w:val="Compact"/>
              <w:rPr>
                <w:ins w:id="239" w:author="Samuel Abbott" w:date="2019-03-04T11:41:00Z"/>
              </w:rPr>
            </w:pPr>
            <w:ins w:id="240" w:author="Samuel Abbott" w:date="2019-03-04T11:41:00Z">
              <w:r w:rsidRPr="00C6630A">
                <w:t>   5548 [</w:t>
              </w:r>
              <w:r w:rsidRPr="00C6630A">
                <w:rPr>
                  <w:i/>
                </w:rPr>
                <w:t>55</w:t>
              </w:r>
              <w:r w:rsidRPr="00C6630A">
                <w:t>]</w:t>
              </w:r>
            </w:ins>
          </w:p>
        </w:tc>
        <w:tc>
          <w:tcPr>
            <w:tcW w:w="0" w:type="auto"/>
          </w:tcPr>
          <w:p w14:paraId="7B90E533" w14:textId="77777777" w:rsidR="00C6630A" w:rsidRPr="00C6630A" w:rsidRDefault="00C6630A" w:rsidP="00C6630A">
            <w:pPr>
              <w:pStyle w:val="Compact"/>
              <w:rPr>
                <w:ins w:id="241" w:author="Samuel Abbott" w:date="2019-03-04T11:41:00Z"/>
              </w:rPr>
            </w:pPr>
            <w:ins w:id="242" w:author="Samuel Abbott" w:date="2019-03-04T11:41:00Z">
              <w:r w:rsidRPr="00C6630A">
                <w:t>   9400 [</w:t>
              </w:r>
              <w:r w:rsidRPr="00C6630A">
                <w:rPr>
                  <w:i/>
                </w:rPr>
                <w:t>55</w:t>
              </w:r>
              <w:r w:rsidRPr="00C6630A">
                <w:t>]</w:t>
              </w:r>
            </w:ins>
          </w:p>
        </w:tc>
      </w:tr>
      <w:tr w:rsidR="00C6630A" w:rsidRPr="00C6630A" w14:paraId="04756372" w14:textId="77777777" w:rsidTr="005D2FBF">
        <w:trPr>
          <w:ins w:id="243" w:author="Samuel Abbott" w:date="2019-03-04T11:41:00Z"/>
        </w:trPr>
        <w:tc>
          <w:tcPr>
            <w:tcW w:w="1439" w:type="pct"/>
          </w:tcPr>
          <w:p w14:paraId="5812187E" w14:textId="77777777" w:rsidR="00C6630A" w:rsidRPr="00C6630A" w:rsidRDefault="00C6630A" w:rsidP="00C6630A">
            <w:pPr>
              <w:pStyle w:val="Compact"/>
              <w:rPr>
                <w:ins w:id="244" w:author="Samuel Abbott" w:date="2019-03-04T11:41:00Z"/>
              </w:rPr>
            </w:pPr>
            <w:ins w:id="245" w:author="Samuel Abbott" w:date="2019-03-04T11:41:00Z">
              <w:r w:rsidRPr="00C6630A">
                <w:lastRenderedPageBreak/>
                <w:t>Sputum smear status - positive</w:t>
              </w:r>
            </w:ins>
          </w:p>
        </w:tc>
        <w:tc>
          <w:tcPr>
            <w:tcW w:w="833" w:type="pct"/>
          </w:tcPr>
          <w:p w14:paraId="49428A77" w14:textId="77777777" w:rsidR="00C6630A" w:rsidRPr="00C6630A" w:rsidRDefault="00C6630A" w:rsidP="00C6630A">
            <w:pPr>
              <w:pStyle w:val="Compact"/>
              <w:rPr>
                <w:ins w:id="246" w:author="Samuel Abbott" w:date="2019-03-04T11:41:00Z"/>
              </w:rPr>
            </w:pPr>
            <w:ins w:id="247" w:author="Samuel Abbott" w:date="2019-03-04T11:41:00Z">
              <w:r w:rsidRPr="00C6630A">
                <w:t>19551 (38)</w:t>
              </w:r>
            </w:ins>
          </w:p>
        </w:tc>
        <w:tc>
          <w:tcPr>
            <w:tcW w:w="795" w:type="pct"/>
          </w:tcPr>
          <w:p w14:paraId="18C6E3BB" w14:textId="77777777" w:rsidR="00C6630A" w:rsidRPr="00C6630A" w:rsidRDefault="00C6630A" w:rsidP="00C6630A">
            <w:pPr>
              <w:pStyle w:val="Compact"/>
              <w:rPr>
                <w:ins w:id="248" w:author="Samuel Abbott" w:date="2019-03-04T11:41:00Z"/>
              </w:rPr>
            </w:pPr>
            <w:ins w:id="249" w:author="Samuel Abbott" w:date="2019-03-04T11:41:00Z">
              <w:r w:rsidRPr="00C6630A">
                <w:t>9768 (40)</w:t>
              </w:r>
            </w:ins>
          </w:p>
        </w:tc>
        <w:tc>
          <w:tcPr>
            <w:tcW w:w="0" w:type="auto"/>
          </w:tcPr>
          <w:p w14:paraId="211B3103" w14:textId="77777777" w:rsidR="00C6630A" w:rsidRPr="00C6630A" w:rsidRDefault="00C6630A" w:rsidP="00C6630A">
            <w:pPr>
              <w:pStyle w:val="Compact"/>
              <w:rPr>
                <w:ins w:id="250" w:author="Samuel Abbott" w:date="2019-03-04T11:41:00Z"/>
              </w:rPr>
            </w:pPr>
            <w:ins w:id="251" w:author="Samuel Abbott" w:date="2019-03-04T11:41:00Z">
              <w:r w:rsidRPr="00C6630A">
                <w:t>3910 (38)</w:t>
              </w:r>
            </w:ins>
          </w:p>
        </w:tc>
        <w:tc>
          <w:tcPr>
            <w:tcW w:w="0" w:type="auto"/>
          </w:tcPr>
          <w:p w14:paraId="2B33FCC9" w14:textId="77777777" w:rsidR="00C6630A" w:rsidRPr="00C6630A" w:rsidRDefault="00C6630A" w:rsidP="00C6630A">
            <w:pPr>
              <w:pStyle w:val="Compact"/>
              <w:rPr>
                <w:ins w:id="252" w:author="Samuel Abbott" w:date="2019-03-04T11:41:00Z"/>
              </w:rPr>
            </w:pPr>
            <w:ins w:id="253" w:author="Samuel Abbott" w:date="2019-03-04T11:41:00Z">
              <w:r w:rsidRPr="00C6630A">
                <w:t>5873 (34)</w:t>
              </w:r>
            </w:ins>
          </w:p>
        </w:tc>
      </w:tr>
      <w:tr w:rsidR="00C6630A" w:rsidRPr="00C6630A" w14:paraId="7F64FCD7" w14:textId="77777777" w:rsidTr="005D2FBF">
        <w:trPr>
          <w:ins w:id="254" w:author="Samuel Abbott" w:date="2019-03-04T11:41:00Z"/>
        </w:trPr>
        <w:tc>
          <w:tcPr>
            <w:tcW w:w="1439" w:type="pct"/>
          </w:tcPr>
          <w:p w14:paraId="2674B746" w14:textId="77777777" w:rsidR="00C6630A" w:rsidRPr="00C6630A" w:rsidRDefault="00C6630A" w:rsidP="00C6630A">
            <w:pPr>
              <w:pStyle w:val="Compact"/>
              <w:rPr>
                <w:ins w:id="255" w:author="Samuel Abbott" w:date="2019-03-04T11:41:00Z"/>
              </w:rPr>
            </w:pPr>
            <w:ins w:id="256" w:author="Samuel Abbott" w:date="2019-03-04T11:41:00Z">
              <w:r w:rsidRPr="00C6630A">
                <w:t>   Negative</w:t>
              </w:r>
            </w:ins>
          </w:p>
        </w:tc>
        <w:tc>
          <w:tcPr>
            <w:tcW w:w="833" w:type="pct"/>
          </w:tcPr>
          <w:p w14:paraId="66A7CE5F" w14:textId="77777777" w:rsidR="00C6630A" w:rsidRPr="00C6630A" w:rsidRDefault="00C6630A" w:rsidP="00C6630A">
            <w:pPr>
              <w:pStyle w:val="Compact"/>
              <w:rPr>
                <w:ins w:id="257" w:author="Samuel Abbott" w:date="2019-03-04T11:41:00Z"/>
              </w:rPr>
            </w:pPr>
            <w:ins w:id="258" w:author="Samuel Abbott" w:date="2019-03-04T11:41:00Z">
              <w:r w:rsidRPr="00C6630A">
                <w:t>   11060 [</w:t>
              </w:r>
              <w:r w:rsidRPr="00C6630A">
                <w:rPr>
                  <w:i/>
                </w:rPr>
                <w:t>57</w:t>
              </w:r>
              <w:r w:rsidRPr="00C6630A">
                <w:t>]</w:t>
              </w:r>
            </w:ins>
          </w:p>
        </w:tc>
        <w:tc>
          <w:tcPr>
            <w:tcW w:w="795" w:type="pct"/>
          </w:tcPr>
          <w:p w14:paraId="4EA4F976" w14:textId="77777777" w:rsidR="00C6630A" w:rsidRPr="00C6630A" w:rsidRDefault="00C6630A" w:rsidP="00C6630A">
            <w:pPr>
              <w:pStyle w:val="Compact"/>
              <w:rPr>
                <w:ins w:id="259" w:author="Samuel Abbott" w:date="2019-03-04T11:41:00Z"/>
              </w:rPr>
            </w:pPr>
            <w:ins w:id="260" w:author="Samuel Abbott" w:date="2019-03-04T11:41:00Z">
              <w:r w:rsidRPr="00C6630A">
                <w:t>   5694 [</w:t>
              </w:r>
              <w:r w:rsidRPr="00C6630A">
                <w:rPr>
                  <w:i/>
                </w:rPr>
                <w:t>58</w:t>
              </w:r>
              <w:r w:rsidRPr="00C6630A">
                <w:t>]</w:t>
              </w:r>
            </w:ins>
          </w:p>
        </w:tc>
        <w:tc>
          <w:tcPr>
            <w:tcW w:w="0" w:type="auto"/>
          </w:tcPr>
          <w:p w14:paraId="2A0313BD" w14:textId="77777777" w:rsidR="00C6630A" w:rsidRPr="00C6630A" w:rsidRDefault="00C6630A" w:rsidP="00C6630A">
            <w:pPr>
              <w:pStyle w:val="Compact"/>
              <w:rPr>
                <w:ins w:id="261" w:author="Samuel Abbott" w:date="2019-03-04T11:41:00Z"/>
              </w:rPr>
            </w:pPr>
            <w:ins w:id="262" w:author="Samuel Abbott" w:date="2019-03-04T11:41:00Z">
              <w:r w:rsidRPr="00C6630A">
                <w:t>   2231 [</w:t>
              </w:r>
              <w:r w:rsidRPr="00C6630A">
                <w:rPr>
                  <w:i/>
                </w:rPr>
                <w:t>57</w:t>
              </w:r>
              <w:r w:rsidRPr="00C6630A">
                <w:t>]</w:t>
              </w:r>
            </w:ins>
          </w:p>
        </w:tc>
        <w:tc>
          <w:tcPr>
            <w:tcW w:w="0" w:type="auto"/>
          </w:tcPr>
          <w:p w14:paraId="5318F467" w14:textId="77777777" w:rsidR="00C6630A" w:rsidRPr="00C6630A" w:rsidRDefault="00C6630A" w:rsidP="00C6630A">
            <w:pPr>
              <w:pStyle w:val="Compact"/>
              <w:rPr>
                <w:ins w:id="263" w:author="Samuel Abbott" w:date="2019-03-04T11:41:00Z"/>
              </w:rPr>
            </w:pPr>
            <w:ins w:id="264" w:author="Samuel Abbott" w:date="2019-03-04T11:41:00Z">
              <w:r w:rsidRPr="00C6630A">
                <w:t>   3135 [</w:t>
              </w:r>
              <w:r w:rsidRPr="00C6630A">
                <w:rPr>
                  <w:i/>
                </w:rPr>
                <w:t>53</w:t>
              </w:r>
              <w:r w:rsidRPr="00C6630A">
                <w:t>]</w:t>
              </w:r>
            </w:ins>
          </w:p>
        </w:tc>
      </w:tr>
      <w:tr w:rsidR="00C6630A" w:rsidRPr="00C6630A" w14:paraId="06DE8281" w14:textId="77777777" w:rsidTr="005D2FBF">
        <w:trPr>
          <w:ins w:id="265" w:author="Samuel Abbott" w:date="2019-03-04T11:41:00Z"/>
        </w:trPr>
        <w:tc>
          <w:tcPr>
            <w:tcW w:w="1439" w:type="pct"/>
          </w:tcPr>
          <w:p w14:paraId="6044B3BF" w14:textId="77777777" w:rsidR="00C6630A" w:rsidRPr="00C6630A" w:rsidRDefault="00C6630A" w:rsidP="00C6630A">
            <w:pPr>
              <w:pStyle w:val="Compact"/>
              <w:rPr>
                <w:ins w:id="266" w:author="Samuel Abbott" w:date="2019-03-04T11:41:00Z"/>
              </w:rPr>
            </w:pPr>
            <w:ins w:id="267" w:author="Samuel Abbott" w:date="2019-03-04T11:41:00Z">
              <w:r w:rsidRPr="00C6630A">
                <w:t>   Positive</w:t>
              </w:r>
            </w:ins>
          </w:p>
        </w:tc>
        <w:tc>
          <w:tcPr>
            <w:tcW w:w="833" w:type="pct"/>
          </w:tcPr>
          <w:p w14:paraId="46B0991A" w14:textId="77777777" w:rsidR="00C6630A" w:rsidRPr="00C6630A" w:rsidRDefault="00C6630A" w:rsidP="00C6630A">
            <w:pPr>
              <w:pStyle w:val="Compact"/>
              <w:rPr>
                <w:ins w:id="268" w:author="Samuel Abbott" w:date="2019-03-04T11:41:00Z"/>
              </w:rPr>
            </w:pPr>
            <w:ins w:id="269" w:author="Samuel Abbott" w:date="2019-03-04T11:41:00Z">
              <w:r w:rsidRPr="00C6630A">
                <w:t>   8491 [</w:t>
              </w:r>
              <w:r w:rsidRPr="00C6630A">
                <w:rPr>
                  <w:i/>
                </w:rPr>
                <w:t>43</w:t>
              </w:r>
              <w:r w:rsidRPr="00C6630A">
                <w:t>]</w:t>
              </w:r>
            </w:ins>
          </w:p>
        </w:tc>
        <w:tc>
          <w:tcPr>
            <w:tcW w:w="795" w:type="pct"/>
          </w:tcPr>
          <w:p w14:paraId="7FEE57CD" w14:textId="77777777" w:rsidR="00C6630A" w:rsidRPr="00C6630A" w:rsidRDefault="00C6630A" w:rsidP="00C6630A">
            <w:pPr>
              <w:pStyle w:val="Compact"/>
              <w:rPr>
                <w:ins w:id="270" w:author="Samuel Abbott" w:date="2019-03-04T11:41:00Z"/>
              </w:rPr>
            </w:pPr>
            <w:ins w:id="271" w:author="Samuel Abbott" w:date="2019-03-04T11:41:00Z">
              <w:r w:rsidRPr="00C6630A">
                <w:t>   4074 [</w:t>
              </w:r>
              <w:r w:rsidRPr="00C6630A">
                <w:rPr>
                  <w:i/>
                </w:rPr>
                <w:t>42</w:t>
              </w:r>
              <w:r w:rsidRPr="00C6630A">
                <w:t>]</w:t>
              </w:r>
            </w:ins>
          </w:p>
        </w:tc>
        <w:tc>
          <w:tcPr>
            <w:tcW w:w="0" w:type="auto"/>
          </w:tcPr>
          <w:p w14:paraId="75AB601C" w14:textId="77777777" w:rsidR="00C6630A" w:rsidRPr="00C6630A" w:rsidRDefault="00C6630A" w:rsidP="00C6630A">
            <w:pPr>
              <w:pStyle w:val="Compact"/>
              <w:rPr>
                <w:ins w:id="272" w:author="Samuel Abbott" w:date="2019-03-04T11:41:00Z"/>
              </w:rPr>
            </w:pPr>
            <w:ins w:id="273" w:author="Samuel Abbott" w:date="2019-03-04T11:41:00Z">
              <w:r w:rsidRPr="00C6630A">
                <w:t>   1679 [</w:t>
              </w:r>
              <w:r w:rsidRPr="00C6630A">
                <w:rPr>
                  <w:i/>
                </w:rPr>
                <w:t>43</w:t>
              </w:r>
              <w:r w:rsidRPr="00C6630A">
                <w:t>]</w:t>
              </w:r>
            </w:ins>
          </w:p>
        </w:tc>
        <w:tc>
          <w:tcPr>
            <w:tcW w:w="0" w:type="auto"/>
          </w:tcPr>
          <w:p w14:paraId="4A931020" w14:textId="77777777" w:rsidR="00C6630A" w:rsidRPr="00C6630A" w:rsidRDefault="00C6630A" w:rsidP="00C6630A">
            <w:pPr>
              <w:pStyle w:val="Compact"/>
              <w:rPr>
                <w:ins w:id="274" w:author="Samuel Abbott" w:date="2019-03-04T11:41:00Z"/>
              </w:rPr>
            </w:pPr>
            <w:ins w:id="275" w:author="Samuel Abbott" w:date="2019-03-04T11:41:00Z">
              <w:r w:rsidRPr="00C6630A">
                <w:t>   2738 [</w:t>
              </w:r>
              <w:r w:rsidRPr="00C6630A">
                <w:rPr>
                  <w:i/>
                </w:rPr>
                <w:t>47</w:t>
              </w:r>
              <w:r w:rsidRPr="00C6630A">
                <w:t>]</w:t>
              </w:r>
            </w:ins>
          </w:p>
        </w:tc>
      </w:tr>
      <w:tr w:rsidR="00C6630A" w:rsidRPr="00C6630A" w14:paraId="673E0234" w14:textId="77777777" w:rsidTr="00C6630A">
        <w:trPr>
          <w:cnfStyle w:val="010000000000" w:firstRow="0" w:lastRow="1" w:firstColumn="0" w:lastColumn="0" w:oddVBand="0" w:evenVBand="0" w:oddHBand="0" w:evenHBand="0" w:firstRowFirstColumn="0" w:firstRowLastColumn="0" w:lastRowFirstColumn="0" w:lastRowLastColumn="0"/>
          <w:ins w:id="276" w:author="Samuel Abbott" w:date="2019-03-04T11:41:00Z"/>
        </w:trPr>
        <w:tc>
          <w:tcPr>
            <w:tcW w:w="0" w:type="auto"/>
            <w:gridSpan w:val="5"/>
          </w:tcPr>
          <w:p w14:paraId="21415167" w14:textId="77777777" w:rsidR="00C6630A" w:rsidRPr="00C6630A" w:rsidRDefault="00C6630A" w:rsidP="00C6630A">
            <w:pPr>
              <w:pStyle w:val="Compact"/>
              <w:rPr>
                <w:ins w:id="277" w:author="Samuel Abbott" w:date="2019-03-04T11:41:00Z"/>
                <w:b w:val="0"/>
              </w:rPr>
            </w:pPr>
            <w:ins w:id="278" w:author="Samuel Abbott" w:date="2019-03-04T11:41:00Z">
              <w:r w:rsidRPr="00C6630A">
                <w:rPr>
                  <w:b w:val="0"/>
                </w:rPr>
                <w:t xml:space="preserve">{% all cases}(% complete within vaccine status)[% </w:t>
              </w:r>
              <w:r w:rsidRPr="00C6630A">
                <w:rPr>
                  <w:b w:val="0"/>
                  <w:i/>
                </w:rPr>
                <w:t>complete within category</w:t>
              </w:r>
              <w:r w:rsidRPr="00C6630A">
                <w:rPr>
                  <w:b w:val="0"/>
                </w:rPr>
                <w:t>],</w:t>
              </w:r>
            </w:ins>
          </w:p>
          <w:p w14:paraId="61DC9B48" w14:textId="77777777" w:rsidR="00C6630A" w:rsidRPr="00C6630A" w:rsidRDefault="00C6630A" w:rsidP="00C6630A">
            <w:pPr>
              <w:pStyle w:val="Compact"/>
              <w:rPr>
                <w:ins w:id="279" w:author="Samuel Abbott" w:date="2019-03-04T11:41:00Z"/>
                <w:b w:val="0"/>
              </w:rPr>
            </w:pPr>
            <w:ins w:id="280" w:author="Samuel Abbott" w:date="2019-03-04T11:41:00Z">
              <w:r w:rsidRPr="00C6630A">
                <w:rPr>
                  <w:b w:val="0"/>
                </w:rPr>
                <w:t xml:space="preserve"> * Death due to TB in those who died and where cause of death was known</w:t>
              </w:r>
            </w:ins>
          </w:p>
        </w:tc>
      </w:tr>
    </w:tbl>
    <w:p w14:paraId="50E7780E" w14:textId="77777777" w:rsidR="00C6630A" w:rsidRDefault="00C6630A" w:rsidP="00C6630A">
      <w:pPr>
        <w:pStyle w:val="BodyText"/>
        <w:rPr>
          <w:ins w:id="281" w:author="Samuel Abbott" w:date="2019-03-04T11:41:00Z"/>
          <w:b/>
        </w:rPr>
        <w:sectPr w:rsidR="00C6630A" w:rsidSect="00AA7023">
          <w:headerReference w:type="default" r:id="rId8"/>
          <w:footerReference w:type="default" r:id="rId9"/>
          <w:pgSz w:w="12240" w:h="15840"/>
          <w:pgMar w:top="1440" w:right="1440" w:bottom="1440" w:left="1440" w:header="720" w:footer="720" w:gutter="0"/>
          <w:lnNumType w:countBy="1"/>
          <w:cols w:space="720"/>
          <w:docGrid w:linePitch="326"/>
        </w:sectPr>
      </w:pPr>
    </w:p>
    <w:p w14:paraId="5AF591E4" w14:textId="073C916C" w:rsidR="00C6630A" w:rsidRPr="00C6630A" w:rsidRDefault="00C6630A" w:rsidP="00C6630A">
      <w:pPr>
        <w:pStyle w:val="TableCaption"/>
        <w:rPr>
          <w:ins w:id="282" w:author="Samuel Abbott" w:date="2019-03-04T11:41:00Z"/>
        </w:rPr>
      </w:pPr>
      <w:ins w:id="283" w:author="Samuel Abbott" w:date="2019-03-04T11:45:00Z">
        <w:r w:rsidRPr="00C6630A">
          <w:rPr>
            <w:b/>
          </w:rPr>
          <w:lastRenderedPageBreak/>
          <w:t xml:space="preserve">Table </w:t>
        </w:r>
      </w:ins>
      <w:ins w:id="284" w:author="Samuel Abbott" w:date="2019-03-04T11:41:00Z">
        <w:r w:rsidRPr="00C6630A">
          <w:rPr>
            <w:b/>
          </w:rPr>
          <w:t>2:</w:t>
        </w:r>
        <w:r w:rsidRPr="00C6630A">
          <w:t xml:space="preserve"> Confounders for individuals in England notified with tuberculosis between 2009-2015, stratified by BCG vaccination status.</w:t>
        </w:r>
      </w:ins>
    </w:p>
    <w:tbl>
      <w:tblPr>
        <w:tblStyle w:val="PlainTable21"/>
        <w:tblW w:w="5000" w:type="pct"/>
        <w:tblLook w:val="0660" w:firstRow="1" w:lastRow="1" w:firstColumn="0" w:lastColumn="0" w:noHBand="1" w:noVBand="1"/>
        <w:tblCaption w:val="Supplementary table S2: Confounders for individuals in England notified with tuberculosis between 2009-2015, stratified by BCG vaccination status."/>
      </w:tblPr>
      <w:tblGrid>
        <w:gridCol w:w="3150"/>
        <w:gridCol w:w="1528"/>
        <w:gridCol w:w="1546"/>
        <w:gridCol w:w="1536"/>
        <w:gridCol w:w="1600"/>
      </w:tblGrid>
      <w:tr w:rsidR="00C6630A" w:rsidRPr="00C6630A" w14:paraId="4E58F7C1" w14:textId="77777777" w:rsidTr="005D2FBF">
        <w:trPr>
          <w:cnfStyle w:val="100000000000" w:firstRow="1" w:lastRow="0" w:firstColumn="0" w:lastColumn="0" w:oddVBand="0" w:evenVBand="0" w:oddHBand="0" w:evenHBand="0" w:firstRowFirstColumn="0" w:firstRowLastColumn="0" w:lastRowFirstColumn="0" w:lastRowLastColumn="0"/>
          <w:ins w:id="285" w:author="Samuel Abbott" w:date="2019-03-04T11:41:00Z"/>
        </w:trPr>
        <w:tc>
          <w:tcPr>
            <w:tcW w:w="1683" w:type="pct"/>
          </w:tcPr>
          <w:p w14:paraId="19EACBBF" w14:textId="77777777" w:rsidR="00C6630A" w:rsidRPr="00C6630A" w:rsidRDefault="00C6630A" w:rsidP="00C6630A">
            <w:pPr>
              <w:pStyle w:val="Compact"/>
              <w:rPr>
                <w:ins w:id="286" w:author="Samuel Abbott" w:date="2019-03-04T11:41:00Z"/>
                <w:b w:val="0"/>
              </w:rPr>
            </w:pPr>
            <w:ins w:id="287" w:author="Samuel Abbott" w:date="2019-03-04T11:41:00Z">
              <w:r w:rsidRPr="00C6630A">
                <w:rPr>
                  <w:b w:val="0"/>
                </w:rPr>
                <w:t>Confounder</w:t>
              </w:r>
            </w:ins>
          </w:p>
        </w:tc>
        <w:tc>
          <w:tcPr>
            <w:tcW w:w="816" w:type="pct"/>
          </w:tcPr>
          <w:p w14:paraId="5F9711C9" w14:textId="77777777" w:rsidR="00C6630A" w:rsidRPr="00C6630A" w:rsidRDefault="00C6630A" w:rsidP="00C6630A">
            <w:pPr>
              <w:pStyle w:val="Compact"/>
              <w:rPr>
                <w:ins w:id="288" w:author="Samuel Abbott" w:date="2019-03-04T11:41:00Z"/>
                <w:b w:val="0"/>
              </w:rPr>
            </w:pPr>
            <w:ins w:id="289" w:author="Samuel Abbott" w:date="2019-03-04T11:41:00Z">
              <w:r w:rsidRPr="00C6630A">
                <w:rPr>
                  <w:b w:val="0"/>
                </w:rPr>
                <w:t>Total</w:t>
              </w:r>
            </w:ins>
          </w:p>
        </w:tc>
        <w:tc>
          <w:tcPr>
            <w:tcW w:w="826" w:type="pct"/>
          </w:tcPr>
          <w:p w14:paraId="41923D16" w14:textId="77777777" w:rsidR="00C6630A" w:rsidRPr="00C6630A" w:rsidRDefault="00C6630A" w:rsidP="00C6630A">
            <w:pPr>
              <w:pStyle w:val="Compact"/>
              <w:rPr>
                <w:ins w:id="290" w:author="Samuel Abbott" w:date="2019-03-04T11:41:00Z"/>
                <w:b w:val="0"/>
              </w:rPr>
            </w:pPr>
            <w:ins w:id="291" w:author="Samuel Abbott" w:date="2019-03-04T11:41:00Z">
              <w:r w:rsidRPr="00C6630A">
                <w:rPr>
                  <w:b w:val="0"/>
                </w:rPr>
                <w:t>Vaccinated</w:t>
              </w:r>
            </w:ins>
          </w:p>
        </w:tc>
        <w:tc>
          <w:tcPr>
            <w:tcW w:w="0" w:type="auto"/>
          </w:tcPr>
          <w:p w14:paraId="223E5281" w14:textId="77777777" w:rsidR="00C6630A" w:rsidRPr="00C6630A" w:rsidRDefault="00C6630A" w:rsidP="00C6630A">
            <w:pPr>
              <w:pStyle w:val="Compact"/>
              <w:rPr>
                <w:ins w:id="292" w:author="Samuel Abbott" w:date="2019-03-04T11:41:00Z"/>
                <w:b w:val="0"/>
              </w:rPr>
            </w:pPr>
            <w:ins w:id="293" w:author="Samuel Abbott" w:date="2019-03-04T11:41:00Z">
              <w:r w:rsidRPr="00C6630A">
                <w:rPr>
                  <w:b w:val="0"/>
                </w:rPr>
                <w:t>Unvaccinated</w:t>
              </w:r>
            </w:ins>
          </w:p>
        </w:tc>
        <w:tc>
          <w:tcPr>
            <w:tcW w:w="0" w:type="auto"/>
          </w:tcPr>
          <w:p w14:paraId="4BEFECB7" w14:textId="77777777" w:rsidR="00C6630A" w:rsidRPr="00C6630A" w:rsidRDefault="00C6630A" w:rsidP="00C6630A">
            <w:pPr>
              <w:pStyle w:val="Compact"/>
              <w:rPr>
                <w:ins w:id="294" w:author="Samuel Abbott" w:date="2019-03-04T11:41:00Z"/>
                <w:b w:val="0"/>
              </w:rPr>
            </w:pPr>
            <w:ins w:id="295" w:author="Samuel Abbott" w:date="2019-03-04T11:41:00Z">
              <w:r w:rsidRPr="00C6630A">
                <w:rPr>
                  <w:b w:val="0"/>
                </w:rPr>
                <w:t>Unknown vaccine status</w:t>
              </w:r>
            </w:ins>
          </w:p>
        </w:tc>
      </w:tr>
      <w:tr w:rsidR="00C6630A" w:rsidRPr="00C6630A" w14:paraId="66930C79" w14:textId="77777777" w:rsidTr="005D2FBF">
        <w:trPr>
          <w:ins w:id="296" w:author="Samuel Abbott" w:date="2019-03-04T11:41:00Z"/>
        </w:trPr>
        <w:tc>
          <w:tcPr>
            <w:tcW w:w="1683" w:type="pct"/>
          </w:tcPr>
          <w:p w14:paraId="462587B2" w14:textId="77777777" w:rsidR="00C6630A" w:rsidRPr="00C6630A" w:rsidRDefault="00C6630A" w:rsidP="00C6630A">
            <w:pPr>
              <w:pStyle w:val="Compact"/>
              <w:rPr>
                <w:ins w:id="297" w:author="Samuel Abbott" w:date="2019-03-04T11:41:00Z"/>
              </w:rPr>
            </w:pPr>
            <w:ins w:id="298" w:author="Samuel Abbott" w:date="2019-03-04T11:41:00Z">
              <w:r w:rsidRPr="00C6630A">
                <w:t>Total, all cases</w:t>
              </w:r>
            </w:ins>
          </w:p>
        </w:tc>
        <w:tc>
          <w:tcPr>
            <w:tcW w:w="816" w:type="pct"/>
          </w:tcPr>
          <w:p w14:paraId="28D396AD" w14:textId="77777777" w:rsidR="00C6630A" w:rsidRPr="00C6630A" w:rsidRDefault="00C6630A" w:rsidP="00C6630A">
            <w:pPr>
              <w:pStyle w:val="Compact"/>
              <w:rPr>
                <w:ins w:id="299" w:author="Samuel Abbott" w:date="2019-03-04T11:41:00Z"/>
              </w:rPr>
            </w:pPr>
            <w:ins w:id="300" w:author="Samuel Abbott" w:date="2019-03-04T11:41:00Z">
              <w:r w:rsidRPr="00C6630A">
                <w:t>51645</w:t>
              </w:r>
            </w:ins>
          </w:p>
        </w:tc>
        <w:tc>
          <w:tcPr>
            <w:tcW w:w="826" w:type="pct"/>
          </w:tcPr>
          <w:p w14:paraId="58482A9C" w14:textId="77777777" w:rsidR="00C6630A" w:rsidRPr="00C6630A" w:rsidRDefault="00C6630A" w:rsidP="00C6630A">
            <w:pPr>
              <w:pStyle w:val="Compact"/>
              <w:rPr>
                <w:ins w:id="301" w:author="Samuel Abbott" w:date="2019-03-04T11:41:00Z"/>
              </w:rPr>
            </w:pPr>
            <w:ins w:id="302" w:author="Samuel Abbott" w:date="2019-03-04T11:41:00Z">
              <w:r w:rsidRPr="00C6630A">
                <w:t>24354 {47}</w:t>
              </w:r>
            </w:ins>
          </w:p>
        </w:tc>
        <w:tc>
          <w:tcPr>
            <w:tcW w:w="0" w:type="auto"/>
          </w:tcPr>
          <w:p w14:paraId="6397929D" w14:textId="77777777" w:rsidR="00C6630A" w:rsidRPr="00C6630A" w:rsidRDefault="00C6630A" w:rsidP="00C6630A">
            <w:pPr>
              <w:pStyle w:val="Compact"/>
              <w:rPr>
                <w:ins w:id="303" w:author="Samuel Abbott" w:date="2019-03-04T11:41:00Z"/>
              </w:rPr>
            </w:pPr>
            <w:ins w:id="304" w:author="Samuel Abbott" w:date="2019-03-04T11:41:00Z">
              <w:r w:rsidRPr="00C6630A">
                <w:t>10158 {20}</w:t>
              </w:r>
            </w:ins>
          </w:p>
        </w:tc>
        <w:tc>
          <w:tcPr>
            <w:tcW w:w="0" w:type="auto"/>
          </w:tcPr>
          <w:p w14:paraId="48E0791C" w14:textId="77777777" w:rsidR="00C6630A" w:rsidRPr="00C6630A" w:rsidRDefault="00C6630A" w:rsidP="00C6630A">
            <w:pPr>
              <w:pStyle w:val="Compact"/>
              <w:rPr>
                <w:ins w:id="305" w:author="Samuel Abbott" w:date="2019-03-04T11:41:00Z"/>
              </w:rPr>
            </w:pPr>
            <w:ins w:id="306" w:author="Samuel Abbott" w:date="2019-03-04T11:41:00Z">
              <w:r w:rsidRPr="00C6630A">
                <w:t>17133 {33}</w:t>
              </w:r>
            </w:ins>
          </w:p>
        </w:tc>
      </w:tr>
      <w:tr w:rsidR="00C6630A" w:rsidRPr="00C6630A" w14:paraId="1AF6692C" w14:textId="77777777" w:rsidTr="005D2FBF">
        <w:trPr>
          <w:ins w:id="307" w:author="Samuel Abbott" w:date="2019-03-04T11:41:00Z"/>
        </w:trPr>
        <w:tc>
          <w:tcPr>
            <w:tcW w:w="1683" w:type="pct"/>
          </w:tcPr>
          <w:p w14:paraId="32526DFA" w14:textId="77777777" w:rsidR="00C6630A" w:rsidRPr="00C6630A" w:rsidRDefault="00C6630A" w:rsidP="00C6630A">
            <w:pPr>
              <w:pStyle w:val="Compact"/>
              <w:rPr>
                <w:ins w:id="308" w:author="Samuel Abbott" w:date="2019-03-04T11:41:00Z"/>
              </w:rPr>
            </w:pPr>
            <w:ins w:id="309" w:author="Samuel Abbott" w:date="2019-03-04T11:41:00Z">
              <w:r w:rsidRPr="00C6630A">
                <w:t>Age</w:t>
              </w:r>
            </w:ins>
          </w:p>
        </w:tc>
        <w:tc>
          <w:tcPr>
            <w:tcW w:w="816" w:type="pct"/>
          </w:tcPr>
          <w:p w14:paraId="1F51D881" w14:textId="77777777" w:rsidR="00C6630A" w:rsidRPr="00C6630A" w:rsidRDefault="00C6630A" w:rsidP="00C6630A">
            <w:pPr>
              <w:pStyle w:val="Compact"/>
              <w:rPr>
                <w:ins w:id="310" w:author="Samuel Abbott" w:date="2019-03-04T11:41:00Z"/>
              </w:rPr>
            </w:pPr>
            <w:ins w:id="311" w:author="Samuel Abbott" w:date="2019-03-04T11:41:00Z">
              <w:r w:rsidRPr="00C6630A">
                <w:t>51645 (100)</w:t>
              </w:r>
            </w:ins>
          </w:p>
        </w:tc>
        <w:tc>
          <w:tcPr>
            <w:tcW w:w="826" w:type="pct"/>
          </w:tcPr>
          <w:p w14:paraId="21EB87AF" w14:textId="77777777" w:rsidR="00C6630A" w:rsidRPr="00C6630A" w:rsidRDefault="00C6630A" w:rsidP="00C6630A">
            <w:pPr>
              <w:pStyle w:val="Compact"/>
              <w:rPr>
                <w:ins w:id="312" w:author="Samuel Abbott" w:date="2019-03-04T11:41:00Z"/>
              </w:rPr>
            </w:pPr>
            <w:ins w:id="313" w:author="Samuel Abbott" w:date="2019-03-04T11:41:00Z">
              <w:r w:rsidRPr="00C6630A">
                <w:t>24354 (100)</w:t>
              </w:r>
            </w:ins>
          </w:p>
        </w:tc>
        <w:tc>
          <w:tcPr>
            <w:tcW w:w="0" w:type="auto"/>
          </w:tcPr>
          <w:p w14:paraId="63C10E9A" w14:textId="77777777" w:rsidR="00C6630A" w:rsidRPr="00C6630A" w:rsidRDefault="00C6630A" w:rsidP="00C6630A">
            <w:pPr>
              <w:pStyle w:val="Compact"/>
              <w:rPr>
                <w:ins w:id="314" w:author="Samuel Abbott" w:date="2019-03-04T11:41:00Z"/>
              </w:rPr>
            </w:pPr>
            <w:ins w:id="315" w:author="Samuel Abbott" w:date="2019-03-04T11:41:00Z">
              <w:r w:rsidRPr="00C6630A">
                <w:t>10158 (100)</w:t>
              </w:r>
            </w:ins>
          </w:p>
        </w:tc>
        <w:tc>
          <w:tcPr>
            <w:tcW w:w="0" w:type="auto"/>
          </w:tcPr>
          <w:p w14:paraId="005A1579" w14:textId="77777777" w:rsidR="00C6630A" w:rsidRPr="00C6630A" w:rsidRDefault="00C6630A" w:rsidP="00C6630A">
            <w:pPr>
              <w:pStyle w:val="Compact"/>
              <w:rPr>
                <w:ins w:id="316" w:author="Samuel Abbott" w:date="2019-03-04T11:41:00Z"/>
              </w:rPr>
            </w:pPr>
            <w:ins w:id="317" w:author="Samuel Abbott" w:date="2019-03-04T11:41:00Z">
              <w:r w:rsidRPr="00C6630A">
                <w:t>17133 (100)</w:t>
              </w:r>
            </w:ins>
          </w:p>
        </w:tc>
      </w:tr>
      <w:tr w:rsidR="00C6630A" w:rsidRPr="00C6630A" w14:paraId="69183455" w14:textId="77777777" w:rsidTr="005D2FBF">
        <w:trPr>
          <w:ins w:id="318" w:author="Samuel Abbott" w:date="2019-03-04T11:41:00Z"/>
        </w:trPr>
        <w:tc>
          <w:tcPr>
            <w:tcW w:w="1683" w:type="pct"/>
          </w:tcPr>
          <w:p w14:paraId="7A2D88E3" w14:textId="77777777" w:rsidR="00C6630A" w:rsidRPr="00C6630A" w:rsidRDefault="00C6630A" w:rsidP="00C6630A">
            <w:pPr>
              <w:pStyle w:val="Compact"/>
              <w:rPr>
                <w:ins w:id="319" w:author="Samuel Abbott" w:date="2019-03-04T11:41:00Z"/>
              </w:rPr>
            </w:pPr>
            <w:ins w:id="320" w:author="Samuel Abbott" w:date="2019-03-04T11:41:00Z">
              <w:r w:rsidRPr="00C6630A">
                <w:t xml:space="preserve">   Mean </w:t>
              </w:r>
              <w:r w:rsidRPr="00C6630A">
                <w:rPr>
                  <w:b/>
                </w:rPr>
                <w:t>[SD]</w:t>
              </w:r>
            </w:ins>
          </w:p>
        </w:tc>
        <w:tc>
          <w:tcPr>
            <w:tcW w:w="816" w:type="pct"/>
          </w:tcPr>
          <w:p w14:paraId="3FE954C4" w14:textId="77777777" w:rsidR="00C6630A" w:rsidRPr="00C6630A" w:rsidRDefault="00C6630A" w:rsidP="00C6630A">
            <w:pPr>
              <w:pStyle w:val="Compact"/>
              <w:rPr>
                <w:ins w:id="321" w:author="Samuel Abbott" w:date="2019-03-04T11:41:00Z"/>
              </w:rPr>
            </w:pPr>
            <w:ins w:id="322" w:author="Samuel Abbott" w:date="2019-03-04T11:41:00Z">
              <w:r w:rsidRPr="00C6630A">
                <w:t xml:space="preserve">   40 </w:t>
              </w:r>
              <w:r w:rsidRPr="00C6630A">
                <w:rPr>
                  <w:b/>
                </w:rPr>
                <w:t>[19]</w:t>
              </w:r>
            </w:ins>
          </w:p>
        </w:tc>
        <w:tc>
          <w:tcPr>
            <w:tcW w:w="826" w:type="pct"/>
          </w:tcPr>
          <w:p w14:paraId="7565B70C" w14:textId="77777777" w:rsidR="00C6630A" w:rsidRPr="00C6630A" w:rsidRDefault="00C6630A" w:rsidP="00C6630A">
            <w:pPr>
              <w:pStyle w:val="Compact"/>
              <w:rPr>
                <w:ins w:id="323" w:author="Samuel Abbott" w:date="2019-03-04T11:41:00Z"/>
              </w:rPr>
            </w:pPr>
            <w:ins w:id="324" w:author="Samuel Abbott" w:date="2019-03-04T11:41:00Z">
              <w:r w:rsidRPr="00C6630A">
                <w:t xml:space="preserve">   36 </w:t>
              </w:r>
              <w:r w:rsidRPr="00C6630A">
                <w:rPr>
                  <w:b/>
                </w:rPr>
                <w:t>[16]</w:t>
              </w:r>
            </w:ins>
          </w:p>
        </w:tc>
        <w:tc>
          <w:tcPr>
            <w:tcW w:w="0" w:type="auto"/>
          </w:tcPr>
          <w:p w14:paraId="5A2C2B03" w14:textId="77777777" w:rsidR="00C6630A" w:rsidRPr="00C6630A" w:rsidRDefault="00C6630A" w:rsidP="00C6630A">
            <w:pPr>
              <w:pStyle w:val="Compact"/>
              <w:rPr>
                <w:ins w:id="325" w:author="Samuel Abbott" w:date="2019-03-04T11:41:00Z"/>
              </w:rPr>
            </w:pPr>
            <w:ins w:id="326" w:author="Samuel Abbott" w:date="2019-03-04T11:41:00Z">
              <w:r w:rsidRPr="00C6630A">
                <w:t xml:space="preserve">   44 </w:t>
              </w:r>
              <w:r w:rsidRPr="00C6630A">
                <w:rPr>
                  <w:b/>
                </w:rPr>
                <w:t>[22]</w:t>
              </w:r>
            </w:ins>
          </w:p>
        </w:tc>
        <w:tc>
          <w:tcPr>
            <w:tcW w:w="0" w:type="auto"/>
          </w:tcPr>
          <w:p w14:paraId="6B7B0268" w14:textId="77777777" w:rsidR="00C6630A" w:rsidRPr="00C6630A" w:rsidRDefault="00C6630A" w:rsidP="00C6630A">
            <w:pPr>
              <w:pStyle w:val="Compact"/>
              <w:rPr>
                <w:ins w:id="327" w:author="Samuel Abbott" w:date="2019-03-04T11:41:00Z"/>
              </w:rPr>
            </w:pPr>
            <w:ins w:id="328" w:author="Samuel Abbott" w:date="2019-03-04T11:41:00Z">
              <w:r w:rsidRPr="00C6630A">
                <w:t xml:space="preserve">   45 </w:t>
              </w:r>
              <w:r w:rsidRPr="00C6630A">
                <w:rPr>
                  <w:b/>
                </w:rPr>
                <w:t>[20]</w:t>
              </w:r>
            </w:ins>
          </w:p>
        </w:tc>
      </w:tr>
      <w:tr w:rsidR="00C6630A" w:rsidRPr="00C6630A" w14:paraId="24458E91" w14:textId="77777777" w:rsidTr="005D2FBF">
        <w:trPr>
          <w:ins w:id="329" w:author="Samuel Abbott" w:date="2019-03-04T11:41:00Z"/>
        </w:trPr>
        <w:tc>
          <w:tcPr>
            <w:tcW w:w="1683" w:type="pct"/>
          </w:tcPr>
          <w:p w14:paraId="609C9817" w14:textId="77777777" w:rsidR="00C6630A" w:rsidRPr="00C6630A" w:rsidRDefault="00C6630A" w:rsidP="00C6630A">
            <w:pPr>
              <w:pStyle w:val="Compact"/>
              <w:rPr>
                <w:ins w:id="330" w:author="Samuel Abbott" w:date="2019-03-04T11:41:00Z"/>
              </w:rPr>
            </w:pPr>
            <w:ins w:id="331" w:author="Samuel Abbott" w:date="2019-03-04T11:41:00Z">
              <w:r w:rsidRPr="00C6630A">
                <w:t xml:space="preserve">   Median </w:t>
              </w:r>
              <w:r w:rsidRPr="00C6630A">
                <w:rPr>
                  <w:b/>
                </w:rPr>
                <w:t>[25%, 75%]</w:t>
              </w:r>
            </w:ins>
          </w:p>
        </w:tc>
        <w:tc>
          <w:tcPr>
            <w:tcW w:w="816" w:type="pct"/>
          </w:tcPr>
          <w:p w14:paraId="728383D1" w14:textId="77777777" w:rsidR="00C6630A" w:rsidRPr="00C6630A" w:rsidRDefault="00C6630A" w:rsidP="00C6630A">
            <w:pPr>
              <w:pStyle w:val="Compact"/>
              <w:rPr>
                <w:ins w:id="332" w:author="Samuel Abbott" w:date="2019-03-04T11:41:00Z"/>
              </w:rPr>
            </w:pPr>
            <w:ins w:id="333" w:author="Samuel Abbott" w:date="2019-03-04T11:41:00Z">
              <w:r w:rsidRPr="00C6630A">
                <w:t xml:space="preserve">   36 </w:t>
              </w:r>
              <w:r w:rsidRPr="00C6630A">
                <w:rPr>
                  <w:b/>
                </w:rPr>
                <w:t>[27, 52]</w:t>
              </w:r>
            </w:ins>
          </w:p>
        </w:tc>
        <w:tc>
          <w:tcPr>
            <w:tcW w:w="826" w:type="pct"/>
          </w:tcPr>
          <w:p w14:paraId="3A64E47C" w14:textId="77777777" w:rsidR="00C6630A" w:rsidRPr="00C6630A" w:rsidRDefault="00C6630A" w:rsidP="00C6630A">
            <w:pPr>
              <w:pStyle w:val="Compact"/>
              <w:rPr>
                <w:ins w:id="334" w:author="Samuel Abbott" w:date="2019-03-04T11:41:00Z"/>
              </w:rPr>
            </w:pPr>
            <w:ins w:id="335" w:author="Samuel Abbott" w:date="2019-03-04T11:41:00Z">
              <w:r w:rsidRPr="00C6630A">
                <w:t xml:space="preserve">   34 </w:t>
              </w:r>
              <w:r w:rsidRPr="00C6630A">
                <w:rPr>
                  <w:b/>
                </w:rPr>
                <w:t>[26, 45]</w:t>
              </w:r>
            </w:ins>
          </w:p>
        </w:tc>
        <w:tc>
          <w:tcPr>
            <w:tcW w:w="0" w:type="auto"/>
          </w:tcPr>
          <w:p w14:paraId="4B9E30C1" w14:textId="77777777" w:rsidR="00C6630A" w:rsidRPr="00C6630A" w:rsidRDefault="00C6630A" w:rsidP="00C6630A">
            <w:pPr>
              <w:pStyle w:val="Compact"/>
              <w:rPr>
                <w:ins w:id="336" w:author="Samuel Abbott" w:date="2019-03-04T11:41:00Z"/>
              </w:rPr>
            </w:pPr>
            <w:ins w:id="337" w:author="Samuel Abbott" w:date="2019-03-04T11:41:00Z">
              <w:r w:rsidRPr="00C6630A">
                <w:t xml:space="preserve">   38 </w:t>
              </w:r>
              <w:r w:rsidRPr="00C6630A">
                <w:rPr>
                  <w:b/>
                </w:rPr>
                <w:t>[26, 62]</w:t>
              </w:r>
            </w:ins>
          </w:p>
        </w:tc>
        <w:tc>
          <w:tcPr>
            <w:tcW w:w="0" w:type="auto"/>
          </w:tcPr>
          <w:p w14:paraId="0EC12F70" w14:textId="77777777" w:rsidR="00C6630A" w:rsidRPr="00C6630A" w:rsidRDefault="00C6630A" w:rsidP="00C6630A">
            <w:pPr>
              <w:pStyle w:val="Compact"/>
              <w:rPr>
                <w:ins w:id="338" w:author="Samuel Abbott" w:date="2019-03-04T11:41:00Z"/>
              </w:rPr>
            </w:pPr>
            <w:ins w:id="339" w:author="Samuel Abbott" w:date="2019-03-04T11:41:00Z">
              <w:r w:rsidRPr="00C6630A">
                <w:t xml:space="preserve">   41 </w:t>
              </w:r>
              <w:r w:rsidRPr="00C6630A">
                <w:rPr>
                  <w:b/>
                </w:rPr>
                <w:t>[29, 59]</w:t>
              </w:r>
            </w:ins>
          </w:p>
        </w:tc>
      </w:tr>
      <w:tr w:rsidR="00C6630A" w:rsidRPr="00C6630A" w14:paraId="3B1C2243" w14:textId="77777777" w:rsidTr="005D2FBF">
        <w:trPr>
          <w:ins w:id="340" w:author="Samuel Abbott" w:date="2019-03-04T11:41:00Z"/>
        </w:trPr>
        <w:tc>
          <w:tcPr>
            <w:tcW w:w="1683" w:type="pct"/>
          </w:tcPr>
          <w:p w14:paraId="1B7B10F8" w14:textId="77777777" w:rsidR="00C6630A" w:rsidRPr="00C6630A" w:rsidRDefault="00C6630A" w:rsidP="00C6630A">
            <w:pPr>
              <w:pStyle w:val="Compact"/>
              <w:rPr>
                <w:ins w:id="341" w:author="Samuel Abbott" w:date="2019-03-04T11:41:00Z"/>
              </w:rPr>
            </w:pPr>
            <w:ins w:id="342" w:author="Samuel Abbott" w:date="2019-03-04T11:41:00Z">
              <w:r w:rsidRPr="00C6630A">
                <w:t>Sex</w:t>
              </w:r>
            </w:ins>
          </w:p>
        </w:tc>
        <w:tc>
          <w:tcPr>
            <w:tcW w:w="816" w:type="pct"/>
          </w:tcPr>
          <w:p w14:paraId="5B46A7B9" w14:textId="77777777" w:rsidR="00C6630A" w:rsidRPr="00C6630A" w:rsidRDefault="00C6630A" w:rsidP="00C6630A">
            <w:pPr>
              <w:pStyle w:val="Compact"/>
              <w:rPr>
                <w:ins w:id="343" w:author="Samuel Abbott" w:date="2019-03-04T11:41:00Z"/>
              </w:rPr>
            </w:pPr>
            <w:ins w:id="344" w:author="Samuel Abbott" w:date="2019-03-04T11:41:00Z">
              <w:r w:rsidRPr="00C6630A">
                <w:t>51535 (100)</w:t>
              </w:r>
            </w:ins>
          </w:p>
        </w:tc>
        <w:tc>
          <w:tcPr>
            <w:tcW w:w="826" w:type="pct"/>
          </w:tcPr>
          <w:p w14:paraId="409D55CC" w14:textId="77777777" w:rsidR="00C6630A" w:rsidRPr="00C6630A" w:rsidRDefault="00C6630A" w:rsidP="00C6630A">
            <w:pPr>
              <w:pStyle w:val="Compact"/>
              <w:rPr>
                <w:ins w:id="345" w:author="Samuel Abbott" w:date="2019-03-04T11:41:00Z"/>
              </w:rPr>
            </w:pPr>
            <w:ins w:id="346" w:author="Samuel Abbott" w:date="2019-03-04T11:41:00Z">
              <w:r w:rsidRPr="00C6630A">
                <w:t>24320 (100)</w:t>
              </w:r>
            </w:ins>
          </w:p>
        </w:tc>
        <w:tc>
          <w:tcPr>
            <w:tcW w:w="0" w:type="auto"/>
          </w:tcPr>
          <w:p w14:paraId="6EF15B08" w14:textId="77777777" w:rsidR="00C6630A" w:rsidRPr="00C6630A" w:rsidRDefault="00C6630A" w:rsidP="00C6630A">
            <w:pPr>
              <w:pStyle w:val="Compact"/>
              <w:rPr>
                <w:ins w:id="347" w:author="Samuel Abbott" w:date="2019-03-04T11:41:00Z"/>
              </w:rPr>
            </w:pPr>
            <w:ins w:id="348" w:author="Samuel Abbott" w:date="2019-03-04T11:41:00Z">
              <w:r w:rsidRPr="00C6630A">
                <w:t>10136 (100)</w:t>
              </w:r>
            </w:ins>
          </w:p>
        </w:tc>
        <w:tc>
          <w:tcPr>
            <w:tcW w:w="0" w:type="auto"/>
          </w:tcPr>
          <w:p w14:paraId="3C3E3FA3" w14:textId="77777777" w:rsidR="00C6630A" w:rsidRPr="00C6630A" w:rsidRDefault="00C6630A" w:rsidP="00C6630A">
            <w:pPr>
              <w:pStyle w:val="Compact"/>
              <w:rPr>
                <w:ins w:id="349" w:author="Samuel Abbott" w:date="2019-03-04T11:41:00Z"/>
              </w:rPr>
            </w:pPr>
            <w:ins w:id="350" w:author="Samuel Abbott" w:date="2019-03-04T11:41:00Z">
              <w:r w:rsidRPr="00C6630A">
                <w:t>17079 (100)</w:t>
              </w:r>
            </w:ins>
          </w:p>
        </w:tc>
      </w:tr>
      <w:tr w:rsidR="00C6630A" w:rsidRPr="00C6630A" w14:paraId="5499536B" w14:textId="77777777" w:rsidTr="005D2FBF">
        <w:trPr>
          <w:ins w:id="351" w:author="Samuel Abbott" w:date="2019-03-04T11:41:00Z"/>
        </w:trPr>
        <w:tc>
          <w:tcPr>
            <w:tcW w:w="1683" w:type="pct"/>
          </w:tcPr>
          <w:p w14:paraId="415B3A35" w14:textId="77777777" w:rsidR="00C6630A" w:rsidRPr="00C6630A" w:rsidRDefault="00C6630A" w:rsidP="00C6630A">
            <w:pPr>
              <w:pStyle w:val="Compact"/>
              <w:rPr>
                <w:ins w:id="352" w:author="Samuel Abbott" w:date="2019-03-04T11:41:00Z"/>
              </w:rPr>
            </w:pPr>
            <w:ins w:id="353" w:author="Samuel Abbott" w:date="2019-03-04T11:41:00Z">
              <w:r w:rsidRPr="00C6630A">
                <w:t>   Female</w:t>
              </w:r>
            </w:ins>
          </w:p>
        </w:tc>
        <w:tc>
          <w:tcPr>
            <w:tcW w:w="816" w:type="pct"/>
          </w:tcPr>
          <w:p w14:paraId="63D4E33C" w14:textId="77777777" w:rsidR="00C6630A" w:rsidRPr="00C6630A" w:rsidRDefault="00C6630A" w:rsidP="00C6630A">
            <w:pPr>
              <w:pStyle w:val="Compact"/>
              <w:rPr>
                <w:ins w:id="354" w:author="Samuel Abbott" w:date="2019-03-04T11:41:00Z"/>
              </w:rPr>
            </w:pPr>
            <w:ins w:id="355" w:author="Samuel Abbott" w:date="2019-03-04T11:41:00Z">
              <w:r w:rsidRPr="00C6630A">
                <w:t>   22066 [</w:t>
              </w:r>
              <w:r w:rsidRPr="00C6630A">
                <w:rPr>
                  <w:i/>
                </w:rPr>
                <w:t>43</w:t>
              </w:r>
              <w:r w:rsidRPr="00C6630A">
                <w:t>]</w:t>
              </w:r>
            </w:ins>
          </w:p>
        </w:tc>
        <w:tc>
          <w:tcPr>
            <w:tcW w:w="826" w:type="pct"/>
          </w:tcPr>
          <w:p w14:paraId="791E68C8" w14:textId="77777777" w:rsidR="00C6630A" w:rsidRPr="00C6630A" w:rsidRDefault="00C6630A" w:rsidP="00C6630A">
            <w:pPr>
              <w:pStyle w:val="Compact"/>
              <w:rPr>
                <w:ins w:id="356" w:author="Samuel Abbott" w:date="2019-03-04T11:41:00Z"/>
              </w:rPr>
            </w:pPr>
            <w:ins w:id="357" w:author="Samuel Abbott" w:date="2019-03-04T11:41:00Z">
              <w:r w:rsidRPr="00C6630A">
                <w:t>   10791 [</w:t>
              </w:r>
              <w:r w:rsidRPr="00C6630A">
                <w:rPr>
                  <w:i/>
                </w:rPr>
                <w:t>44</w:t>
              </w:r>
              <w:r w:rsidRPr="00C6630A">
                <w:t>]</w:t>
              </w:r>
            </w:ins>
          </w:p>
        </w:tc>
        <w:tc>
          <w:tcPr>
            <w:tcW w:w="0" w:type="auto"/>
          </w:tcPr>
          <w:p w14:paraId="1EA6C7C1" w14:textId="77777777" w:rsidR="00C6630A" w:rsidRPr="00C6630A" w:rsidRDefault="00C6630A" w:rsidP="00C6630A">
            <w:pPr>
              <w:pStyle w:val="Compact"/>
              <w:rPr>
                <w:ins w:id="358" w:author="Samuel Abbott" w:date="2019-03-04T11:41:00Z"/>
              </w:rPr>
            </w:pPr>
            <w:ins w:id="359" w:author="Samuel Abbott" w:date="2019-03-04T11:41:00Z">
              <w:r w:rsidRPr="00C6630A">
                <w:t>   4312 [</w:t>
              </w:r>
              <w:r w:rsidRPr="00C6630A">
                <w:rPr>
                  <w:i/>
                </w:rPr>
                <w:t>43</w:t>
              </w:r>
              <w:r w:rsidRPr="00C6630A">
                <w:t>]</w:t>
              </w:r>
            </w:ins>
          </w:p>
        </w:tc>
        <w:tc>
          <w:tcPr>
            <w:tcW w:w="0" w:type="auto"/>
          </w:tcPr>
          <w:p w14:paraId="7F49FDC4" w14:textId="77777777" w:rsidR="00C6630A" w:rsidRPr="00C6630A" w:rsidRDefault="00C6630A" w:rsidP="00C6630A">
            <w:pPr>
              <w:pStyle w:val="Compact"/>
              <w:rPr>
                <w:ins w:id="360" w:author="Samuel Abbott" w:date="2019-03-04T11:41:00Z"/>
              </w:rPr>
            </w:pPr>
            <w:ins w:id="361" w:author="Samuel Abbott" w:date="2019-03-04T11:41:00Z">
              <w:r w:rsidRPr="00C6630A">
                <w:t>   6963 [</w:t>
              </w:r>
              <w:r w:rsidRPr="00C6630A">
                <w:rPr>
                  <w:i/>
                </w:rPr>
                <w:t>41</w:t>
              </w:r>
              <w:r w:rsidRPr="00C6630A">
                <w:t>]</w:t>
              </w:r>
            </w:ins>
          </w:p>
        </w:tc>
      </w:tr>
      <w:tr w:rsidR="00C6630A" w:rsidRPr="00C6630A" w14:paraId="355E76EC" w14:textId="77777777" w:rsidTr="005D2FBF">
        <w:trPr>
          <w:ins w:id="362" w:author="Samuel Abbott" w:date="2019-03-04T11:41:00Z"/>
        </w:trPr>
        <w:tc>
          <w:tcPr>
            <w:tcW w:w="1683" w:type="pct"/>
          </w:tcPr>
          <w:p w14:paraId="19221C98" w14:textId="77777777" w:rsidR="00C6630A" w:rsidRPr="00C6630A" w:rsidRDefault="00C6630A" w:rsidP="00C6630A">
            <w:pPr>
              <w:pStyle w:val="Compact"/>
              <w:rPr>
                <w:ins w:id="363" w:author="Samuel Abbott" w:date="2019-03-04T11:41:00Z"/>
              </w:rPr>
            </w:pPr>
            <w:ins w:id="364" w:author="Samuel Abbott" w:date="2019-03-04T11:41:00Z">
              <w:r w:rsidRPr="00C6630A">
                <w:t>   Male</w:t>
              </w:r>
            </w:ins>
          </w:p>
        </w:tc>
        <w:tc>
          <w:tcPr>
            <w:tcW w:w="816" w:type="pct"/>
          </w:tcPr>
          <w:p w14:paraId="4CAFBC33" w14:textId="77777777" w:rsidR="00C6630A" w:rsidRPr="00C6630A" w:rsidRDefault="00C6630A" w:rsidP="00C6630A">
            <w:pPr>
              <w:pStyle w:val="Compact"/>
              <w:rPr>
                <w:ins w:id="365" w:author="Samuel Abbott" w:date="2019-03-04T11:41:00Z"/>
              </w:rPr>
            </w:pPr>
            <w:ins w:id="366" w:author="Samuel Abbott" w:date="2019-03-04T11:41:00Z">
              <w:r w:rsidRPr="00C6630A">
                <w:t>   29469 [</w:t>
              </w:r>
              <w:r w:rsidRPr="00C6630A">
                <w:rPr>
                  <w:i/>
                </w:rPr>
                <w:t>57</w:t>
              </w:r>
              <w:r w:rsidRPr="00C6630A">
                <w:t>]</w:t>
              </w:r>
            </w:ins>
          </w:p>
        </w:tc>
        <w:tc>
          <w:tcPr>
            <w:tcW w:w="826" w:type="pct"/>
          </w:tcPr>
          <w:p w14:paraId="0CD3C739" w14:textId="77777777" w:rsidR="00C6630A" w:rsidRPr="00C6630A" w:rsidRDefault="00C6630A" w:rsidP="00C6630A">
            <w:pPr>
              <w:pStyle w:val="Compact"/>
              <w:rPr>
                <w:ins w:id="367" w:author="Samuel Abbott" w:date="2019-03-04T11:41:00Z"/>
              </w:rPr>
            </w:pPr>
            <w:ins w:id="368" w:author="Samuel Abbott" w:date="2019-03-04T11:41:00Z">
              <w:r w:rsidRPr="00C6630A">
                <w:t>   13529 [</w:t>
              </w:r>
              <w:r w:rsidRPr="00C6630A">
                <w:rPr>
                  <w:i/>
                </w:rPr>
                <w:t>56</w:t>
              </w:r>
              <w:r w:rsidRPr="00C6630A">
                <w:t>]</w:t>
              </w:r>
            </w:ins>
          </w:p>
        </w:tc>
        <w:tc>
          <w:tcPr>
            <w:tcW w:w="0" w:type="auto"/>
          </w:tcPr>
          <w:p w14:paraId="338E8F41" w14:textId="77777777" w:rsidR="00C6630A" w:rsidRPr="00C6630A" w:rsidRDefault="00C6630A" w:rsidP="00C6630A">
            <w:pPr>
              <w:pStyle w:val="Compact"/>
              <w:rPr>
                <w:ins w:id="369" w:author="Samuel Abbott" w:date="2019-03-04T11:41:00Z"/>
              </w:rPr>
            </w:pPr>
            <w:ins w:id="370" w:author="Samuel Abbott" w:date="2019-03-04T11:41:00Z">
              <w:r w:rsidRPr="00C6630A">
                <w:t>   5824 [</w:t>
              </w:r>
              <w:r w:rsidRPr="00C6630A">
                <w:rPr>
                  <w:i/>
                </w:rPr>
                <w:t>57</w:t>
              </w:r>
              <w:r w:rsidRPr="00C6630A">
                <w:t>]</w:t>
              </w:r>
            </w:ins>
          </w:p>
        </w:tc>
        <w:tc>
          <w:tcPr>
            <w:tcW w:w="0" w:type="auto"/>
          </w:tcPr>
          <w:p w14:paraId="7F1A7744" w14:textId="77777777" w:rsidR="00C6630A" w:rsidRPr="00C6630A" w:rsidRDefault="00C6630A" w:rsidP="00C6630A">
            <w:pPr>
              <w:pStyle w:val="Compact"/>
              <w:rPr>
                <w:ins w:id="371" w:author="Samuel Abbott" w:date="2019-03-04T11:41:00Z"/>
              </w:rPr>
            </w:pPr>
            <w:ins w:id="372" w:author="Samuel Abbott" w:date="2019-03-04T11:41:00Z">
              <w:r w:rsidRPr="00C6630A">
                <w:t>   10116 [</w:t>
              </w:r>
              <w:r w:rsidRPr="00C6630A">
                <w:rPr>
                  <w:i/>
                </w:rPr>
                <w:t>59</w:t>
              </w:r>
              <w:r w:rsidRPr="00C6630A">
                <w:t>]</w:t>
              </w:r>
            </w:ins>
          </w:p>
        </w:tc>
      </w:tr>
      <w:tr w:rsidR="00C6630A" w:rsidRPr="00C6630A" w14:paraId="46F6EE6B" w14:textId="77777777" w:rsidTr="005D2FBF">
        <w:trPr>
          <w:ins w:id="373" w:author="Samuel Abbott" w:date="2019-03-04T11:41:00Z"/>
        </w:trPr>
        <w:tc>
          <w:tcPr>
            <w:tcW w:w="1683" w:type="pct"/>
          </w:tcPr>
          <w:p w14:paraId="04050219" w14:textId="77777777" w:rsidR="00C6630A" w:rsidRPr="00C6630A" w:rsidRDefault="00C6630A" w:rsidP="00C6630A">
            <w:pPr>
              <w:pStyle w:val="Compact"/>
              <w:rPr>
                <w:ins w:id="374" w:author="Samuel Abbott" w:date="2019-03-04T11:41:00Z"/>
              </w:rPr>
            </w:pPr>
            <w:ins w:id="375" w:author="Samuel Abbott" w:date="2019-03-04T11:41:00Z">
              <w:r w:rsidRPr="00C6630A">
                <w:t>IMD rank (with 1 as most deprived and 5 as least deprived)</w:t>
              </w:r>
            </w:ins>
          </w:p>
        </w:tc>
        <w:tc>
          <w:tcPr>
            <w:tcW w:w="816" w:type="pct"/>
          </w:tcPr>
          <w:p w14:paraId="4F2E1BB3" w14:textId="77777777" w:rsidR="00C6630A" w:rsidRPr="00C6630A" w:rsidRDefault="00C6630A" w:rsidP="00C6630A">
            <w:pPr>
              <w:pStyle w:val="Compact"/>
              <w:rPr>
                <w:ins w:id="376" w:author="Samuel Abbott" w:date="2019-03-04T11:41:00Z"/>
              </w:rPr>
            </w:pPr>
            <w:ins w:id="377" w:author="Samuel Abbott" w:date="2019-03-04T11:41:00Z">
              <w:r w:rsidRPr="00C6630A">
                <w:t>43525 (84)</w:t>
              </w:r>
            </w:ins>
          </w:p>
        </w:tc>
        <w:tc>
          <w:tcPr>
            <w:tcW w:w="826" w:type="pct"/>
          </w:tcPr>
          <w:p w14:paraId="36E978B8" w14:textId="77777777" w:rsidR="00C6630A" w:rsidRPr="00C6630A" w:rsidRDefault="00C6630A" w:rsidP="00C6630A">
            <w:pPr>
              <w:pStyle w:val="Compact"/>
              <w:rPr>
                <w:ins w:id="378" w:author="Samuel Abbott" w:date="2019-03-04T11:41:00Z"/>
              </w:rPr>
            </w:pPr>
            <w:ins w:id="379" w:author="Samuel Abbott" w:date="2019-03-04T11:41:00Z">
              <w:r w:rsidRPr="00C6630A">
                <w:t>21240 (87)</w:t>
              </w:r>
            </w:ins>
          </w:p>
        </w:tc>
        <w:tc>
          <w:tcPr>
            <w:tcW w:w="0" w:type="auto"/>
          </w:tcPr>
          <w:p w14:paraId="35C90AC1" w14:textId="77777777" w:rsidR="00C6630A" w:rsidRPr="00C6630A" w:rsidRDefault="00C6630A" w:rsidP="00C6630A">
            <w:pPr>
              <w:pStyle w:val="Compact"/>
              <w:rPr>
                <w:ins w:id="380" w:author="Samuel Abbott" w:date="2019-03-04T11:41:00Z"/>
              </w:rPr>
            </w:pPr>
            <w:ins w:id="381" w:author="Samuel Abbott" w:date="2019-03-04T11:41:00Z">
              <w:r w:rsidRPr="00C6630A">
                <w:t>8866 (87)</w:t>
              </w:r>
            </w:ins>
          </w:p>
        </w:tc>
        <w:tc>
          <w:tcPr>
            <w:tcW w:w="0" w:type="auto"/>
          </w:tcPr>
          <w:p w14:paraId="7CAE54C4" w14:textId="77777777" w:rsidR="00C6630A" w:rsidRPr="00C6630A" w:rsidRDefault="00C6630A" w:rsidP="00C6630A">
            <w:pPr>
              <w:pStyle w:val="Compact"/>
              <w:rPr>
                <w:ins w:id="382" w:author="Samuel Abbott" w:date="2019-03-04T11:41:00Z"/>
              </w:rPr>
            </w:pPr>
            <w:ins w:id="383" w:author="Samuel Abbott" w:date="2019-03-04T11:41:00Z">
              <w:r w:rsidRPr="00C6630A">
                <w:t>13419 (78)</w:t>
              </w:r>
            </w:ins>
          </w:p>
        </w:tc>
      </w:tr>
      <w:tr w:rsidR="00C6630A" w:rsidRPr="00C6630A" w14:paraId="757299EB" w14:textId="77777777" w:rsidTr="005D2FBF">
        <w:trPr>
          <w:ins w:id="384" w:author="Samuel Abbott" w:date="2019-03-04T11:41:00Z"/>
        </w:trPr>
        <w:tc>
          <w:tcPr>
            <w:tcW w:w="1683" w:type="pct"/>
          </w:tcPr>
          <w:p w14:paraId="0A256B98" w14:textId="77777777" w:rsidR="00C6630A" w:rsidRPr="00C6630A" w:rsidRDefault="00C6630A" w:rsidP="00C6630A">
            <w:pPr>
              <w:pStyle w:val="Compact"/>
              <w:rPr>
                <w:ins w:id="385" w:author="Samuel Abbott" w:date="2019-03-04T11:41:00Z"/>
              </w:rPr>
            </w:pPr>
            <w:ins w:id="386" w:author="Samuel Abbott" w:date="2019-03-04T11:41:00Z">
              <w:r w:rsidRPr="00C6630A">
                <w:t>   1</w:t>
              </w:r>
            </w:ins>
          </w:p>
        </w:tc>
        <w:tc>
          <w:tcPr>
            <w:tcW w:w="816" w:type="pct"/>
          </w:tcPr>
          <w:p w14:paraId="589D6F33" w14:textId="77777777" w:rsidR="00C6630A" w:rsidRPr="00C6630A" w:rsidRDefault="00C6630A" w:rsidP="00C6630A">
            <w:pPr>
              <w:pStyle w:val="Compact"/>
              <w:rPr>
                <w:ins w:id="387" w:author="Samuel Abbott" w:date="2019-03-04T11:41:00Z"/>
              </w:rPr>
            </w:pPr>
            <w:ins w:id="388" w:author="Samuel Abbott" w:date="2019-03-04T11:41:00Z">
              <w:r w:rsidRPr="00C6630A">
                <w:t>   16800 [</w:t>
              </w:r>
              <w:r w:rsidRPr="00C6630A">
                <w:rPr>
                  <w:i/>
                </w:rPr>
                <w:t>39</w:t>
              </w:r>
              <w:r w:rsidRPr="00C6630A">
                <w:t>]</w:t>
              </w:r>
            </w:ins>
          </w:p>
        </w:tc>
        <w:tc>
          <w:tcPr>
            <w:tcW w:w="826" w:type="pct"/>
          </w:tcPr>
          <w:p w14:paraId="2ABFCE39" w14:textId="77777777" w:rsidR="00C6630A" w:rsidRPr="00C6630A" w:rsidRDefault="00C6630A" w:rsidP="00C6630A">
            <w:pPr>
              <w:pStyle w:val="Compact"/>
              <w:rPr>
                <w:ins w:id="389" w:author="Samuel Abbott" w:date="2019-03-04T11:41:00Z"/>
              </w:rPr>
            </w:pPr>
            <w:ins w:id="390" w:author="Samuel Abbott" w:date="2019-03-04T11:41:00Z">
              <w:r w:rsidRPr="00C6630A">
                <w:t>   7779 [</w:t>
              </w:r>
              <w:r w:rsidRPr="00C6630A">
                <w:rPr>
                  <w:i/>
                </w:rPr>
                <w:t>37</w:t>
              </w:r>
              <w:r w:rsidRPr="00C6630A">
                <w:t>]</w:t>
              </w:r>
            </w:ins>
          </w:p>
        </w:tc>
        <w:tc>
          <w:tcPr>
            <w:tcW w:w="0" w:type="auto"/>
          </w:tcPr>
          <w:p w14:paraId="1B571A41" w14:textId="77777777" w:rsidR="00C6630A" w:rsidRPr="00C6630A" w:rsidRDefault="00C6630A" w:rsidP="00C6630A">
            <w:pPr>
              <w:pStyle w:val="Compact"/>
              <w:rPr>
                <w:ins w:id="391" w:author="Samuel Abbott" w:date="2019-03-04T11:41:00Z"/>
              </w:rPr>
            </w:pPr>
            <w:ins w:id="392" w:author="Samuel Abbott" w:date="2019-03-04T11:41:00Z">
              <w:r w:rsidRPr="00C6630A">
                <w:t>   3665 [</w:t>
              </w:r>
              <w:r w:rsidRPr="00C6630A">
                <w:rPr>
                  <w:i/>
                </w:rPr>
                <w:t>41</w:t>
              </w:r>
              <w:r w:rsidRPr="00C6630A">
                <w:t>]</w:t>
              </w:r>
            </w:ins>
          </w:p>
        </w:tc>
        <w:tc>
          <w:tcPr>
            <w:tcW w:w="0" w:type="auto"/>
          </w:tcPr>
          <w:p w14:paraId="7796F645" w14:textId="77777777" w:rsidR="00C6630A" w:rsidRPr="00C6630A" w:rsidRDefault="00C6630A" w:rsidP="00C6630A">
            <w:pPr>
              <w:pStyle w:val="Compact"/>
              <w:rPr>
                <w:ins w:id="393" w:author="Samuel Abbott" w:date="2019-03-04T11:41:00Z"/>
              </w:rPr>
            </w:pPr>
            <w:ins w:id="394" w:author="Samuel Abbott" w:date="2019-03-04T11:41:00Z">
              <w:r w:rsidRPr="00C6630A">
                <w:t>   5356 [</w:t>
              </w:r>
              <w:r w:rsidRPr="00C6630A">
                <w:rPr>
                  <w:i/>
                </w:rPr>
                <w:t>40</w:t>
              </w:r>
              <w:r w:rsidRPr="00C6630A">
                <w:t>]</w:t>
              </w:r>
            </w:ins>
          </w:p>
        </w:tc>
      </w:tr>
      <w:tr w:rsidR="00C6630A" w:rsidRPr="00C6630A" w14:paraId="1AFF30CB" w14:textId="77777777" w:rsidTr="005D2FBF">
        <w:trPr>
          <w:ins w:id="395" w:author="Samuel Abbott" w:date="2019-03-04T11:41:00Z"/>
        </w:trPr>
        <w:tc>
          <w:tcPr>
            <w:tcW w:w="1683" w:type="pct"/>
          </w:tcPr>
          <w:p w14:paraId="4887B918" w14:textId="77777777" w:rsidR="00C6630A" w:rsidRPr="00C6630A" w:rsidRDefault="00C6630A" w:rsidP="00C6630A">
            <w:pPr>
              <w:pStyle w:val="Compact"/>
              <w:rPr>
                <w:ins w:id="396" w:author="Samuel Abbott" w:date="2019-03-04T11:41:00Z"/>
              </w:rPr>
            </w:pPr>
            <w:ins w:id="397" w:author="Samuel Abbott" w:date="2019-03-04T11:41:00Z">
              <w:r w:rsidRPr="00C6630A">
                <w:t>   2</w:t>
              </w:r>
            </w:ins>
          </w:p>
        </w:tc>
        <w:tc>
          <w:tcPr>
            <w:tcW w:w="816" w:type="pct"/>
          </w:tcPr>
          <w:p w14:paraId="19D496C7" w14:textId="77777777" w:rsidR="00C6630A" w:rsidRPr="00C6630A" w:rsidRDefault="00C6630A" w:rsidP="00C6630A">
            <w:pPr>
              <w:pStyle w:val="Compact"/>
              <w:rPr>
                <w:ins w:id="398" w:author="Samuel Abbott" w:date="2019-03-04T11:41:00Z"/>
              </w:rPr>
            </w:pPr>
            <w:ins w:id="399" w:author="Samuel Abbott" w:date="2019-03-04T11:41:00Z">
              <w:r w:rsidRPr="00C6630A">
                <w:t>   13057 [</w:t>
              </w:r>
              <w:r w:rsidRPr="00C6630A">
                <w:rPr>
                  <w:i/>
                </w:rPr>
                <w:t>30</w:t>
              </w:r>
              <w:r w:rsidRPr="00C6630A">
                <w:t>]</w:t>
              </w:r>
            </w:ins>
          </w:p>
        </w:tc>
        <w:tc>
          <w:tcPr>
            <w:tcW w:w="826" w:type="pct"/>
          </w:tcPr>
          <w:p w14:paraId="0BA90798" w14:textId="77777777" w:rsidR="00C6630A" w:rsidRPr="00C6630A" w:rsidRDefault="00C6630A" w:rsidP="00C6630A">
            <w:pPr>
              <w:pStyle w:val="Compact"/>
              <w:rPr>
                <w:ins w:id="400" w:author="Samuel Abbott" w:date="2019-03-04T11:41:00Z"/>
              </w:rPr>
            </w:pPr>
            <w:ins w:id="401" w:author="Samuel Abbott" w:date="2019-03-04T11:41:00Z">
              <w:r w:rsidRPr="00C6630A">
                <w:t>   6836 [</w:t>
              </w:r>
              <w:r w:rsidRPr="00C6630A">
                <w:rPr>
                  <w:i/>
                </w:rPr>
                <w:t>32</w:t>
              </w:r>
              <w:r w:rsidRPr="00C6630A">
                <w:t>]</w:t>
              </w:r>
            </w:ins>
          </w:p>
        </w:tc>
        <w:tc>
          <w:tcPr>
            <w:tcW w:w="0" w:type="auto"/>
          </w:tcPr>
          <w:p w14:paraId="6E9507A4" w14:textId="77777777" w:rsidR="00C6630A" w:rsidRPr="00C6630A" w:rsidRDefault="00C6630A" w:rsidP="00C6630A">
            <w:pPr>
              <w:pStyle w:val="Compact"/>
              <w:rPr>
                <w:ins w:id="402" w:author="Samuel Abbott" w:date="2019-03-04T11:41:00Z"/>
              </w:rPr>
            </w:pPr>
            <w:ins w:id="403" w:author="Samuel Abbott" w:date="2019-03-04T11:41:00Z">
              <w:r w:rsidRPr="00C6630A">
                <w:t>   2564 [</w:t>
              </w:r>
              <w:r w:rsidRPr="00C6630A">
                <w:rPr>
                  <w:i/>
                </w:rPr>
                <w:t>29</w:t>
              </w:r>
              <w:r w:rsidRPr="00C6630A">
                <w:t>]</w:t>
              </w:r>
            </w:ins>
          </w:p>
        </w:tc>
        <w:tc>
          <w:tcPr>
            <w:tcW w:w="0" w:type="auto"/>
          </w:tcPr>
          <w:p w14:paraId="66530BF9" w14:textId="77777777" w:rsidR="00C6630A" w:rsidRPr="00C6630A" w:rsidRDefault="00C6630A" w:rsidP="00C6630A">
            <w:pPr>
              <w:pStyle w:val="Compact"/>
              <w:rPr>
                <w:ins w:id="404" w:author="Samuel Abbott" w:date="2019-03-04T11:41:00Z"/>
              </w:rPr>
            </w:pPr>
            <w:ins w:id="405" w:author="Samuel Abbott" w:date="2019-03-04T11:41:00Z">
              <w:r w:rsidRPr="00C6630A">
                <w:t>   3657 [</w:t>
              </w:r>
              <w:r w:rsidRPr="00C6630A">
                <w:rPr>
                  <w:i/>
                </w:rPr>
                <w:t>27</w:t>
              </w:r>
              <w:r w:rsidRPr="00C6630A">
                <w:t>]</w:t>
              </w:r>
            </w:ins>
          </w:p>
        </w:tc>
      </w:tr>
      <w:tr w:rsidR="00C6630A" w:rsidRPr="00C6630A" w14:paraId="38E2E01D" w14:textId="77777777" w:rsidTr="005D2FBF">
        <w:trPr>
          <w:ins w:id="406" w:author="Samuel Abbott" w:date="2019-03-04T11:41:00Z"/>
        </w:trPr>
        <w:tc>
          <w:tcPr>
            <w:tcW w:w="1683" w:type="pct"/>
          </w:tcPr>
          <w:p w14:paraId="4AFF8D59" w14:textId="77777777" w:rsidR="00C6630A" w:rsidRPr="00C6630A" w:rsidRDefault="00C6630A" w:rsidP="00C6630A">
            <w:pPr>
              <w:pStyle w:val="Compact"/>
              <w:rPr>
                <w:ins w:id="407" w:author="Samuel Abbott" w:date="2019-03-04T11:41:00Z"/>
              </w:rPr>
            </w:pPr>
            <w:ins w:id="408" w:author="Samuel Abbott" w:date="2019-03-04T11:41:00Z">
              <w:r w:rsidRPr="00C6630A">
                <w:t>   3</w:t>
              </w:r>
            </w:ins>
          </w:p>
        </w:tc>
        <w:tc>
          <w:tcPr>
            <w:tcW w:w="816" w:type="pct"/>
          </w:tcPr>
          <w:p w14:paraId="48DE729D" w14:textId="77777777" w:rsidR="00C6630A" w:rsidRPr="00C6630A" w:rsidRDefault="00C6630A" w:rsidP="00C6630A">
            <w:pPr>
              <w:pStyle w:val="Compact"/>
              <w:rPr>
                <w:ins w:id="409" w:author="Samuel Abbott" w:date="2019-03-04T11:41:00Z"/>
              </w:rPr>
            </w:pPr>
            <w:ins w:id="410" w:author="Samuel Abbott" w:date="2019-03-04T11:41:00Z">
              <w:r w:rsidRPr="00C6630A">
                <w:t>   6838 [</w:t>
              </w:r>
              <w:r w:rsidRPr="00C6630A">
                <w:rPr>
                  <w:i/>
                </w:rPr>
                <w:t>16</w:t>
              </w:r>
              <w:r w:rsidRPr="00C6630A">
                <w:t>]</w:t>
              </w:r>
            </w:ins>
          </w:p>
        </w:tc>
        <w:tc>
          <w:tcPr>
            <w:tcW w:w="826" w:type="pct"/>
          </w:tcPr>
          <w:p w14:paraId="18DFBE5D" w14:textId="77777777" w:rsidR="00C6630A" w:rsidRPr="00C6630A" w:rsidRDefault="00C6630A" w:rsidP="00C6630A">
            <w:pPr>
              <w:pStyle w:val="Compact"/>
              <w:rPr>
                <w:ins w:id="411" w:author="Samuel Abbott" w:date="2019-03-04T11:41:00Z"/>
              </w:rPr>
            </w:pPr>
            <w:ins w:id="412" w:author="Samuel Abbott" w:date="2019-03-04T11:41:00Z">
              <w:r w:rsidRPr="00C6630A">
                <w:t>   3459 [</w:t>
              </w:r>
              <w:r w:rsidRPr="00C6630A">
                <w:rPr>
                  <w:i/>
                </w:rPr>
                <w:t>16</w:t>
              </w:r>
              <w:r w:rsidRPr="00C6630A">
                <w:t>]</w:t>
              </w:r>
            </w:ins>
          </w:p>
        </w:tc>
        <w:tc>
          <w:tcPr>
            <w:tcW w:w="0" w:type="auto"/>
          </w:tcPr>
          <w:p w14:paraId="5A96BAA5" w14:textId="77777777" w:rsidR="00C6630A" w:rsidRPr="00C6630A" w:rsidRDefault="00C6630A" w:rsidP="00C6630A">
            <w:pPr>
              <w:pStyle w:val="Compact"/>
              <w:rPr>
                <w:ins w:id="413" w:author="Samuel Abbott" w:date="2019-03-04T11:41:00Z"/>
              </w:rPr>
            </w:pPr>
            <w:ins w:id="414" w:author="Samuel Abbott" w:date="2019-03-04T11:41:00Z">
              <w:r w:rsidRPr="00C6630A">
                <w:t>   1259 [</w:t>
              </w:r>
              <w:r w:rsidRPr="00C6630A">
                <w:rPr>
                  <w:i/>
                </w:rPr>
                <w:t>14</w:t>
              </w:r>
              <w:r w:rsidRPr="00C6630A">
                <w:t>]</w:t>
              </w:r>
            </w:ins>
          </w:p>
        </w:tc>
        <w:tc>
          <w:tcPr>
            <w:tcW w:w="0" w:type="auto"/>
          </w:tcPr>
          <w:p w14:paraId="63832302" w14:textId="77777777" w:rsidR="00C6630A" w:rsidRPr="00C6630A" w:rsidRDefault="00C6630A" w:rsidP="00C6630A">
            <w:pPr>
              <w:pStyle w:val="Compact"/>
              <w:rPr>
                <w:ins w:id="415" w:author="Samuel Abbott" w:date="2019-03-04T11:41:00Z"/>
              </w:rPr>
            </w:pPr>
            <w:ins w:id="416" w:author="Samuel Abbott" w:date="2019-03-04T11:41:00Z">
              <w:r w:rsidRPr="00C6630A">
                <w:t>   2120 [</w:t>
              </w:r>
              <w:r w:rsidRPr="00C6630A">
                <w:rPr>
                  <w:i/>
                </w:rPr>
                <w:t>16</w:t>
              </w:r>
              <w:r w:rsidRPr="00C6630A">
                <w:t>]</w:t>
              </w:r>
            </w:ins>
          </w:p>
        </w:tc>
      </w:tr>
      <w:tr w:rsidR="00C6630A" w:rsidRPr="00C6630A" w14:paraId="126350DD" w14:textId="77777777" w:rsidTr="005D2FBF">
        <w:trPr>
          <w:ins w:id="417" w:author="Samuel Abbott" w:date="2019-03-04T11:41:00Z"/>
        </w:trPr>
        <w:tc>
          <w:tcPr>
            <w:tcW w:w="1683" w:type="pct"/>
          </w:tcPr>
          <w:p w14:paraId="72BC90F3" w14:textId="77777777" w:rsidR="00C6630A" w:rsidRPr="00C6630A" w:rsidRDefault="00C6630A" w:rsidP="00C6630A">
            <w:pPr>
              <w:pStyle w:val="Compact"/>
              <w:rPr>
                <w:ins w:id="418" w:author="Samuel Abbott" w:date="2019-03-04T11:41:00Z"/>
              </w:rPr>
            </w:pPr>
            <w:ins w:id="419" w:author="Samuel Abbott" w:date="2019-03-04T11:41:00Z">
              <w:r w:rsidRPr="00C6630A">
                <w:t>   4</w:t>
              </w:r>
            </w:ins>
          </w:p>
        </w:tc>
        <w:tc>
          <w:tcPr>
            <w:tcW w:w="816" w:type="pct"/>
          </w:tcPr>
          <w:p w14:paraId="4711A101" w14:textId="77777777" w:rsidR="00C6630A" w:rsidRPr="00C6630A" w:rsidRDefault="00C6630A" w:rsidP="00C6630A">
            <w:pPr>
              <w:pStyle w:val="Compact"/>
              <w:rPr>
                <w:ins w:id="420" w:author="Samuel Abbott" w:date="2019-03-04T11:41:00Z"/>
              </w:rPr>
            </w:pPr>
            <w:ins w:id="421" w:author="Samuel Abbott" w:date="2019-03-04T11:41:00Z">
              <w:r w:rsidRPr="00C6630A">
                <w:t>   4045 [</w:t>
              </w:r>
              <w:r w:rsidRPr="00C6630A">
                <w:rPr>
                  <w:i/>
                </w:rPr>
                <w:t>9</w:t>
              </w:r>
              <w:r w:rsidRPr="00C6630A">
                <w:t>]</w:t>
              </w:r>
            </w:ins>
          </w:p>
        </w:tc>
        <w:tc>
          <w:tcPr>
            <w:tcW w:w="826" w:type="pct"/>
          </w:tcPr>
          <w:p w14:paraId="0A5A7E68" w14:textId="77777777" w:rsidR="00C6630A" w:rsidRPr="00C6630A" w:rsidRDefault="00C6630A" w:rsidP="00C6630A">
            <w:pPr>
              <w:pStyle w:val="Compact"/>
              <w:rPr>
                <w:ins w:id="422" w:author="Samuel Abbott" w:date="2019-03-04T11:41:00Z"/>
              </w:rPr>
            </w:pPr>
            <w:ins w:id="423" w:author="Samuel Abbott" w:date="2019-03-04T11:41:00Z">
              <w:r w:rsidRPr="00C6630A">
                <w:t>   1893 [</w:t>
              </w:r>
              <w:r w:rsidRPr="00C6630A">
                <w:rPr>
                  <w:i/>
                </w:rPr>
                <w:t>9</w:t>
              </w:r>
              <w:r w:rsidRPr="00C6630A">
                <w:t>]</w:t>
              </w:r>
            </w:ins>
          </w:p>
        </w:tc>
        <w:tc>
          <w:tcPr>
            <w:tcW w:w="0" w:type="auto"/>
          </w:tcPr>
          <w:p w14:paraId="4CB0037E" w14:textId="77777777" w:rsidR="00C6630A" w:rsidRPr="00C6630A" w:rsidRDefault="00C6630A" w:rsidP="00C6630A">
            <w:pPr>
              <w:pStyle w:val="Compact"/>
              <w:rPr>
                <w:ins w:id="424" w:author="Samuel Abbott" w:date="2019-03-04T11:41:00Z"/>
              </w:rPr>
            </w:pPr>
            <w:ins w:id="425" w:author="Samuel Abbott" w:date="2019-03-04T11:41:00Z">
              <w:r w:rsidRPr="00C6630A">
                <w:t>   836 [</w:t>
              </w:r>
              <w:r w:rsidRPr="00C6630A">
                <w:rPr>
                  <w:i/>
                </w:rPr>
                <w:t>9</w:t>
              </w:r>
              <w:r w:rsidRPr="00C6630A">
                <w:t>]</w:t>
              </w:r>
            </w:ins>
          </w:p>
        </w:tc>
        <w:tc>
          <w:tcPr>
            <w:tcW w:w="0" w:type="auto"/>
          </w:tcPr>
          <w:p w14:paraId="1782DCF5" w14:textId="77777777" w:rsidR="00C6630A" w:rsidRPr="00C6630A" w:rsidRDefault="00C6630A" w:rsidP="00C6630A">
            <w:pPr>
              <w:pStyle w:val="Compact"/>
              <w:rPr>
                <w:ins w:id="426" w:author="Samuel Abbott" w:date="2019-03-04T11:41:00Z"/>
              </w:rPr>
            </w:pPr>
            <w:ins w:id="427" w:author="Samuel Abbott" w:date="2019-03-04T11:41:00Z">
              <w:r w:rsidRPr="00C6630A">
                <w:t>   1316 [</w:t>
              </w:r>
              <w:r w:rsidRPr="00C6630A">
                <w:rPr>
                  <w:i/>
                </w:rPr>
                <w:t>10</w:t>
              </w:r>
              <w:r w:rsidRPr="00C6630A">
                <w:t>]</w:t>
              </w:r>
            </w:ins>
          </w:p>
        </w:tc>
      </w:tr>
      <w:tr w:rsidR="00C6630A" w:rsidRPr="00C6630A" w14:paraId="109D1EAD" w14:textId="77777777" w:rsidTr="005D2FBF">
        <w:trPr>
          <w:ins w:id="428" w:author="Samuel Abbott" w:date="2019-03-04T11:41:00Z"/>
        </w:trPr>
        <w:tc>
          <w:tcPr>
            <w:tcW w:w="1683" w:type="pct"/>
          </w:tcPr>
          <w:p w14:paraId="0721E80F" w14:textId="77777777" w:rsidR="00C6630A" w:rsidRPr="00C6630A" w:rsidRDefault="00C6630A" w:rsidP="00C6630A">
            <w:pPr>
              <w:pStyle w:val="Compact"/>
              <w:rPr>
                <w:ins w:id="429" w:author="Samuel Abbott" w:date="2019-03-04T11:41:00Z"/>
              </w:rPr>
            </w:pPr>
            <w:ins w:id="430" w:author="Samuel Abbott" w:date="2019-03-04T11:41:00Z">
              <w:r w:rsidRPr="00C6630A">
                <w:t>   5</w:t>
              </w:r>
            </w:ins>
          </w:p>
        </w:tc>
        <w:tc>
          <w:tcPr>
            <w:tcW w:w="816" w:type="pct"/>
          </w:tcPr>
          <w:p w14:paraId="3AD03CA6" w14:textId="77777777" w:rsidR="00C6630A" w:rsidRPr="00C6630A" w:rsidRDefault="00C6630A" w:rsidP="00C6630A">
            <w:pPr>
              <w:pStyle w:val="Compact"/>
              <w:rPr>
                <w:ins w:id="431" w:author="Samuel Abbott" w:date="2019-03-04T11:41:00Z"/>
              </w:rPr>
            </w:pPr>
            <w:ins w:id="432" w:author="Samuel Abbott" w:date="2019-03-04T11:41:00Z">
              <w:r w:rsidRPr="00C6630A">
                <w:t>   2785 [</w:t>
              </w:r>
              <w:r w:rsidRPr="00C6630A">
                <w:rPr>
                  <w:i/>
                </w:rPr>
                <w:t>6</w:t>
              </w:r>
              <w:r w:rsidRPr="00C6630A">
                <w:t>]</w:t>
              </w:r>
            </w:ins>
          </w:p>
        </w:tc>
        <w:tc>
          <w:tcPr>
            <w:tcW w:w="826" w:type="pct"/>
          </w:tcPr>
          <w:p w14:paraId="61B384CB" w14:textId="77777777" w:rsidR="00C6630A" w:rsidRPr="00C6630A" w:rsidRDefault="00C6630A" w:rsidP="00C6630A">
            <w:pPr>
              <w:pStyle w:val="Compact"/>
              <w:rPr>
                <w:ins w:id="433" w:author="Samuel Abbott" w:date="2019-03-04T11:41:00Z"/>
              </w:rPr>
            </w:pPr>
            <w:ins w:id="434" w:author="Samuel Abbott" w:date="2019-03-04T11:41:00Z">
              <w:r w:rsidRPr="00C6630A">
                <w:t>   1273 [</w:t>
              </w:r>
              <w:r w:rsidRPr="00C6630A">
                <w:rPr>
                  <w:i/>
                </w:rPr>
                <w:t>6</w:t>
              </w:r>
              <w:r w:rsidRPr="00C6630A">
                <w:t>]</w:t>
              </w:r>
            </w:ins>
          </w:p>
        </w:tc>
        <w:tc>
          <w:tcPr>
            <w:tcW w:w="0" w:type="auto"/>
          </w:tcPr>
          <w:p w14:paraId="3EFA4D71" w14:textId="77777777" w:rsidR="00C6630A" w:rsidRPr="00C6630A" w:rsidRDefault="00C6630A" w:rsidP="00C6630A">
            <w:pPr>
              <w:pStyle w:val="Compact"/>
              <w:rPr>
                <w:ins w:id="435" w:author="Samuel Abbott" w:date="2019-03-04T11:41:00Z"/>
              </w:rPr>
            </w:pPr>
            <w:ins w:id="436" w:author="Samuel Abbott" w:date="2019-03-04T11:41:00Z">
              <w:r w:rsidRPr="00C6630A">
                <w:t>   542 [</w:t>
              </w:r>
              <w:r w:rsidRPr="00C6630A">
                <w:rPr>
                  <w:i/>
                </w:rPr>
                <w:t>6</w:t>
              </w:r>
              <w:r w:rsidRPr="00C6630A">
                <w:t>]</w:t>
              </w:r>
            </w:ins>
          </w:p>
        </w:tc>
        <w:tc>
          <w:tcPr>
            <w:tcW w:w="0" w:type="auto"/>
          </w:tcPr>
          <w:p w14:paraId="2379BEE5" w14:textId="77777777" w:rsidR="00C6630A" w:rsidRPr="00C6630A" w:rsidRDefault="00C6630A" w:rsidP="00C6630A">
            <w:pPr>
              <w:pStyle w:val="Compact"/>
              <w:rPr>
                <w:ins w:id="437" w:author="Samuel Abbott" w:date="2019-03-04T11:41:00Z"/>
              </w:rPr>
            </w:pPr>
            <w:ins w:id="438" w:author="Samuel Abbott" w:date="2019-03-04T11:41:00Z">
              <w:r w:rsidRPr="00C6630A">
                <w:t>   970 [</w:t>
              </w:r>
              <w:r w:rsidRPr="00C6630A">
                <w:rPr>
                  <w:i/>
                </w:rPr>
                <w:t>7</w:t>
              </w:r>
              <w:r w:rsidRPr="00C6630A">
                <w:t>]</w:t>
              </w:r>
            </w:ins>
          </w:p>
        </w:tc>
      </w:tr>
      <w:tr w:rsidR="00C6630A" w:rsidRPr="00C6630A" w14:paraId="114F6C43" w14:textId="77777777" w:rsidTr="005D2FBF">
        <w:trPr>
          <w:ins w:id="439" w:author="Samuel Abbott" w:date="2019-03-04T11:41:00Z"/>
        </w:trPr>
        <w:tc>
          <w:tcPr>
            <w:tcW w:w="1683" w:type="pct"/>
          </w:tcPr>
          <w:p w14:paraId="76AE9143" w14:textId="77777777" w:rsidR="00C6630A" w:rsidRPr="00C6630A" w:rsidRDefault="00C6630A" w:rsidP="00C6630A">
            <w:pPr>
              <w:pStyle w:val="Compact"/>
              <w:rPr>
                <w:ins w:id="440" w:author="Samuel Abbott" w:date="2019-03-04T11:41:00Z"/>
              </w:rPr>
            </w:pPr>
            <w:ins w:id="441" w:author="Samuel Abbott" w:date="2019-03-04T11:41:00Z">
              <w:r w:rsidRPr="00C6630A">
                <w:t>UK born</w:t>
              </w:r>
            </w:ins>
          </w:p>
        </w:tc>
        <w:tc>
          <w:tcPr>
            <w:tcW w:w="816" w:type="pct"/>
          </w:tcPr>
          <w:p w14:paraId="22079CF2" w14:textId="77777777" w:rsidR="00C6630A" w:rsidRPr="00C6630A" w:rsidRDefault="00C6630A" w:rsidP="00C6630A">
            <w:pPr>
              <w:pStyle w:val="Compact"/>
              <w:rPr>
                <w:ins w:id="442" w:author="Samuel Abbott" w:date="2019-03-04T11:41:00Z"/>
              </w:rPr>
            </w:pPr>
            <w:ins w:id="443" w:author="Samuel Abbott" w:date="2019-03-04T11:41:00Z">
              <w:r w:rsidRPr="00C6630A">
                <w:t>49820 (96)</w:t>
              </w:r>
            </w:ins>
          </w:p>
        </w:tc>
        <w:tc>
          <w:tcPr>
            <w:tcW w:w="826" w:type="pct"/>
          </w:tcPr>
          <w:p w14:paraId="191CAF15" w14:textId="77777777" w:rsidR="00C6630A" w:rsidRPr="00C6630A" w:rsidRDefault="00C6630A" w:rsidP="00C6630A">
            <w:pPr>
              <w:pStyle w:val="Compact"/>
              <w:rPr>
                <w:ins w:id="444" w:author="Samuel Abbott" w:date="2019-03-04T11:41:00Z"/>
              </w:rPr>
            </w:pPr>
            <w:ins w:id="445" w:author="Samuel Abbott" w:date="2019-03-04T11:41:00Z">
              <w:r w:rsidRPr="00C6630A">
                <w:t>24084 (99)</w:t>
              </w:r>
            </w:ins>
          </w:p>
        </w:tc>
        <w:tc>
          <w:tcPr>
            <w:tcW w:w="0" w:type="auto"/>
          </w:tcPr>
          <w:p w14:paraId="7C7570D2" w14:textId="77777777" w:rsidR="00C6630A" w:rsidRPr="00C6630A" w:rsidRDefault="00C6630A" w:rsidP="00C6630A">
            <w:pPr>
              <w:pStyle w:val="Compact"/>
              <w:rPr>
                <w:ins w:id="446" w:author="Samuel Abbott" w:date="2019-03-04T11:41:00Z"/>
              </w:rPr>
            </w:pPr>
            <w:ins w:id="447" w:author="Samuel Abbott" w:date="2019-03-04T11:41:00Z">
              <w:r w:rsidRPr="00C6630A">
                <w:t>9958 (98)</w:t>
              </w:r>
            </w:ins>
          </w:p>
        </w:tc>
        <w:tc>
          <w:tcPr>
            <w:tcW w:w="0" w:type="auto"/>
          </w:tcPr>
          <w:p w14:paraId="40763155" w14:textId="77777777" w:rsidR="00C6630A" w:rsidRPr="00C6630A" w:rsidRDefault="00C6630A" w:rsidP="00C6630A">
            <w:pPr>
              <w:pStyle w:val="Compact"/>
              <w:rPr>
                <w:ins w:id="448" w:author="Samuel Abbott" w:date="2019-03-04T11:41:00Z"/>
              </w:rPr>
            </w:pPr>
            <w:ins w:id="449" w:author="Samuel Abbott" w:date="2019-03-04T11:41:00Z">
              <w:r w:rsidRPr="00C6630A">
                <w:t>15778 (92)</w:t>
              </w:r>
            </w:ins>
          </w:p>
        </w:tc>
      </w:tr>
      <w:tr w:rsidR="00C6630A" w:rsidRPr="00C6630A" w14:paraId="1B71B6B2" w14:textId="77777777" w:rsidTr="005D2FBF">
        <w:trPr>
          <w:ins w:id="450" w:author="Samuel Abbott" w:date="2019-03-04T11:41:00Z"/>
        </w:trPr>
        <w:tc>
          <w:tcPr>
            <w:tcW w:w="1683" w:type="pct"/>
          </w:tcPr>
          <w:p w14:paraId="2EF90CC6" w14:textId="77777777" w:rsidR="00C6630A" w:rsidRPr="00C6630A" w:rsidRDefault="00C6630A" w:rsidP="00C6630A">
            <w:pPr>
              <w:pStyle w:val="Compact"/>
              <w:rPr>
                <w:ins w:id="451" w:author="Samuel Abbott" w:date="2019-03-04T11:41:00Z"/>
              </w:rPr>
            </w:pPr>
            <w:ins w:id="452" w:author="Samuel Abbott" w:date="2019-03-04T11:41:00Z">
              <w:r w:rsidRPr="00C6630A">
                <w:t>   Non-UK Born</w:t>
              </w:r>
            </w:ins>
          </w:p>
        </w:tc>
        <w:tc>
          <w:tcPr>
            <w:tcW w:w="816" w:type="pct"/>
          </w:tcPr>
          <w:p w14:paraId="236BD7E1" w14:textId="77777777" w:rsidR="00C6630A" w:rsidRPr="00C6630A" w:rsidRDefault="00C6630A" w:rsidP="00C6630A">
            <w:pPr>
              <w:pStyle w:val="Compact"/>
              <w:rPr>
                <w:ins w:id="453" w:author="Samuel Abbott" w:date="2019-03-04T11:41:00Z"/>
              </w:rPr>
            </w:pPr>
            <w:ins w:id="454" w:author="Samuel Abbott" w:date="2019-03-04T11:41:00Z">
              <w:r w:rsidRPr="00C6630A">
                <w:t>   36988 [</w:t>
              </w:r>
              <w:r w:rsidRPr="00C6630A">
                <w:rPr>
                  <w:i/>
                </w:rPr>
                <w:t>74</w:t>
              </w:r>
              <w:r w:rsidRPr="00C6630A">
                <w:t>]</w:t>
              </w:r>
            </w:ins>
          </w:p>
        </w:tc>
        <w:tc>
          <w:tcPr>
            <w:tcW w:w="826" w:type="pct"/>
          </w:tcPr>
          <w:p w14:paraId="7B45A54E" w14:textId="77777777" w:rsidR="00C6630A" w:rsidRPr="00C6630A" w:rsidRDefault="00C6630A" w:rsidP="00C6630A">
            <w:pPr>
              <w:pStyle w:val="Compact"/>
              <w:rPr>
                <w:ins w:id="455" w:author="Samuel Abbott" w:date="2019-03-04T11:41:00Z"/>
              </w:rPr>
            </w:pPr>
            <w:ins w:id="456" w:author="Samuel Abbott" w:date="2019-03-04T11:41:00Z">
              <w:r w:rsidRPr="00C6630A">
                <w:t>   18297 [</w:t>
              </w:r>
              <w:r w:rsidRPr="00C6630A">
                <w:rPr>
                  <w:i/>
                </w:rPr>
                <w:t>76</w:t>
              </w:r>
              <w:r w:rsidRPr="00C6630A">
                <w:t>]</w:t>
              </w:r>
            </w:ins>
          </w:p>
        </w:tc>
        <w:tc>
          <w:tcPr>
            <w:tcW w:w="0" w:type="auto"/>
          </w:tcPr>
          <w:p w14:paraId="39E3A7FC" w14:textId="77777777" w:rsidR="00C6630A" w:rsidRPr="00C6630A" w:rsidRDefault="00C6630A" w:rsidP="00C6630A">
            <w:pPr>
              <w:pStyle w:val="Compact"/>
              <w:rPr>
                <w:ins w:id="457" w:author="Samuel Abbott" w:date="2019-03-04T11:41:00Z"/>
              </w:rPr>
            </w:pPr>
            <w:ins w:id="458" w:author="Samuel Abbott" w:date="2019-03-04T11:41:00Z">
              <w:r w:rsidRPr="00C6630A">
                <w:t>   6874 [</w:t>
              </w:r>
              <w:r w:rsidRPr="00C6630A">
                <w:rPr>
                  <w:i/>
                </w:rPr>
                <w:t>69</w:t>
              </w:r>
              <w:r w:rsidRPr="00C6630A">
                <w:t>]</w:t>
              </w:r>
            </w:ins>
          </w:p>
        </w:tc>
        <w:tc>
          <w:tcPr>
            <w:tcW w:w="0" w:type="auto"/>
          </w:tcPr>
          <w:p w14:paraId="6DB031C1" w14:textId="77777777" w:rsidR="00C6630A" w:rsidRPr="00C6630A" w:rsidRDefault="00C6630A" w:rsidP="00C6630A">
            <w:pPr>
              <w:pStyle w:val="Compact"/>
              <w:rPr>
                <w:ins w:id="459" w:author="Samuel Abbott" w:date="2019-03-04T11:41:00Z"/>
              </w:rPr>
            </w:pPr>
            <w:ins w:id="460" w:author="Samuel Abbott" w:date="2019-03-04T11:41:00Z">
              <w:r w:rsidRPr="00C6630A">
                <w:t>   11817 [</w:t>
              </w:r>
              <w:r w:rsidRPr="00C6630A">
                <w:rPr>
                  <w:i/>
                </w:rPr>
                <w:t>75</w:t>
              </w:r>
              <w:r w:rsidRPr="00C6630A">
                <w:t>]</w:t>
              </w:r>
            </w:ins>
          </w:p>
        </w:tc>
      </w:tr>
      <w:tr w:rsidR="00C6630A" w:rsidRPr="00C6630A" w14:paraId="46574C28" w14:textId="77777777" w:rsidTr="005D2FBF">
        <w:trPr>
          <w:ins w:id="461" w:author="Samuel Abbott" w:date="2019-03-04T11:41:00Z"/>
        </w:trPr>
        <w:tc>
          <w:tcPr>
            <w:tcW w:w="1683" w:type="pct"/>
          </w:tcPr>
          <w:p w14:paraId="747A8E9F" w14:textId="77777777" w:rsidR="00C6630A" w:rsidRPr="00C6630A" w:rsidRDefault="00C6630A" w:rsidP="00C6630A">
            <w:pPr>
              <w:pStyle w:val="Compact"/>
              <w:rPr>
                <w:ins w:id="462" w:author="Samuel Abbott" w:date="2019-03-04T11:41:00Z"/>
              </w:rPr>
            </w:pPr>
            <w:ins w:id="463" w:author="Samuel Abbott" w:date="2019-03-04T11:41:00Z">
              <w:r w:rsidRPr="00C6630A">
                <w:lastRenderedPageBreak/>
                <w:t>   UK Born</w:t>
              </w:r>
            </w:ins>
          </w:p>
        </w:tc>
        <w:tc>
          <w:tcPr>
            <w:tcW w:w="816" w:type="pct"/>
          </w:tcPr>
          <w:p w14:paraId="1CBE604D" w14:textId="77777777" w:rsidR="00C6630A" w:rsidRPr="00C6630A" w:rsidRDefault="00C6630A" w:rsidP="00C6630A">
            <w:pPr>
              <w:pStyle w:val="Compact"/>
              <w:rPr>
                <w:ins w:id="464" w:author="Samuel Abbott" w:date="2019-03-04T11:41:00Z"/>
              </w:rPr>
            </w:pPr>
            <w:ins w:id="465" w:author="Samuel Abbott" w:date="2019-03-04T11:41:00Z">
              <w:r w:rsidRPr="00C6630A">
                <w:t>   12832 [</w:t>
              </w:r>
              <w:r w:rsidRPr="00C6630A">
                <w:rPr>
                  <w:i/>
                </w:rPr>
                <w:t>26</w:t>
              </w:r>
              <w:r w:rsidRPr="00C6630A">
                <w:t>]</w:t>
              </w:r>
            </w:ins>
          </w:p>
        </w:tc>
        <w:tc>
          <w:tcPr>
            <w:tcW w:w="826" w:type="pct"/>
          </w:tcPr>
          <w:p w14:paraId="4E812B3C" w14:textId="77777777" w:rsidR="00C6630A" w:rsidRPr="00C6630A" w:rsidRDefault="00C6630A" w:rsidP="00C6630A">
            <w:pPr>
              <w:pStyle w:val="Compact"/>
              <w:rPr>
                <w:ins w:id="466" w:author="Samuel Abbott" w:date="2019-03-04T11:41:00Z"/>
              </w:rPr>
            </w:pPr>
            <w:ins w:id="467" w:author="Samuel Abbott" w:date="2019-03-04T11:41:00Z">
              <w:r w:rsidRPr="00C6630A">
                <w:t>   5787 [</w:t>
              </w:r>
              <w:r w:rsidRPr="00C6630A">
                <w:rPr>
                  <w:i/>
                </w:rPr>
                <w:t>24</w:t>
              </w:r>
              <w:r w:rsidRPr="00C6630A">
                <w:t>]</w:t>
              </w:r>
            </w:ins>
          </w:p>
        </w:tc>
        <w:tc>
          <w:tcPr>
            <w:tcW w:w="0" w:type="auto"/>
          </w:tcPr>
          <w:p w14:paraId="4C647EA7" w14:textId="77777777" w:rsidR="00C6630A" w:rsidRPr="00C6630A" w:rsidRDefault="00C6630A" w:rsidP="00C6630A">
            <w:pPr>
              <w:pStyle w:val="Compact"/>
              <w:rPr>
                <w:ins w:id="468" w:author="Samuel Abbott" w:date="2019-03-04T11:41:00Z"/>
              </w:rPr>
            </w:pPr>
            <w:ins w:id="469" w:author="Samuel Abbott" w:date="2019-03-04T11:41:00Z">
              <w:r w:rsidRPr="00C6630A">
                <w:t>   3084 [</w:t>
              </w:r>
              <w:r w:rsidRPr="00C6630A">
                <w:rPr>
                  <w:i/>
                </w:rPr>
                <w:t>31</w:t>
              </w:r>
              <w:r w:rsidRPr="00C6630A">
                <w:t>]</w:t>
              </w:r>
            </w:ins>
          </w:p>
        </w:tc>
        <w:tc>
          <w:tcPr>
            <w:tcW w:w="0" w:type="auto"/>
          </w:tcPr>
          <w:p w14:paraId="465BAF0C" w14:textId="77777777" w:rsidR="00C6630A" w:rsidRPr="00C6630A" w:rsidRDefault="00C6630A" w:rsidP="00C6630A">
            <w:pPr>
              <w:pStyle w:val="Compact"/>
              <w:rPr>
                <w:ins w:id="470" w:author="Samuel Abbott" w:date="2019-03-04T11:41:00Z"/>
              </w:rPr>
            </w:pPr>
            <w:ins w:id="471" w:author="Samuel Abbott" w:date="2019-03-04T11:41:00Z">
              <w:r w:rsidRPr="00C6630A">
                <w:t>   3961 [</w:t>
              </w:r>
              <w:r w:rsidRPr="00C6630A">
                <w:rPr>
                  <w:i/>
                </w:rPr>
                <w:t>25</w:t>
              </w:r>
              <w:r w:rsidRPr="00C6630A">
                <w:t>]</w:t>
              </w:r>
            </w:ins>
          </w:p>
        </w:tc>
      </w:tr>
      <w:tr w:rsidR="00C6630A" w:rsidRPr="00C6630A" w14:paraId="67D1F54D" w14:textId="77777777" w:rsidTr="005D2FBF">
        <w:trPr>
          <w:ins w:id="472" w:author="Samuel Abbott" w:date="2019-03-04T11:41:00Z"/>
        </w:trPr>
        <w:tc>
          <w:tcPr>
            <w:tcW w:w="1683" w:type="pct"/>
          </w:tcPr>
          <w:p w14:paraId="1E116A7B" w14:textId="77777777" w:rsidR="00C6630A" w:rsidRPr="00C6630A" w:rsidRDefault="00C6630A" w:rsidP="00C6630A">
            <w:pPr>
              <w:pStyle w:val="Compact"/>
              <w:rPr>
                <w:ins w:id="473" w:author="Samuel Abbott" w:date="2019-03-04T11:41:00Z"/>
              </w:rPr>
            </w:pPr>
            <w:ins w:id="474" w:author="Samuel Abbott" w:date="2019-03-04T11:41:00Z">
              <w:r w:rsidRPr="00C6630A">
                <w:t>Ethnic group</w:t>
              </w:r>
            </w:ins>
          </w:p>
        </w:tc>
        <w:tc>
          <w:tcPr>
            <w:tcW w:w="816" w:type="pct"/>
          </w:tcPr>
          <w:p w14:paraId="1D2EC342" w14:textId="77777777" w:rsidR="00C6630A" w:rsidRPr="00C6630A" w:rsidRDefault="00C6630A" w:rsidP="00C6630A">
            <w:pPr>
              <w:pStyle w:val="Compact"/>
              <w:rPr>
                <w:ins w:id="475" w:author="Samuel Abbott" w:date="2019-03-04T11:41:00Z"/>
              </w:rPr>
            </w:pPr>
            <w:ins w:id="476" w:author="Samuel Abbott" w:date="2019-03-04T11:41:00Z">
              <w:r w:rsidRPr="00C6630A">
                <w:t>50416 (98)</w:t>
              </w:r>
            </w:ins>
          </w:p>
        </w:tc>
        <w:tc>
          <w:tcPr>
            <w:tcW w:w="826" w:type="pct"/>
          </w:tcPr>
          <w:p w14:paraId="260574E6" w14:textId="77777777" w:rsidR="00C6630A" w:rsidRPr="00C6630A" w:rsidRDefault="00C6630A" w:rsidP="00C6630A">
            <w:pPr>
              <w:pStyle w:val="Compact"/>
              <w:rPr>
                <w:ins w:id="477" w:author="Samuel Abbott" w:date="2019-03-04T11:41:00Z"/>
              </w:rPr>
            </w:pPr>
            <w:ins w:id="478" w:author="Samuel Abbott" w:date="2019-03-04T11:41:00Z">
              <w:r w:rsidRPr="00C6630A">
                <w:t>24074 (99)</w:t>
              </w:r>
            </w:ins>
          </w:p>
        </w:tc>
        <w:tc>
          <w:tcPr>
            <w:tcW w:w="0" w:type="auto"/>
          </w:tcPr>
          <w:p w14:paraId="3A625EB1" w14:textId="77777777" w:rsidR="00C6630A" w:rsidRPr="00C6630A" w:rsidRDefault="00C6630A" w:rsidP="00C6630A">
            <w:pPr>
              <w:pStyle w:val="Compact"/>
              <w:rPr>
                <w:ins w:id="479" w:author="Samuel Abbott" w:date="2019-03-04T11:41:00Z"/>
              </w:rPr>
            </w:pPr>
            <w:ins w:id="480" w:author="Samuel Abbott" w:date="2019-03-04T11:41:00Z">
              <w:r w:rsidRPr="00C6630A">
                <w:t>10024 (99)</w:t>
              </w:r>
            </w:ins>
          </w:p>
        </w:tc>
        <w:tc>
          <w:tcPr>
            <w:tcW w:w="0" w:type="auto"/>
          </w:tcPr>
          <w:p w14:paraId="6AD77C8C" w14:textId="77777777" w:rsidR="00C6630A" w:rsidRPr="00C6630A" w:rsidRDefault="00C6630A" w:rsidP="00C6630A">
            <w:pPr>
              <w:pStyle w:val="Compact"/>
              <w:rPr>
                <w:ins w:id="481" w:author="Samuel Abbott" w:date="2019-03-04T11:41:00Z"/>
              </w:rPr>
            </w:pPr>
            <w:ins w:id="482" w:author="Samuel Abbott" w:date="2019-03-04T11:41:00Z">
              <w:r w:rsidRPr="00C6630A">
                <w:t>16318 (95)</w:t>
              </w:r>
            </w:ins>
          </w:p>
        </w:tc>
      </w:tr>
      <w:tr w:rsidR="00C6630A" w:rsidRPr="00C6630A" w14:paraId="0591FA6D" w14:textId="77777777" w:rsidTr="005D2FBF">
        <w:trPr>
          <w:ins w:id="483" w:author="Samuel Abbott" w:date="2019-03-04T11:41:00Z"/>
        </w:trPr>
        <w:tc>
          <w:tcPr>
            <w:tcW w:w="1683" w:type="pct"/>
          </w:tcPr>
          <w:p w14:paraId="7CBC8148" w14:textId="77777777" w:rsidR="00C6630A" w:rsidRPr="00C6630A" w:rsidRDefault="00C6630A" w:rsidP="00C6630A">
            <w:pPr>
              <w:pStyle w:val="Compact"/>
              <w:rPr>
                <w:ins w:id="484" w:author="Samuel Abbott" w:date="2019-03-04T11:41:00Z"/>
              </w:rPr>
            </w:pPr>
            <w:ins w:id="485" w:author="Samuel Abbott" w:date="2019-03-04T11:41:00Z">
              <w:r w:rsidRPr="00C6630A">
                <w:t>   White</w:t>
              </w:r>
            </w:ins>
          </w:p>
        </w:tc>
        <w:tc>
          <w:tcPr>
            <w:tcW w:w="816" w:type="pct"/>
          </w:tcPr>
          <w:p w14:paraId="66B8A017" w14:textId="77777777" w:rsidR="00C6630A" w:rsidRPr="00C6630A" w:rsidRDefault="00C6630A" w:rsidP="00C6630A">
            <w:pPr>
              <w:pStyle w:val="Compact"/>
              <w:rPr>
                <w:ins w:id="486" w:author="Samuel Abbott" w:date="2019-03-04T11:41:00Z"/>
              </w:rPr>
            </w:pPr>
            <w:ins w:id="487" w:author="Samuel Abbott" w:date="2019-03-04T11:41:00Z">
              <w:r w:rsidRPr="00C6630A">
                <w:t>   10194 [</w:t>
              </w:r>
              <w:r w:rsidRPr="00C6630A">
                <w:rPr>
                  <w:i/>
                </w:rPr>
                <w:t>20</w:t>
              </w:r>
              <w:r w:rsidRPr="00C6630A">
                <w:t>]</w:t>
              </w:r>
            </w:ins>
          </w:p>
        </w:tc>
        <w:tc>
          <w:tcPr>
            <w:tcW w:w="826" w:type="pct"/>
          </w:tcPr>
          <w:p w14:paraId="53E272CA" w14:textId="77777777" w:rsidR="00C6630A" w:rsidRPr="00C6630A" w:rsidRDefault="00C6630A" w:rsidP="00C6630A">
            <w:pPr>
              <w:pStyle w:val="Compact"/>
              <w:rPr>
                <w:ins w:id="488" w:author="Samuel Abbott" w:date="2019-03-04T11:41:00Z"/>
              </w:rPr>
            </w:pPr>
            <w:ins w:id="489" w:author="Samuel Abbott" w:date="2019-03-04T11:41:00Z">
              <w:r w:rsidRPr="00C6630A">
                <w:t>   3560 [</w:t>
              </w:r>
              <w:r w:rsidRPr="00C6630A">
                <w:rPr>
                  <w:i/>
                </w:rPr>
                <w:t>15</w:t>
              </w:r>
              <w:r w:rsidRPr="00C6630A">
                <w:t>]</w:t>
              </w:r>
            </w:ins>
          </w:p>
        </w:tc>
        <w:tc>
          <w:tcPr>
            <w:tcW w:w="0" w:type="auto"/>
          </w:tcPr>
          <w:p w14:paraId="315A8075" w14:textId="77777777" w:rsidR="00C6630A" w:rsidRPr="00C6630A" w:rsidRDefault="00C6630A" w:rsidP="00C6630A">
            <w:pPr>
              <w:pStyle w:val="Compact"/>
              <w:rPr>
                <w:ins w:id="490" w:author="Samuel Abbott" w:date="2019-03-04T11:41:00Z"/>
              </w:rPr>
            </w:pPr>
            <w:ins w:id="491" w:author="Samuel Abbott" w:date="2019-03-04T11:41:00Z">
              <w:r w:rsidRPr="00C6630A">
                <w:t>   2695 [</w:t>
              </w:r>
              <w:r w:rsidRPr="00C6630A">
                <w:rPr>
                  <w:i/>
                </w:rPr>
                <w:t>27</w:t>
              </w:r>
              <w:r w:rsidRPr="00C6630A">
                <w:t>]</w:t>
              </w:r>
            </w:ins>
          </w:p>
        </w:tc>
        <w:tc>
          <w:tcPr>
            <w:tcW w:w="0" w:type="auto"/>
          </w:tcPr>
          <w:p w14:paraId="77FED082" w14:textId="77777777" w:rsidR="00C6630A" w:rsidRPr="00C6630A" w:rsidRDefault="00C6630A" w:rsidP="00C6630A">
            <w:pPr>
              <w:pStyle w:val="Compact"/>
              <w:rPr>
                <w:ins w:id="492" w:author="Samuel Abbott" w:date="2019-03-04T11:41:00Z"/>
              </w:rPr>
            </w:pPr>
            <w:ins w:id="493" w:author="Samuel Abbott" w:date="2019-03-04T11:41:00Z">
              <w:r w:rsidRPr="00C6630A">
                <w:t>   3939 [</w:t>
              </w:r>
              <w:r w:rsidRPr="00C6630A">
                <w:rPr>
                  <w:i/>
                </w:rPr>
                <w:t>24</w:t>
              </w:r>
              <w:r w:rsidRPr="00C6630A">
                <w:t>]</w:t>
              </w:r>
            </w:ins>
          </w:p>
        </w:tc>
      </w:tr>
      <w:tr w:rsidR="00C6630A" w:rsidRPr="00C6630A" w14:paraId="43658CD2" w14:textId="77777777" w:rsidTr="005D2FBF">
        <w:trPr>
          <w:ins w:id="494" w:author="Samuel Abbott" w:date="2019-03-04T11:41:00Z"/>
        </w:trPr>
        <w:tc>
          <w:tcPr>
            <w:tcW w:w="1683" w:type="pct"/>
          </w:tcPr>
          <w:p w14:paraId="4C40C9FD" w14:textId="77777777" w:rsidR="00C6630A" w:rsidRPr="00C6630A" w:rsidRDefault="00C6630A" w:rsidP="00C6630A">
            <w:pPr>
              <w:pStyle w:val="Compact"/>
              <w:rPr>
                <w:ins w:id="495" w:author="Samuel Abbott" w:date="2019-03-04T11:41:00Z"/>
              </w:rPr>
            </w:pPr>
            <w:ins w:id="496" w:author="Samuel Abbott" w:date="2019-03-04T11:41:00Z">
              <w:r w:rsidRPr="00C6630A">
                <w:t>   Black-Caribbean</w:t>
              </w:r>
            </w:ins>
          </w:p>
        </w:tc>
        <w:tc>
          <w:tcPr>
            <w:tcW w:w="816" w:type="pct"/>
          </w:tcPr>
          <w:p w14:paraId="6C91D70F" w14:textId="77777777" w:rsidR="00C6630A" w:rsidRPr="00C6630A" w:rsidRDefault="00C6630A" w:rsidP="00C6630A">
            <w:pPr>
              <w:pStyle w:val="Compact"/>
              <w:rPr>
                <w:ins w:id="497" w:author="Samuel Abbott" w:date="2019-03-04T11:41:00Z"/>
              </w:rPr>
            </w:pPr>
            <w:ins w:id="498" w:author="Samuel Abbott" w:date="2019-03-04T11:41:00Z">
              <w:r w:rsidRPr="00C6630A">
                <w:t>   1112 [</w:t>
              </w:r>
              <w:r w:rsidRPr="00C6630A">
                <w:rPr>
                  <w:i/>
                </w:rPr>
                <w:t>2</w:t>
              </w:r>
              <w:r w:rsidRPr="00C6630A">
                <w:t>]</w:t>
              </w:r>
            </w:ins>
          </w:p>
        </w:tc>
        <w:tc>
          <w:tcPr>
            <w:tcW w:w="826" w:type="pct"/>
          </w:tcPr>
          <w:p w14:paraId="31F446B9" w14:textId="77777777" w:rsidR="00C6630A" w:rsidRPr="00C6630A" w:rsidRDefault="00C6630A" w:rsidP="00C6630A">
            <w:pPr>
              <w:pStyle w:val="Compact"/>
              <w:rPr>
                <w:ins w:id="499" w:author="Samuel Abbott" w:date="2019-03-04T11:41:00Z"/>
              </w:rPr>
            </w:pPr>
            <w:ins w:id="500" w:author="Samuel Abbott" w:date="2019-03-04T11:41:00Z">
              <w:r w:rsidRPr="00C6630A">
                <w:t>   559 [</w:t>
              </w:r>
              <w:r w:rsidRPr="00C6630A">
                <w:rPr>
                  <w:i/>
                </w:rPr>
                <w:t>2</w:t>
              </w:r>
              <w:r w:rsidRPr="00C6630A">
                <w:t>]</w:t>
              </w:r>
            </w:ins>
          </w:p>
        </w:tc>
        <w:tc>
          <w:tcPr>
            <w:tcW w:w="0" w:type="auto"/>
          </w:tcPr>
          <w:p w14:paraId="0349ECD2" w14:textId="77777777" w:rsidR="00C6630A" w:rsidRPr="00C6630A" w:rsidRDefault="00C6630A" w:rsidP="00C6630A">
            <w:pPr>
              <w:pStyle w:val="Compact"/>
              <w:rPr>
                <w:ins w:id="501" w:author="Samuel Abbott" w:date="2019-03-04T11:41:00Z"/>
              </w:rPr>
            </w:pPr>
            <w:ins w:id="502" w:author="Samuel Abbott" w:date="2019-03-04T11:41:00Z">
              <w:r w:rsidRPr="00C6630A">
                <w:t>   242 [</w:t>
              </w:r>
              <w:r w:rsidRPr="00C6630A">
                <w:rPr>
                  <w:i/>
                </w:rPr>
                <w:t>2</w:t>
              </w:r>
              <w:r w:rsidRPr="00C6630A">
                <w:t>]</w:t>
              </w:r>
            </w:ins>
          </w:p>
        </w:tc>
        <w:tc>
          <w:tcPr>
            <w:tcW w:w="0" w:type="auto"/>
          </w:tcPr>
          <w:p w14:paraId="460EDDF3" w14:textId="77777777" w:rsidR="00C6630A" w:rsidRPr="00C6630A" w:rsidRDefault="00C6630A" w:rsidP="00C6630A">
            <w:pPr>
              <w:pStyle w:val="Compact"/>
              <w:rPr>
                <w:ins w:id="503" w:author="Samuel Abbott" w:date="2019-03-04T11:41:00Z"/>
              </w:rPr>
            </w:pPr>
            <w:ins w:id="504" w:author="Samuel Abbott" w:date="2019-03-04T11:41:00Z">
              <w:r w:rsidRPr="00C6630A">
                <w:t>   311 [</w:t>
              </w:r>
              <w:r w:rsidRPr="00C6630A">
                <w:rPr>
                  <w:i/>
                </w:rPr>
                <w:t>2</w:t>
              </w:r>
              <w:r w:rsidRPr="00C6630A">
                <w:t>]</w:t>
              </w:r>
            </w:ins>
          </w:p>
        </w:tc>
      </w:tr>
      <w:tr w:rsidR="00C6630A" w:rsidRPr="00C6630A" w14:paraId="624B6BD5" w14:textId="77777777" w:rsidTr="005D2FBF">
        <w:trPr>
          <w:ins w:id="505" w:author="Samuel Abbott" w:date="2019-03-04T11:41:00Z"/>
        </w:trPr>
        <w:tc>
          <w:tcPr>
            <w:tcW w:w="1683" w:type="pct"/>
          </w:tcPr>
          <w:p w14:paraId="29D82118" w14:textId="77777777" w:rsidR="00C6630A" w:rsidRPr="00C6630A" w:rsidRDefault="00C6630A" w:rsidP="00C6630A">
            <w:pPr>
              <w:pStyle w:val="Compact"/>
              <w:rPr>
                <w:ins w:id="506" w:author="Samuel Abbott" w:date="2019-03-04T11:41:00Z"/>
              </w:rPr>
            </w:pPr>
            <w:ins w:id="507" w:author="Samuel Abbott" w:date="2019-03-04T11:41:00Z">
              <w:r w:rsidRPr="00C6630A">
                <w:t>   Black-African</w:t>
              </w:r>
            </w:ins>
          </w:p>
        </w:tc>
        <w:tc>
          <w:tcPr>
            <w:tcW w:w="816" w:type="pct"/>
          </w:tcPr>
          <w:p w14:paraId="637A5029" w14:textId="77777777" w:rsidR="00C6630A" w:rsidRPr="00C6630A" w:rsidRDefault="00C6630A" w:rsidP="00C6630A">
            <w:pPr>
              <w:pStyle w:val="Compact"/>
              <w:rPr>
                <w:ins w:id="508" w:author="Samuel Abbott" w:date="2019-03-04T11:41:00Z"/>
              </w:rPr>
            </w:pPr>
            <w:ins w:id="509" w:author="Samuel Abbott" w:date="2019-03-04T11:41:00Z">
              <w:r w:rsidRPr="00C6630A">
                <w:t>   8942 [</w:t>
              </w:r>
              <w:r w:rsidRPr="00C6630A">
                <w:rPr>
                  <w:i/>
                </w:rPr>
                <w:t>18</w:t>
              </w:r>
              <w:r w:rsidRPr="00C6630A">
                <w:t>]</w:t>
              </w:r>
            </w:ins>
          </w:p>
        </w:tc>
        <w:tc>
          <w:tcPr>
            <w:tcW w:w="826" w:type="pct"/>
          </w:tcPr>
          <w:p w14:paraId="666228CE" w14:textId="77777777" w:rsidR="00C6630A" w:rsidRPr="00C6630A" w:rsidRDefault="00C6630A" w:rsidP="00C6630A">
            <w:pPr>
              <w:pStyle w:val="Compact"/>
              <w:rPr>
                <w:ins w:id="510" w:author="Samuel Abbott" w:date="2019-03-04T11:41:00Z"/>
              </w:rPr>
            </w:pPr>
            <w:ins w:id="511" w:author="Samuel Abbott" w:date="2019-03-04T11:41:00Z">
              <w:r w:rsidRPr="00C6630A">
                <w:t>   4620 [</w:t>
              </w:r>
              <w:r w:rsidRPr="00C6630A">
                <w:rPr>
                  <w:i/>
                </w:rPr>
                <w:t>19</w:t>
              </w:r>
              <w:r w:rsidRPr="00C6630A">
                <w:t>]</w:t>
              </w:r>
            </w:ins>
          </w:p>
        </w:tc>
        <w:tc>
          <w:tcPr>
            <w:tcW w:w="0" w:type="auto"/>
          </w:tcPr>
          <w:p w14:paraId="5EC466F6" w14:textId="77777777" w:rsidR="00C6630A" w:rsidRPr="00C6630A" w:rsidRDefault="00C6630A" w:rsidP="00C6630A">
            <w:pPr>
              <w:pStyle w:val="Compact"/>
              <w:rPr>
                <w:ins w:id="512" w:author="Samuel Abbott" w:date="2019-03-04T11:41:00Z"/>
              </w:rPr>
            </w:pPr>
            <w:ins w:id="513" w:author="Samuel Abbott" w:date="2019-03-04T11:41:00Z">
              <w:r w:rsidRPr="00C6630A">
                <w:t>   1602 [</w:t>
              </w:r>
              <w:r w:rsidRPr="00C6630A">
                <w:rPr>
                  <w:i/>
                </w:rPr>
                <w:t>16</w:t>
              </w:r>
              <w:r w:rsidRPr="00C6630A">
                <w:t>]</w:t>
              </w:r>
            </w:ins>
          </w:p>
        </w:tc>
        <w:tc>
          <w:tcPr>
            <w:tcW w:w="0" w:type="auto"/>
          </w:tcPr>
          <w:p w14:paraId="2FAEDC6F" w14:textId="77777777" w:rsidR="00C6630A" w:rsidRPr="00C6630A" w:rsidRDefault="00C6630A" w:rsidP="00C6630A">
            <w:pPr>
              <w:pStyle w:val="Compact"/>
              <w:rPr>
                <w:ins w:id="514" w:author="Samuel Abbott" w:date="2019-03-04T11:41:00Z"/>
              </w:rPr>
            </w:pPr>
            <w:ins w:id="515" w:author="Samuel Abbott" w:date="2019-03-04T11:41:00Z">
              <w:r w:rsidRPr="00C6630A">
                <w:t>   2720 [</w:t>
              </w:r>
              <w:r w:rsidRPr="00C6630A">
                <w:rPr>
                  <w:i/>
                </w:rPr>
                <w:t>17</w:t>
              </w:r>
              <w:r w:rsidRPr="00C6630A">
                <w:t>]</w:t>
              </w:r>
            </w:ins>
          </w:p>
        </w:tc>
      </w:tr>
      <w:tr w:rsidR="00C6630A" w:rsidRPr="00C6630A" w14:paraId="6D0E1859" w14:textId="77777777" w:rsidTr="005D2FBF">
        <w:trPr>
          <w:ins w:id="516" w:author="Samuel Abbott" w:date="2019-03-04T11:41:00Z"/>
        </w:trPr>
        <w:tc>
          <w:tcPr>
            <w:tcW w:w="1683" w:type="pct"/>
          </w:tcPr>
          <w:p w14:paraId="0274BE99" w14:textId="77777777" w:rsidR="00C6630A" w:rsidRPr="00C6630A" w:rsidRDefault="00C6630A" w:rsidP="00C6630A">
            <w:pPr>
              <w:pStyle w:val="Compact"/>
              <w:rPr>
                <w:ins w:id="517" w:author="Samuel Abbott" w:date="2019-03-04T11:41:00Z"/>
              </w:rPr>
            </w:pPr>
            <w:ins w:id="518" w:author="Samuel Abbott" w:date="2019-03-04T11:41:00Z">
              <w:r w:rsidRPr="00C6630A">
                <w:t>   Black-Other</w:t>
              </w:r>
            </w:ins>
          </w:p>
        </w:tc>
        <w:tc>
          <w:tcPr>
            <w:tcW w:w="816" w:type="pct"/>
          </w:tcPr>
          <w:p w14:paraId="53C09C7E" w14:textId="77777777" w:rsidR="00C6630A" w:rsidRPr="00C6630A" w:rsidRDefault="00C6630A" w:rsidP="00C6630A">
            <w:pPr>
              <w:pStyle w:val="Compact"/>
              <w:rPr>
                <w:ins w:id="519" w:author="Samuel Abbott" w:date="2019-03-04T11:41:00Z"/>
              </w:rPr>
            </w:pPr>
            <w:ins w:id="520" w:author="Samuel Abbott" w:date="2019-03-04T11:41:00Z">
              <w:r w:rsidRPr="00C6630A">
                <w:t>   462 [</w:t>
              </w:r>
              <w:r w:rsidRPr="00C6630A">
                <w:rPr>
                  <w:i/>
                </w:rPr>
                <w:t>1</w:t>
              </w:r>
              <w:r w:rsidRPr="00C6630A">
                <w:t>]</w:t>
              </w:r>
            </w:ins>
          </w:p>
        </w:tc>
        <w:tc>
          <w:tcPr>
            <w:tcW w:w="826" w:type="pct"/>
          </w:tcPr>
          <w:p w14:paraId="1F406E5C" w14:textId="77777777" w:rsidR="00C6630A" w:rsidRPr="00C6630A" w:rsidRDefault="00C6630A" w:rsidP="00C6630A">
            <w:pPr>
              <w:pStyle w:val="Compact"/>
              <w:rPr>
                <w:ins w:id="521" w:author="Samuel Abbott" w:date="2019-03-04T11:41:00Z"/>
              </w:rPr>
            </w:pPr>
            <w:ins w:id="522" w:author="Samuel Abbott" w:date="2019-03-04T11:41:00Z">
              <w:r w:rsidRPr="00C6630A">
                <w:t>   261 [</w:t>
              </w:r>
              <w:r w:rsidRPr="00C6630A">
                <w:rPr>
                  <w:i/>
                </w:rPr>
                <w:t>1</w:t>
              </w:r>
              <w:r w:rsidRPr="00C6630A">
                <w:t>]</w:t>
              </w:r>
            </w:ins>
          </w:p>
        </w:tc>
        <w:tc>
          <w:tcPr>
            <w:tcW w:w="0" w:type="auto"/>
          </w:tcPr>
          <w:p w14:paraId="05D68F13" w14:textId="77777777" w:rsidR="00C6630A" w:rsidRPr="00C6630A" w:rsidRDefault="00C6630A" w:rsidP="00C6630A">
            <w:pPr>
              <w:pStyle w:val="Compact"/>
              <w:rPr>
                <w:ins w:id="523" w:author="Samuel Abbott" w:date="2019-03-04T11:41:00Z"/>
              </w:rPr>
            </w:pPr>
            <w:ins w:id="524" w:author="Samuel Abbott" w:date="2019-03-04T11:41:00Z">
              <w:r w:rsidRPr="00C6630A">
                <w:t>   80 [</w:t>
              </w:r>
              <w:r w:rsidRPr="00C6630A">
                <w:rPr>
                  <w:i/>
                </w:rPr>
                <w:t>1</w:t>
              </w:r>
              <w:r w:rsidRPr="00C6630A">
                <w:t>]</w:t>
              </w:r>
            </w:ins>
          </w:p>
        </w:tc>
        <w:tc>
          <w:tcPr>
            <w:tcW w:w="0" w:type="auto"/>
          </w:tcPr>
          <w:p w14:paraId="133B829A" w14:textId="77777777" w:rsidR="00C6630A" w:rsidRPr="00C6630A" w:rsidRDefault="00C6630A" w:rsidP="00C6630A">
            <w:pPr>
              <w:pStyle w:val="Compact"/>
              <w:rPr>
                <w:ins w:id="525" w:author="Samuel Abbott" w:date="2019-03-04T11:41:00Z"/>
              </w:rPr>
            </w:pPr>
            <w:ins w:id="526" w:author="Samuel Abbott" w:date="2019-03-04T11:41:00Z">
              <w:r w:rsidRPr="00C6630A">
                <w:t>   121 [</w:t>
              </w:r>
              <w:r w:rsidRPr="00C6630A">
                <w:rPr>
                  <w:i/>
                </w:rPr>
                <w:t>1</w:t>
              </w:r>
              <w:r w:rsidRPr="00C6630A">
                <w:t>]</w:t>
              </w:r>
            </w:ins>
          </w:p>
        </w:tc>
      </w:tr>
      <w:tr w:rsidR="00C6630A" w:rsidRPr="00C6630A" w14:paraId="1F429B0F" w14:textId="77777777" w:rsidTr="005D2FBF">
        <w:trPr>
          <w:ins w:id="527" w:author="Samuel Abbott" w:date="2019-03-04T11:41:00Z"/>
        </w:trPr>
        <w:tc>
          <w:tcPr>
            <w:tcW w:w="1683" w:type="pct"/>
          </w:tcPr>
          <w:p w14:paraId="50C8F655" w14:textId="77777777" w:rsidR="00C6630A" w:rsidRPr="00C6630A" w:rsidRDefault="00C6630A" w:rsidP="00C6630A">
            <w:pPr>
              <w:pStyle w:val="Compact"/>
              <w:rPr>
                <w:ins w:id="528" w:author="Samuel Abbott" w:date="2019-03-04T11:41:00Z"/>
              </w:rPr>
            </w:pPr>
            <w:ins w:id="529" w:author="Samuel Abbott" w:date="2019-03-04T11:41:00Z">
              <w:r w:rsidRPr="00C6630A">
                <w:t>   Indian</w:t>
              </w:r>
            </w:ins>
          </w:p>
        </w:tc>
        <w:tc>
          <w:tcPr>
            <w:tcW w:w="816" w:type="pct"/>
          </w:tcPr>
          <w:p w14:paraId="489EF937" w14:textId="77777777" w:rsidR="00C6630A" w:rsidRPr="00C6630A" w:rsidRDefault="00C6630A" w:rsidP="00C6630A">
            <w:pPr>
              <w:pStyle w:val="Compact"/>
              <w:rPr>
                <w:ins w:id="530" w:author="Samuel Abbott" w:date="2019-03-04T11:41:00Z"/>
              </w:rPr>
            </w:pPr>
            <w:ins w:id="531" w:author="Samuel Abbott" w:date="2019-03-04T11:41:00Z">
              <w:r w:rsidRPr="00C6630A">
                <w:t>   12994 [</w:t>
              </w:r>
              <w:r w:rsidRPr="00C6630A">
                <w:rPr>
                  <w:i/>
                </w:rPr>
                <w:t>26</w:t>
              </w:r>
              <w:r w:rsidRPr="00C6630A">
                <w:t>]</w:t>
              </w:r>
            </w:ins>
          </w:p>
        </w:tc>
        <w:tc>
          <w:tcPr>
            <w:tcW w:w="826" w:type="pct"/>
          </w:tcPr>
          <w:p w14:paraId="15CB80C2" w14:textId="77777777" w:rsidR="00C6630A" w:rsidRPr="00C6630A" w:rsidRDefault="00C6630A" w:rsidP="00C6630A">
            <w:pPr>
              <w:pStyle w:val="Compact"/>
              <w:rPr>
                <w:ins w:id="532" w:author="Samuel Abbott" w:date="2019-03-04T11:41:00Z"/>
              </w:rPr>
            </w:pPr>
            <w:ins w:id="533" w:author="Samuel Abbott" w:date="2019-03-04T11:41:00Z">
              <w:r w:rsidRPr="00C6630A">
                <w:t>   7176 [</w:t>
              </w:r>
              <w:r w:rsidRPr="00C6630A">
                <w:rPr>
                  <w:i/>
                </w:rPr>
                <w:t>30</w:t>
              </w:r>
              <w:r w:rsidRPr="00C6630A">
                <w:t>]</w:t>
              </w:r>
            </w:ins>
          </w:p>
        </w:tc>
        <w:tc>
          <w:tcPr>
            <w:tcW w:w="0" w:type="auto"/>
          </w:tcPr>
          <w:p w14:paraId="3B175AC8" w14:textId="77777777" w:rsidR="00C6630A" w:rsidRPr="00C6630A" w:rsidRDefault="00C6630A" w:rsidP="00C6630A">
            <w:pPr>
              <w:pStyle w:val="Compact"/>
              <w:rPr>
                <w:ins w:id="534" w:author="Samuel Abbott" w:date="2019-03-04T11:41:00Z"/>
              </w:rPr>
            </w:pPr>
            <w:ins w:id="535" w:author="Samuel Abbott" w:date="2019-03-04T11:41:00Z">
              <w:r w:rsidRPr="00C6630A">
                <w:t>   2061 [</w:t>
              </w:r>
              <w:r w:rsidRPr="00C6630A">
                <w:rPr>
                  <w:i/>
                </w:rPr>
                <w:t>21</w:t>
              </w:r>
              <w:r w:rsidRPr="00C6630A">
                <w:t>]</w:t>
              </w:r>
            </w:ins>
          </w:p>
        </w:tc>
        <w:tc>
          <w:tcPr>
            <w:tcW w:w="0" w:type="auto"/>
          </w:tcPr>
          <w:p w14:paraId="0A028F5D" w14:textId="77777777" w:rsidR="00C6630A" w:rsidRPr="00C6630A" w:rsidRDefault="00C6630A" w:rsidP="00C6630A">
            <w:pPr>
              <w:pStyle w:val="Compact"/>
              <w:rPr>
                <w:ins w:id="536" w:author="Samuel Abbott" w:date="2019-03-04T11:41:00Z"/>
              </w:rPr>
            </w:pPr>
            <w:ins w:id="537" w:author="Samuel Abbott" w:date="2019-03-04T11:41:00Z">
              <w:r w:rsidRPr="00C6630A">
                <w:t>   3757 [</w:t>
              </w:r>
              <w:r w:rsidRPr="00C6630A">
                <w:rPr>
                  <w:i/>
                </w:rPr>
                <w:t>23</w:t>
              </w:r>
              <w:r w:rsidRPr="00C6630A">
                <w:t>]</w:t>
              </w:r>
            </w:ins>
          </w:p>
        </w:tc>
      </w:tr>
      <w:tr w:rsidR="00C6630A" w:rsidRPr="00C6630A" w14:paraId="0D692EAD" w14:textId="77777777" w:rsidTr="005D2FBF">
        <w:trPr>
          <w:ins w:id="538" w:author="Samuel Abbott" w:date="2019-03-04T11:41:00Z"/>
        </w:trPr>
        <w:tc>
          <w:tcPr>
            <w:tcW w:w="1683" w:type="pct"/>
          </w:tcPr>
          <w:p w14:paraId="594351BC" w14:textId="77777777" w:rsidR="00C6630A" w:rsidRPr="00C6630A" w:rsidRDefault="00C6630A" w:rsidP="00C6630A">
            <w:pPr>
              <w:pStyle w:val="Compact"/>
              <w:rPr>
                <w:ins w:id="539" w:author="Samuel Abbott" w:date="2019-03-04T11:41:00Z"/>
              </w:rPr>
            </w:pPr>
            <w:ins w:id="540" w:author="Samuel Abbott" w:date="2019-03-04T11:41:00Z">
              <w:r w:rsidRPr="00C6630A">
                <w:t>   Pakistani</w:t>
              </w:r>
            </w:ins>
          </w:p>
        </w:tc>
        <w:tc>
          <w:tcPr>
            <w:tcW w:w="816" w:type="pct"/>
          </w:tcPr>
          <w:p w14:paraId="06A3777C" w14:textId="77777777" w:rsidR="00C6630A" w:rsidRPr="00C6630A" w:rsidRDefault="00C6630A" w:rsidP="00C6630A">
            <w:pPr>
              <w:pStyle w:val="Compact"/>
              <w:rPr>
                <w:ins w:id="541" w:author="Samuel Abbott" w:date="2019-03-04T11:41:00Z"/>
              </w:rPr>
            </w:pPr>
            <w:ins w:id="542" w:author="Samuel Abbott" w:date="2019-03-04T11:41:00Z">
              <w:r w:rsidRPr="00C6630A">
                <w:t>   8237 [</w:t>
              </w:r>
              <w:r w:rsidRPr="00C6630A">
                <w:rPr>
                  <w:i/>
                </w:rPr>
                <w:t>16</w:t>
              </w:r>
              <w:r w:rsidRPr="00C6630A">
                <w:t>]</w:t>
              </w:r>
            </w:ins>
          </w:p>
        </w:tc>
        <w:tc>
          <w:tcPr>
            <w:tcW w:w="826" w:type="pct"/>
          </w:tcPr>
          <w:p w14:paraId="482B8FE3" w14:textId="77777777" w:rsidR="00C6630A" w:rsidRPr="00C6630A" w:rsidRDefault="00C6630A" w:rsidP="00C6630A">
            <w:pPr>
              <w:pStyle w:val="Compact"/>
              <w:rPr>
                <w:ins w:id="543" w:author="Samuel Abbott" w:date="2019-03-04T11:41:00Z"/>
              </w:rPr>
            </w:pPr>
            <w:ins w:id="544" w:author="Samuel Abbott" w:date="2019-03-04T11:41:00Z">
              <w:r w:rsidRPr="00C6630A">
                <w:t>   3512 [</w:t>
              </w:r>
              <w:r w:rsidRPr="00C6630A">
                <w:rPr>
                  <w:i/>
                </w:rPr>
                <w:t>15</w:t>
              </w:r>
              <w:r w:rsidRPr="00C6630A">
                <w:t>]</w:t>
              </w:r>
            </w:ins>
          </w:p>
        </w:tc>
        <w:tc>
          <w:tcPr>
            <w:tcW w:w="0" w:type="auto"/>
          </w:tcPr>
          <w:p w14:paraId="4A3BC803" w14:textId="77777777" w:rsidR="00C6630A" w:rsidRPr="00C6630A" w:rsidRDefault="00C6630A" w:rsidP="00C6630A">
            <w:pPr>
              <w:pStyle w:val="Compact"/>
              <w:rPr>
                <w:ins w:id="545" w:author="Samuel Abbott" w:date="2019-03-04T11:41:00Z"/>
              </w:rPr>
            </w:pPr>
            <w:ins w:id="546" w:author="Samuel Abbott" w:date="2019-03-04T11:41:00Z">
              <w:r w:rsidRPr="00C6630A">
                <w:t>   1720 [</w:t>
              </w:r>
              <w:r w:rsidRPr="00C6630A">
                <w:rPr>
                  <w:i/>
                </w:rPr>
                <w:t>17</w:t>
              </w:r>
              <w:r w:rsidRPr="00C6630A">
                <w:t>]</w:t>
              </w:r>
            </w:ins>
          </w:p>
        </w:tc>
        <w:tc>
          <w:tcPr>
            <w:tcW w:w="0" w:type="auto"/>
          </w:tcPr>
          <w:p w14:paraId="7274FF0B" w14:textId="77777777" w:rsidR="00C6630A" w:rsidRPr="00C6630A" w:rsidRDefault="00C6630A" w:rsidP="00C6630A">
            <w:pPr>
              <w:pStyle w:val="Compact"/>
              <w:rPr>
                <w:ins w:id="547" w:author="Samuel Abbott" w:date="2019-03-04T11:41:00Z"/>
              </w:rPr>
            </w:pPr>
            <w:ins w:id="548" w:author="Samuel Abbott" w:date="2019-03-04T11:41:00Z">
              <w:r w:rsidRPr="00C6630A">
                <w:t>   3005 [</w:t>
              </w:r>
              <w:r w:rsidRPr="00C6630A">
                <w:rPr>
                  <w:i/>
                </w:rPr>
                <w:t>18</w:t>
              </w:r>
              <w:r w:rsidRPr="00C6630A">
                <w:t>]</w:t>
              </w:r>
            </w:ins>
          </w:p>
        </w:tc>
      </w:tr>
      <w:tr w:rsidR="00C6630A" w:rsidRPr="00C6630A" w14:paraId="47CDEA32" w14:textId="77777777" w:rsidTr="005D2FBF">
        <w:trPr>
          <w:ins w:id="549" w:author="Samuel Abbott" w:date="2019-03-04T11:41:00Z"/>
        </w:trPr>
        <w:tc>
          <w:tcPr>
            <w:tcW w:w="1683" w:type="pct"/>
          </w:tcPr>
          <w:p w14:paraId="1730690F" w14:textId="77777777" w:rsidR="00C6630A" w:rsidRPr="00C6630A" w:rsidRDefault="00C6630A" w:rsidP="00C6630A">
            <w:pPr>
              <w:pStyle w:val="Compact"/>
              <w:rPr>
                <w:ins w:id="550" w:author="Samuel Abbott" w:date="2019-03-04T11:41:00Z"/>
              </w:rPr>
            </w:pPr>
            <w:ins w:id="551" w:author="Samuel Abbott" w:date="2019-03-04T11:41:00Z">
              <w:r w:rsidRPr="00C6630A">
                <w:t>   Bangladeshi</w:t>
              </w:r>
            </w:ins>
          </w:p>
        </w:tc>
        <w:tc>
          <w:tcPr>
            <w:tcW w:w="816" w:type="pct"/>
          </w:tcPr>
          <w:p w14:paraId="373B1F7E" w14:textId="77777777" w:rsidR="00C6630A" w:rsidRPr="00C6630A" w:rsidRDefault="00C6630A" w:rsidP="00C6630A">
            <w:pPr>
              <w:pStyle w:val="Compact"/>
              <w:rPr>
                <w:ins w:id="552" w:author="Samuel Abbott" w:date="2019-03-04T11:41:00Z"/>
              </w:rPr>
            </w:pPr>
            <w:ins w:id="553" w:author="Samuel Abbott" w:date="2019-03-04T11:41:00Z">
              <w:r w:rsidRPr="00C6630A">
                <w:t>   2025 [</w:t>
              </w:r>
              <w:r w:rsidRPr="00C6630A">
                <w:rPr>
                  <w:i/>
                </w:rPr>
                <w:t>4</w:t>
              </w:r>
              <w:r w:rsidRPr="00C6630A">
                <w:t>]</w:t>
              </w:r>
            </w:ins>
          </w:p>
        </w:tc>
        <w:tc>
          <w:tcPr>
            <w:tcW w:w="826" w:type="pct"/>
          </w:tcPr>
          <w:p w14:paraId="723403B4" w14:textId="77777777" w:rsidR="00C6630A" w:rsidRPr="00C6630A" w:rsidRDefault="00C6630A" w:rsidP="00C6630A">
            <w:pPr>
              <w:pStyle w:val="Compact"/>
              <w:rPr>
                <w:ins w:id="554" w:author="Samuel Abbott" w:date="2019-03-04T11:41:00Z"/>
              </w:rPr>
            </w:pPr>
            <w:ins w:id="555" w:author="Samuel Abbott" w:date="2019-03-04T11:41:00Z">
              <w:r w:rsidRPr="00C6630A">
                <w:t>   918 [</w:t>
              </w:r>
              <w:r w:rsidRPr="00C6630A">
                <w:rPr>
                  <w:i/>
                </w:rPr>
                <w:t>4</w:t>
              </w:r>
              <w:r w:rsidRPr="00C6630A">
                <w:t>]</w:t>
              </w:r>
            </w:ins>
          </w:p>
        </w:tc>
        <w:tc>
          <w:tcPr>
            <w:tcW w:w="0" w:type="auto"/>
          </w:tcPr>
          <w:p w14:paraId="507F15EA" w14:textId="77777777" w:rsidR="00C6630A" w:rsidRPr="00C6630A" w:rsidRDefault="00C6630A" w:rsidP="00C6630A">
            <w:pPr>
              <w:pStyle w:val="Compact"/>
              <w:rPr>
                <w:ins w:id="556" w:author="Samuel Abbott" w:date="2019-03-04T11:41:00Z"/>
              </w:rPr>
            </w:pPr>
            <w:ins w:id="557" w:author="Samuel Abbott" w:date="2019-03-04T11:41:00Z">
              <w:r w:rsidRPr="00C6630A">
                <w:t>   480 [</w:t>
              </w:r>
              <w:r w:rsidRPr="00C6630A">
                <w:rPr>
                  <w:i/>
                </w:rPr>
                <w:t>5</w:t>
              </w:r>
              <w:r w:rsidRPr="00C6630A">
                <w:t>]</w:t>
              </w:r>
            </w:ins>
          </w:p>
        </w:tc>
        <w:tc>
          <w:tcPr>
            <w:tcW w:w="0" w:type="auto"/>
          </w:tcPr>
          <w:p w14:paraId="36787FDC" w14:textId="77777777" w:rsidR="00C6630A" w:rsidRPr="00C6630A" w:rsidRDefault="00C6630A" w:rsidP="00C6630A">
            <w:pPr>
              <w:pStyle w:val="Compact"/>
              <w:rPr>
                <w:ins w:id="558" w:author="Samuel Abbott" w:date="2019-03-04T11:41:00Z"/>
              </w:rPr>
            </w:pPr>
            <w:ins w:id="559" w:author="Samuel Abbott" w:date="2019-03-04T11:41:00Z">
              <w:r w:rsidRPr="00C6630A">
                <w:t>   627 [</w:t>
              </w:r>
              <w:r w:rsidRPr="00C6630A">
                <w:rPr>
                  <w:i/>
                </w:rPr>
                <w:t>4</w:t>
              </w:r>
              <w:r w:rsidRPr="00C6630A">
                <w:t>]</w:t>
              </w:r>
            </w:ins>
          </w:p>
        </w:tc>
      </w:tr>
      <w:tr w:rsidR="00C6630A" w:rsidRPr="00C6630A" w14:paraId="36F5F367" w14:textId="77777777" w:rsidTr="005D2FBF">
        <w:trPr>
          <w:ins w:id="560" w:author="Samuel Abbott" w:date="2019-03-04T11:41:00Z"/>
        </w:trPr>
        <w:tc>
          <w:tcPr>
            <w:tcW w:w="1683" w:type="pct"/>
          </w:tcPr>
          <w:p w14:paraId="419E60BF" w14:textId="77777777" w:rsidR="00C6630A" w:rsidRPr="00C6630A" w:rsidRDefault="00C6630A" w:rsidP="00C6630A">
            <w:pPr>
              <w:pStyle w:val="Compact"/>
              <w:rPr>
                <w:ins w:id="561" w:author="Samuel Abbott" w:date="2019-03-04T11:41:00Z"/>
              </w:rPr>
            </w:pPr>
            <w:ins w:id="562" w:author="Samuel Abbott" w:date="2019-03-04T11:41:00Z">
              <w:r w:rsidRPr="00C6630A">
                <w:t>   Chinese</w:t>
              </w:r>
            </w:ins>
          </w:p>
        </w:tc>
        <w:tc>
          <w:tcPr>
            <w:tcW w:w="816" w:type="pct"/>
          </w:tcPr>
          <w:p w14:paraId="73F25E65" w14:textId="77777777" w:rsidR="00C6630A" w:rsidRPr="00C6630A" w:rsidRDefault="00C6630A" w:rsidP="00C6630A">
            <w:pPr>
              <w:pStyle w:val="Compact"/>
              <w:rPr>
                <w:ins w:id="563" w:author="Samuel Abbott" w:date="2019-03-04T11:41:00Z"/>
              </w:rPr>
            </w:pPr>
            <w:ins w:id="564" w:author="Samuel Abbott" w:date="2019-03-04T11:41:00Z">
              <w:r w:rsidRPr="00C6630A">
                <w:t>   601 [</w:t>
              </w:r>
              <w:r w:rsidRPr="00C6630A">
                <w:rPr>
                  <w:i/>
                </w:rPr>
                <w:t>1</w:t>
              </w:r>
              <w:r w:rsidRPr="00C6630A">
                <w:t>]</w:t>
              </w:r>
            </w:ins>
          </w:p>
        </w:tc>
        <w:tc>
          <w:tcPr>
            <w:tcW w:w="826" w:type="pct"/>
          </w:tcPr>
          <w:p w14:paraId="341C2ED2" w14:textId="77777777" w:rsidR="00C6630A" w:rsidRPr="00C6630A" w:rsidRDefault="00C6630A" w:rsidP="00C6630A">
            <w:pPr>
              <w:pStyle w:val="Compact"/>
              <w:rPr>
                <w:ins w:id="565" w:author="Samuel Abbott" w:date="2019-03-04T11:41:00Z"/>
              </w:rPr>
            </w:pPr>
            <w:ins w:id="566" w:author="Samuel Abbott" w:date="2019-03-04T11:41:00Z">
              <w:r w:rsidRPr="00C6630A">
                <w:t>   289 [</w:t>
              </w:r>
              <w:r w:rsidRPr="00C6630A">
                <w:rPr>
                  <w:i/>
                </w:rPr>
                <w:t>1</w:t>
              </w:r>
              <w:r w:rsidRPr="00C6630A">
                <w:t>]</w:t>
              </w:r>
            </w:ins>
          </w:p>
        </w:tc>
        <w:tc>
          <w:tcPr>
            <w:tcW w:w="0" w:type="auto"/>
          </w:tcPr>
          <w:p w14:paraId="383CF7F2" w14:textId="77777777" w:rsidR="00C6630A" w:rsidRPr="00C6630A" w:rsidRDefault="00C6630A" w:rsidP="00C6630A">
            <w:pPr>
              <w:pStyle w:val="Compact"/>
              <w:rPr>
                <w:ins w:id="567" w:author="Samuel Abbott" w:date="2019-03-04T11:41:00Z"/>
              </w:rPr>
            </w:pPr>
            <w:ins w:id="568" w:author="Samuel Abbott" w:date="2019-03-04T11:41:00Z">
              <w:r w:rsidRPr="00C6630A">
                <w:t>   101 [</w:t>
              </w:r>
              <w:r w:rsidRPr="00C6630A">
                <w:rPr>
                  <w:i/>
                </w:rPr>
                <w:t>1</w:t>
              </w:r>
              <w:r w:rsidRPr="00C6630A">
                <w:t>]</w:t>
              </w:r>
            </w:ins>
          </w:p>
        </w:tc>
        <w:tc>
          <w:tcPr>
            <w:tcW w:w="0" w:type="auto"/>
          </w:tcPr>
          <w:p w14:paraId="1600C799" w14:textId="77777777" w:rsidR="00C6630A" w:rsidRPr="00C6630A" w:rsidRDefault="00C6630A" w:rsidP="00C6630A">
            <w:pPr>
              <w:pStyle w:val="Compact"/>
              <w:rPr>
                <w:ins w:id="569" w:author="Samuel Abbott" w:date="2019-03-04T11:41:00Z"/>
              </w:rPr>
            </w:pPr>
            <w:ins w:id="570" w:author="Samuel Abbott" w:date="2019-03-04T11:41:00Z">
              <w:r w:rsidRPr="00C6630A">
                <w:t>   211 [</w:t>
              </w:r>
              <w:r w:rsidRPr="00C6630A">
                <w:rPr>
                  <w:i/>
                </w:rPr>
                <w:t>1</w:t>
              </w:r>
              <w:r w:rsidRPr="00C6630A">
                <w:t>]</w:t>
              </w:r>
            </w:ins>
          </w:p>
        </w:tc>
      </w:tr>
      <w:tr w:rsidR="00C6630A" w:rsidRPr="00C6630A" w14:paraId="0F5FD4DA" w14:textId="77777777" w:rsidTr="005D2FBF">
        <w:trPr>
          <w:ins w:id="571" w:author="Samuel Abbott" w:date="2019-03-04T11:41:00Z"/>
        </w:trPr>
        <w:tc>
          <w:tcPr>
            <w:tcW w:w="1683" w:type="pct"/>
          </w:tcPr>
          <w:p w14:paraId="14878073" w14:textId="77777777" w:rsidR="00C6630A" w:rsidRPr="00C6630A" w:rsidRDefault="00C6630A" w:rsidP="00C6630A">
            <w:pPr>
              <w:pStyle w:val="Compact"/>
              <w:rPr>
                <w:ins w:id="572" w:author="Samuel Abbott" w:date="2019-03-04T11:41:00Z"/>
              </w:rPr>
            </w:pPr>
            <w:ins w:id="573" w:author="Samuel Abbott" w:date="2019-03-04T11:41:00Z">
              <w:r w:rsidRPr="00C6630A">
                <w:t>   Mixed / Other</w:t>
              </w:r>
            </w:ins>
          </w:p>
        </w:tc>
        <w:tc>
          <w:tcPr>
            <w:tcW w:w="816" w:type="pct"/>
          </w:tcPr>
          <w:p w14:paraId="2D5780F0" w14:textId="77777777" w:rsidR="00C6630A" w:rsidRPr="00C6630A" w:rsidRDefault="00C6630A" w:rsidP="00C6630A">
            <w:pPr>
              <w:pStyle w:val="Compact"/>
              <w:rPr>
                <w:ins w:id="574" w:author="Samuel Abbott" w:date="2019-03-04T11:41:00Z"/>
              </w:rPr>
            </w:pPr>
            <w:ins w:id="575" w:author="Samuel Abbott" w:date="2019-03-04T11:41:00Z">
              <w:r w:rsidRPr="00C6630A">
                <w:t>   5849 [</w:t>
              </w:r>
              <w:r w:rsidRPr="00C6630A">
                <w:rPr>
                  <w:i/>
                </w:rPr>
                <w:t>12</w:t>
              </w:r>
              <w:r w:rsidRPr="00C6630A">
                <w:t>]</w:t>
              </w:r>
            </w:ins>
          </w:p>
        </w:tc>
        <w:tc>
          <w:tcPr>
            <w:tcW w:w="826" w:type="pct"/>
          </w:tcPr>
          <w:p w14:paraId="10FA43C4" w14:textId="77777777" w:rsidR="00C6630A" w:rsidRPr="00C6630A" w:rsidRDefault="00C6630A" w:rsidP="00C6630A">
            <w:pPr>
              <w:pStyle w:val="Compact"/>
              <w:rPr>
                <w:ins w:id="576" w:author="Samuel Abbott" w:date="2019-03-04T11:41:00Z"/>
              </w:rPr>
            </w:pPr>
            <w:ins w:id="577" w:author="Samuel Abbott" w:date="2019-03-04T11:41:00Z">
              <w:r w:rsidRPr="00C6630A">
                <w:t>   3179 [</w:t>
              </w:r>
              <w:r w:rsidRPr="00C6630A">
                <w:rPr>
                  <w:i/>
                </w:rPr>
                <w:t>13</w:t>
              </w:r>
              <w:r w:rsidRPr="00C6630A">
                <w:t>]</w:t>
              </w:r>
            </w:ins>
          </w:p>
        </w:tc>
        <w:tc>
          <w:tcPr>
            <w:tcW w:w="0" w:type="auto"/>
          </w:tcPr>
          <w:p w14:paraId="6C06821A" w14:textId="77777777" w:rsidR="00C6630A" w:rsidRPr="00C6630A" w:rsidRDefault="00C6630A" w:rsidP="00C6630A">
            <w:pPr>
              <w:pStyle w:val="Compact"/>
              <w:rPr>
                <w:ins w:id="578" w:author="Samuel Abbott" w:date="2019-03-04T11:41:00Z"/>
              </w:rPr>
            </w:pPr>
            <w:ins w:id="579" w:author="Samuel Abbott" w:date="2019-03-04T11:41:00Z">
              <w:r w:rsidRPr="00C6630A">
                <w:t>   1043 [</w:t>
              </w:r>
              <w:r w:rsidRPr="00C6630A">
                <w:rPr>
                  <w:i/>
                </w:rPr>
                <w:t>10</w:t>
              </w:r>
              <w:r w:rsidRPr="00C6630A">
                <w:t>]</w:t>
              </w:r>
            </w:ins>
          </w:p>
        </w:tc>
        <w:tc>
          <w:tcPr>
            <w:tcW w:w="0" w:type="auto"/>
          </w:tcPr>
          <w:p w14:paraId="50BA1FB9" w14:textId="77777777" w:rsidR="00C6630A" w:rsidRPr="00C6630A" w:rsidRDefault="00C6630A" w:rsidP="00C6630A">
            <w:pPr>
              <w:pStyle w:val="Compact"/>
              <w:rPr>
                <w:ins w:id="580" w:author="Samuel Abbott" w:date="2019-03-04T11:41:00Z"/>
              </w:rPr>
            </w:pPr>
            <w:ins w:id="581" w:author="Samuel Abbott" w:date="2019-03-04T11:41:00Z">
              <w:r w:rsidRPr="00C6630A">
                <w:t>   1627 [</w:t>
              </w:r>
              <w:r w:rsidRPr="00C6630A">
                <w:rPr>
                  <w:i/>
                </w:rPr>
                <w:t>10</w:t>
              </w:r>
              <w:r w:rsidRPr="00C6630A">
                <w:t>]</w:t>
              </w:r>
            </w:ins>
          </w:p>
        </w:tc>
      </w:tr>
      <w:tr w:rsidR="00C6630A" w:rsidRPr="00C6630A" w14:paraId="1D08ACF3" w14:textId="77777777" w:rsidTr="005D2FBF">
        <w:trPr>
          <w:ins w:id="582" w:author="Samuel Abbott" w:date="2019-03-04T11:41:00Z"/>
        </w:trPr>
        <w:tc>
          <w:tcPr>
            <w:tcW w:w="1683" w:type="pct"/>
          </w:tcPr>
          <w:p w14:paraId="6A755E19" w14:textId="77777777" w:rsidR="00C6630A" w:rsidRPr="00C6630A" w:rsidRDefault="00C6630A" w:rsidP="00C6630A">
            <w:pPr>
              <w:pStyle w:val="Compact"/>
              <w:rPr>
                <w:ins w:id="583" w:author="Samuel Abbott" w:date="2019-03-04T11:41:00Z"/>
              </w:rPr>
            </w:pPr>
            <w:ins w:id="584" w:author="Samuel Abbott" w:date="2019-03-04T11:41:00Z">
              <w:r w:rsidRPr="00C6630A">
                <w:t>Calendar year</w:t>
              </w:r>
            </w:ins>
          </w:p>
        </w:tc>
        <w:tc>
          <w:tcPr>
            <w:tcW w:w="816" w:type="pct"/>
          </w:tcPr>
          <w:p w14:paraId="33A7DA0C" w14:textId="77777777" w:rsidR="00C6630A" w:rsidRPr="00C6630A" w:rsidRDefault="00C6630A" w:rsidP="00C6630A">
            <w:pPr>
              <w:pStyle w:val="Compact"/>
              <w:rPr>
                <w:ins w:id="585" w:author="Samuel Abbott" w:date="2019-03-04T11:41:00Z"/>
              </w:rPr>
            </w:pPr>
            <w:ins w:id="586" w:author="Samuel Abbott" w:date="2019-03-04T11:41:00Z">
              <w:r w:rsidRPr="00C6630A">
                <w:t>51645 (100)</w:t>
              </w:r>
            </w:ins>
          </w:p>
        </w:tc>
        <w:tc>
          <w:tcPr>
            <w:tcW w:w="826" w:type="pct"/>
          </w:tcPr>
          <w:p w14:paraId="4964C697" w14:textId="77777777" w:rsidR="00C6630A" w:rsidRPr="00C6630A" w:rsidRDefault="00C6630A" w:rsidP="00C6630A">
            <w:pPr>
              <w:pStyle w:val="Compact"/>
              <w:rPr>
                <w:ins w:id="587" w:author="Samuel Abbott" w:date="2019-03-04T11:41:00Z"/>
              </w:rPr>
            </w:pPr>
            <w:ins w:id="588" w:author="Samuel Abbott" w:date="2019-03-04T11:41:00Z">
              <w:r w:rsidRPr="00C6630A">
                <w:t>24354 (100)</w:t>
              </w:r>
            </w:ins>
          </w:p>
        </w:tc>
        <w:tc>
          <w:tcPr>
            <w:tcW w:w="0" w:type="auto"/>
          </w:tcPr>
          <w:p w14:paraId="3A236C97" w14:textId="77777777" w:rsidR="00C6630A" w:rsidRPr="00C6630A" w:rsidRDefault="00C6630A" w:rsidP="00C6630A">
            <w:pPr>
              <w:pStyle w:val="Compact"/>
              <w:rPr>
                <w:ins w:id="589" w:author="Samuel Abbott" w:date="2019-03-04T11:41:00Z"/>
              </w:rPr>
            </w:pPr>
            <w:ins w:id="590" w:author="Samuel Abbott" w:date="2019-03-04T11:41:00Z">
              <w:r w:rsidRPr="00C6630A">
                <w:t>10158 (100)</w:t>
              </w:r>
            </w:ins>
          </w:p>
        </w:tc>
        <w:tc>
          <w:tcPr>
            <w:tcW w:w="0" w:type="auto"/>
          </w:tcPr>
          <w:p w14:paraId="7C09BF9C" w14:textId="77777777" w:rsidR="00C6630A" w:rsidRPr="00C6630A" w:rsidRDefault="00C6630A" w:rsidP="00C6630A">
            <w:pPr>
              <w:pStyle w:val="Compact"/>
              <w:rPr>
                <w:ins w:id="591" w:author="Samuel Abbott" w:date="2019-03-04T11:41:00Z"/>
              </w:rPr>
            </w:pPr>
            <w:ins w:id="592" w:author="Samuel Abbott" w:date="2019-03-04T11:41:00Z">
              <w:r w:rsidRPr="00C6630A">
                <w:t>17133 (100)</w:t>
              </w:r>
            </w:ins>
          </w:p>
        </w:tc>
      </w:tr>
      <w:tr w:rsidR="00C6630A" w:rsidRPr="00C6630A" w14:paraId="2F0E9AD2" w14:textId="77777777" w:rsidTr="00C6630A">
        <w:trPr>
          <w:cnfStyle w:val="010000000000" w:firstRow="0" w:lastRow="1" w:firstColumn="0" w:lastColumn="0" w:oddVBand="0" w:evenVBand="0" w:oddHBand="0" w:evenHBand="0" w:firstRowFirstColumn="0" w:firstRowLastColumn="0" w:lastRowFirstColumn="0" w:lastRowLastColumn="0"/>
          <w:ins w:id="593" w:author="Samuel Abbott" w:date="2019-03-04T11:41:00Z"/>
        </w:trPr>
        <w:tc>
          <w:tcPr>
            <w:tcW w:w="0" w:type="auto"/>
            <w:gridSpan w:val="5"/>
          </w:tcPr>
          <w:p w14:paraId="70DFA1B1" w14:textId="77777777" w:rsidR="00C6630A" w:rsidRPr="00C6630A" w:rsidRDefault="00C6630A" w:rsidP="00C6630A">
            <w:pPr>
              <w:pStyle w:val="Compact"/>
              <w:rPr>
                <w:ins w:id="594" w:author="Samuel Abbott" w:date="2019-03-04T11:41:00Z"/>
                <w:b w:val="0"/>
              </w:rPr>
            </w:pPr>
            <w:ins w:id="595" w:author="Samuel Abbott" w:date="2019-03-04T11:41:00Z">
              <w:r w:rsidRPr="00C6630A">
                <w:rPr>
                  <w:b w:val="0"/>
                </w:rPr>
                <w:t xml:space="preserve">{% all cases}(% complete within vaccine status)[% </w:t>
              </w:r>
              <w:r w:rsidRPr="00C6630A">
                <w:rPr>
                  <w:b w:val="0"/>
                  <w:i/>
                </w:rPr>
                <w:t>complete within category</w:t>
              </w:r>
              <w:r w:rsidRPr="00C6630A">
                <w:rPr>
                  <w:b w:val="0"/>
                </w:rPr>
                <w:t>],</w:t>
              </w:r>
            </w:ins>
          </w:p>
          <w:p w14:paraId="4E4B0513" w14:textId="77777777" w:rsidR="00C6630A" w:rsidRPr="00C6630A" w:rsidRDefault="00C6630A" w:rsidP="00C6630A">
            <w:pPr>
              <w:pStyle w:val="Compact"/>
              <w:rPr>
                <w:ins w:id="596" w:author="Samuel Abbott" w:date="2019-03-04T11:41:00Z"/>
                <w:b w:val="0"/>
              </w:rPr>
            </w:pPr>
            <w:ins w:id="597" w:author="Samuel Abbott" w:date="2019-03-04T11:41:00Z">
              <w:r w:rsidRPr="00C6630A">
                <w:rPr>
                  <w:b w:val="0"/>
                </w:rPr>
                <w:t xml:space="preserve"> * Death due to TB in those who died and where cause of death was known</w:t>
              </w:r>
            </w:ins>
          </w:p>
        </w:tc>
      </w:tr>
    </w:tbl>
    <w:p w14:paraId="03A11E7B" w14:textId="77777777" w:rsidR="008A7EC2" w:rsidRDefault="008A7EC2" w:rsidP="008A7EC2">
      <w:pPr>
        <w:pStyle w:val="BodyText"/>
      </w:pPr>
      <w:r>
        <w:rPr>
          <w:b/>
        </w:rPr>
        <w:t>All-cause mortality</w:t>
      </w:r>
    </w:p>
    <w:p w14:paraId="571B0D54" w14:textId="0F50532B" w:rsidR="008A7EC2" w:rsidRDefault="008A7EC2" w:rsidP="008A7EC2">
      <w:pPr>
        <w:pStyle w:val="BodyText"/>
      </w:pPr>
      <w:r>
        <w:t xml:space="preserve">In the univariable analysis the odds of death from any cause were lower for BCG vaccinated TB cases compared to unvaccinated cases, with an OR of 0.28 (95% CI 0.24 to 0.32, P: &lt;0.001) (table </w:t>
      </w:r>
      <w:ins w:id="598" w:author="Samuel Abbott" w:date="2019-03-04T11:46:00Z">
        <w:r w:rsidR="00C6630A">
          <w:t>3</w:t>
        </w:r>
      </w:ins>
      <w:r>
        <w:t>, see supplementary table S</w:t>
      </w:r>
      <w:ins w:id="599" w:author="Samuel Abbott" w:date="2019-03-04T11:53:00Z">
        <w:r w:rsidR="00324E53">
          <w:t>1</w:t>
        </w:r>
      </w:ins>
      <w:r>
        <w:t xml:space="preserve"> for the full table); an association remained after adjusting for confounders, but was attenuated with an aOR of 0.76 (95% CI 0.64 to 0.89, P: 0.001). We estimate that if all unvaccinated cases had been vaccinated there would have been on average 19 (95% CI 9 to 29) fewer deaths per year during the study period </w:t>
      </w:r>
      <w:r>
        <w:lastRenderedPageBreak/>
        <w:t xml:space="preserve">(out of 81 deaths per year on average in unvaccinated cases). Whilst there was evidence in univariable analyses to suggest all-cause mortality was higher in persons vaccinated more than 10 years prior to notification of TB and that all-cause mortality increased with increasing age group, these disappeared after adjusting for potential confounders (table </w:t>
      </w:r>
      <w:ins w:id="600" w:author="Samuel Abbott" w:date="2019-03-04T11:48:00Z">
        <w:r w:rsidR="00C6630A">
          <w:t>4</w:t>
        </w:r>
      </w:ins>
      <w:r>
        <w:t>, supplementary table S</w:t>
      </w:r>
      <w:ins w:id="601" w:author="Samuel Abbott" w:date="2019-03-04T11:53:00Z">
        <w:r w:rsidR="00324E53">
          <w:t>2</w:t>
        </w:r>
      </w:ins>
      <w:r>
        <w:t>).</w:t>
      </w:r>
    </w:p>
    <w:p w14:paraId="43DB35A5" w14:textId="5B6B9E9C" w:rsidR="008A7EC2" w:rsidRDefault="008A7EC2" w:rsidP="008A7EC2">
      <w:pPr>
        <w:pStyle w:val="BodyText"/>
      </w:pPr>
      <w:r>
        <w:t>Similar results to the multivariable analysis were found using multiply imputed data for the association between vaccination status and all-cause mortality (aOR: 0.76 (95% CI 0.61 to 0.94), P: 0.013), but not for time since vaccination with a greatly increased risk of all-cause mortality estimated for those vaccinated more than 10 years before case notification, compared to those vaccinated more recently (aOR: 12.19 (95% CI 3.48 to 42.64), (see online supplementary table S</w:t>
      </w:r>
      <w:ins w:id="602" w:author="Samuel Abbott" w:date="2019-03-04T11:53:00Z">
        <w:r w:rsidR="00324E53">
          <w:t>3</w:t>
        </w:r>
      </w:ins>
      <w:r>
        <w:t>, supplementary table S</w:t>
      </w:r>
      <w:ins w:id="603" w:author="Samuel Abbott" w:date="2019-03-04T11:53:00Z">
        <w:r w:rsidR="00324E53">
          <w:t>4</w:t>
        </w:r>
      </w:ins>
      <w:r>
        <w:t>)). For age at vaccination results for the multivariable analysis using multiply imputed data were comparable to those found using complete case analysis, except that there was some evidence that vaccination in adolescence, compared to under 1, was associated with increased, rather than decreased, all-cause mortality (aOR: 1.57 (95% CI 1.13 to 2.19), supplementary table S</w:t>
      </w:r>
      <w:ins w:id="604" w:author="Samuel Abbott" w:date="2019-03-04T11:53:00Z">
        <w:r w:rsidR="00324E53">
          <w:t>5</w:t>
        </w:r>
      </w:ins>
      <w:r>
        <w:t>).</w:t>
      </w:r>
    </w:p>
    <w:p w14:paraId="4BA5C485" w14:textId="77777777" w:rsidR="008A7EC2" w:rsidRDefault="008A7EC2" w:rsidP="008A7EC2">
      <w:pPr>
        <w:pStyle w:val="BodyText"/>
      </w:pPr>
      <w:r>
        <w:rPr>
          <w:b/>
        </w:rPr>
        <w:t>Deaths due to TB (in those who died)</w:t>
      </w:r>
    </w:p>
    <w:p w14:paraId="31710A65" w14:textId="02C17CE4" w:rsidR="008A7EC2" w:rsidRDefault="008A7EC2" w:rsidP="008A7EC2">
      <w:pPr>
        <w:pStyle w:val="BodyText"/>
      </w:pPr>
      <w:r>
        <w:t xml:space="preserve">There was little evidence of any association between BCG vaccination and deaths due to TB (in those who died and where cause of death was known) in the univariable analysis (table </w:t>
      </w:r>
      <w:ins w:id="605" w:author="Samuel Abbott" w:date="2019-03-04T11:49:00Z">
        <w:r w:rsidR="00C6630A">
          <w:t>3</w:t>
        </w:r>
      </w:ins>
      <w:r>
        <w:t>). The adjusted point estimate indicated an association between BCG vaccination and reduced deaths due to TB (in those who died) although the confidence intervals remained wide with a similar result found using multiply imputed data (see online supplementary table S</w:t>
      </w:r>
      <w:ins w:id="606" w:author="Samuel Abbott" w:date="2019-03-04T11:53:00Z">
        <w:r w:rsidR="00324E53">
          <w:t>3</w:t>
        </w:r>
      </w:ins>
      <w:r>
        <w:t xml:space="preserve">). There were insufficient data to robustly estimate an association between deaths </w:t>
      </w:r>
      <w:r>
        <w:lastRenderedPageBreak/>
        <w:t xml:space="preserve">due to TB (in those who died) and years since vaccination or age at vaccination (table </w:t>
      </w:r>
      <w:ins w:id="607" w:author="Samuel Abbott" w:date="2019-03-04T11:49:00Z">
        <w:r w:rsidR="00C6630A">
          <w:t>4</w:t>
        </w:r>
      </w:ins>
      <w:r>
        <w:t>, supplementary table S</w:t>
      </w:r>
      <w:ins w:id="608" w:author="Samuel Abbott" w:date="2019-03-04T11:52:00Z">
        <w:r w:rsidR="00324E53">
          <w:t>2</w:t>
        </w:r>
      </w:ins>
      <w:r>
        <w:t>).</w:t>
      </w:r>
    </w:p>
    <w:p w14:paraId="58A883A1" w14:textId="77777777" w:rsidR="008A7EC2" w:rsidRDefault="008A7EC2" w:rsidP="008A7EC2">
      <w:pPr>
        <w:pStyle w:val="BodyText"/>
      </w:pPr>
      <w:r>
        <w:rPr>
          <w:b/>
        </w:rPr>
        <w:t>Recurrent TB</w:t>
      </w:r>
    </w:p>
    <w:p w14:paraId="53CEA781" w14:textId="02380583" w:rsidR="008A7EC2" w:rsidRDefault="008A7EC2" w:rsidP="008A7EC2">
      <w:pPr>
        <w:pStyle w:val="BodyText"/>
      </w:pPr>
      <w:r>
        <w:t xml:space="preserve">In both the univariable and multivariable analysis there was some evidence that BCG vaccination was associated with reduced recurrent TB, although the strength of the evidence was weakened after adjusting for confounders (table </w:t>
      </w:r>
      <w:ins w:id="609" w:author="Samuel Abbott" w:date="2019-03-04T11:49:00Z">
        <w:r w:rsidR="00C6630A">
          <w:t>3</w:t>
        </w:r>
      </w:ins>
      <w:r>
        <w:t>). In the adjusted analysis, the odds of recurrent TB were lower for BCG vaccinated cases compared to unvaccinated cases, with an aOR of 0.90 (95% CI 0.81 to 1.00, P: 0.056). The strength of the evidence for this association was comparable in the analysis using multiply imputed data (see online supplementary table S</w:t>
      </w:r>
      <w:ins w:id="610" w:author="Samuel Abbott" w:date="2019-03-04T11:52:00Z">
        <w:r w:rsidR="00324E53">
          <w:t>3</w:t>
        </w:r>
      </w:ins>
      <w:r>
        <w:t xml:space="preserve">). There was little evidence in the adjusted analysis of any association between recurrent TB and years since vaccination (table </w:t>
      </w:r>
      <w:ins w:id="611" w:author="Samuel Abbott" w:date="2019-03-04T11:49:00Z">
        <w:r w:rsidR="00324E53">
          <w:t>4</w:t>
        </w:r>
      </w:ins>
      <w:r>
        <w:t>) or age at vaccination (supplementary table S</w:t>
      </w:r>
      <w:ins w:id="612" w:author="Samuel Abbott" w:date="2019-03-04T11:52:00Z">
        <w:r w:rsidR="00324E53">
          <w:t>2</w:t>
        </w:r>
      </w:ins>
      <w:r>
        <w:t>).</w:t>
      </w:r>
    </w:p>
    <w:p w14:paraId="39FCEEE8" w14:textId="77777777" w:rsidR="008A7EC2" w:rsidRDefault="008A7EC2" w:rsidP="008A7EC2">
      <w:pPr>
        <w:pStyle w:val="BodyText"/>
      </w:pPr>
      <w:r>
        <w:rPr>
          <w:b/>
        </w:rPr>
        <w:t>Other Outcomes</w:t>
      </w:r>
    </w:p>
    <w:p w14:paraId="27582926" w14:textId="65043D1F" w:rsidR="009622EB" w:rsidRDefault="008A7EC2" w:rsidP="008A7EC2">
      <w:pPr>
        <w:pStyle w:val="BodyText"/>
        <w:sectPr w:rsidR="009622EB" w:rsidSect="00924CE8">
          <w:headerReference w:type="default" r:id="rId10"/>
          <w:footerReference w:type="even" r:id="rId11"/>
          <w:footerReference w:type="default" r:id="rId12"/>
          <w:pgSz w:w="12240" w:h="15840"/>
          <w:pgMar w:top="1440" w:right="1440" w:bottom="1440" w:left="1440" w:header="720" w:footer="720" w:gutter="0"/>
          <w:lnNumType w:countBy="1"/>
          <w:cols w:space="720"/>
          <w:docGrid w:linePitch="326"/>
        </w:sectPr>
      </w:pPr>
      <w:r>
        <w:t xml:space="preserve">After adjusting for confounders there was little evidence for any association between BCG vaccination and pulmonary disease or positive sputum smear status (table </w:t>
      </w:r>
      <w:ins w:id="613" w:author="Samuel Abbott" w:date="2019-03-04T11:50:00Z">
        <w:r w:rsidR="00324E53">
          <w:t>3</w:t>
        </w:r>
      </w:ins>
      <w:r>
        <w:t>); similar results were found using multiply imputed data (see online supplementary table S</w:t>
      </w:r>
      <w:ins w:id="614" w:author="Samuel Abbott" w:date="2019-03-04T11:52:00Z">
        <w:r w:rsidR="00324E53">
          <w:t>3</w:t>
        </w:r>
      </w:ins>
      <w:r>
        <w:t>).</w:t>
      </w:r>
    </w:p>
    <w:p w14:paraId="5F8312C2" w14:textId="7E4E9286" w:rsidR="00441A7B" w:rsidRDefault="00441A7B">
      <w:pPr>
        <w:pStyle w:val="BodyText"/>
      </w:pPr>
    </w:p>
    <w:p w14:paraId="427383F4" w14:textId="6BC25CF9" w:rsidR="00441A7B" w:rsidRDefault="00A1412B">
      <w:pPr>
        <w:pStyle w:val="TableCaption"/>
      </w:pPr>
      <w:r>
        <w:rPr>
          <w:b/>
        </w:rPr>
        <w:t xml:space="preserve">Table </w:t>
      </w:r>
      <w:ins w:id="615" w:author="Samuel Abbott" w:date="2019-03-04T11:50:00Z">
        <w:r w:rsidR="00324E53">
          <w:rPr>
            <w:b/>
          </w:rPr>
          <w:t>3</w:t>
        </w:r>
      </w:ins>
      <w:r>
        <w:rPr>
          <w:b/>
        </w:rPr>
        <w:t>:</w:t>
      </w:r>
      <w:r>
        <w:t xml:space="preserve"> Summary of associations between BCG vaccination and all outcomes</w:t>
      </w:r>
    </w:p>
    <w:tbl>
      <w:tblPr>
        <w:tblStyle w:val="PlainTable21"/>
        <w:tblW w:w="5000" w:type="pct"/>
        <w:tblLayout w:type="fixed"/>
        <w:tblLook w:val="0660" w:firstRow="1" w:lastRow="1" w:firstColumn="0" w:lastColumn="0" w:noHBand="1" w:noVBand="1"/>
        <w:tblCaption w:val="Table 2: Summary of associations between BCG vaccination and all outcomes"/>
      </w:tblPr>
      <w:tblGrid>
        <w:gridCol w:w="1418"/>
        <w:gridCol w:w="1283"/>
        <w:gridCol w:w="897"/>
        <w:gridCol w:w="1169"/>
        <w:gridCol w:w="2071"/>
        <w:gridCol w:w="995"/>
        <w:gridCol w:w="809"/>
        <w:gridCol w:w="1296"/>
        <w:gridCol w:w="2032"/>
        <w:gridCol w:w="990"/>
      </w:tblGrid>
      <w:tr w:rsidR="00A052AE" w14:paraId="61EED7EB" w14:textId="77777777" w:rsidTr="008F32A5">
        <w:trPr>
          <w:cnfStyle w:val="100000000000" w:firstRow="1" w:lastRow="0" w:firstColumn="0" w:lastColumn="0" w:oddVBand="0" w:evenVBand="0" w:oddHBand="0" w:evenHBand="0" w:firstRowFirstColumn="0" w:firstRowLastColumn="0" w:lastRowFirstColumn="0" w:lastRowLastColumn="0"/>
        </w:trPr>
        <w:tc>
          <w:tcPr>
            <w:tcW w:w="547" w:type="pct"/>
            <w:vMerge w:val="restart"/>
          </w:tcPr>
          <w:p w14:paraId="41ABB47E" w14:textId="276FA53C" w:rsidR="00A052AE" w:rsidRPr="00A052AE" w:rsidRDefault="00A052AE" w:rsidP="00177474">
            <w:pPr>
              <w:pStyle w:val="Compact"/>
              <w:rPr>
                <w:b w:val="0"/>
              </w:rPr>
            </w:pPr>
            <w:r w:rsidRPr="00A052AE">
              <w:rPr>
                <w:b w:val="0"/>
              </w:rPr>
              <w:t>Outcome</w:t>
            </w:r>
          </w:p>
        </w:tc>
        <w:tc>
          <w:tcPr>
            <w:tcW w:w="495" w:type="pct"/>
            <w:vMerge w:val="restart"/>
          </w:tcPr>
          <w:p w14:paraId="733815A5" w14:textId="3D3E61A1" w:rsidR="00A052AE" w:rsidRPr="00A052AE" w:rsidRDefault="00A052AE" w:rsidP="00177474">
            <w:pPr>
              <w:pStyle w:val="Compact"/>
              <w:rPr>
                <w:b w:val="0"/>
              </w:rPr>
            </w:pPr>
            <w:r w:rsidRPr="00A052AE">
              <w:rPr>
                <w:b w:val="0"/>
              </w:rPr>
              <w:t>BCG vaccinated</w:t>
            </w:r>
          </w:p>
        </w:tc>
        <w:tc>
          <w:tcPr>
            <w:tcW w:w="1980" w:type="pct"/>
            <w:gridSpan w:val="4"/>
          </w:tcPr>
          <w:p w14:paraId="3CB4CEB0" w14:textId="7BF46FDE" w:rsidR="00A052AE" w:rsidRPr="00A052AE" w:rsidRDefault="00A052AE">
            <w:pPr>
              <w:pStyle w:val="Compact"/>
              <w:rPr>
                <w:b w:val="0"/>
              </w:rPr>
            </w:pPr>
            <w:r w:rsidRPr="00A052AE">
              <w:rPr>
                <w:b w:val="0"/>
              </w:rPr>
              <w:t>Univariable</w:t>
            </w:r>
          </w:p>
        </w:tc>
        <w:tc>
          <w:tcPr>
            <w:tcW w:w="1978" w:type="pct"/>
            <w:gridSpan w:val="4"/>
          </w:tcPr>
          <w:p w14:paraId="126C5B14" w14:textId="4F84BD5F" w:rsidR="00A052AE" w:rsidRPr="00A052AE" w:rsidRDefault="00A052AE">
            <w:pPr>
              <w:pStyle w:val="Compact"/>
              <w:rPr>
                <w:b w:val="0"/>
              </w:rPr>
            </w:pPr>
            <w:r w:rsidRPr="00A052AE">
              <w:rPr>
                <w:b w:val="0"/>
              </w:rPr>
              <w:t>Multivariable</w:t>
            </w:r>
          </w:p>
        </w:tc>
      </w:tr>
      <w:tr w:rsidR="00A052AE" w14:paraId="3D818D85" w14:textId="77777777" w:rsidTr="008F32A5">
        <w:tc>
          <w:tcPr>
            <w:tcW w:w="547" w:type="pct"/>
            <w:vMerge/>
            <w:tcBorders>
              <w:bottom w:val="single" w:sz="4" w:space="0" w:color="auto"/>
            </w:tcBorders>
          </w:tcPr>
          <w:p w14:paraId="6499FB8F" w14:textId="19428186" w:rsidR="00A052AE" w:rsidRDefault="00A052AE">
            <w:pPr>
              <w:pStyle w:val="Compact"/>
            </w:pPr>
          </w:p>
        </w:tc>
        <w:tc>
          <w:tcPr>
            <w:tcW w:w="495" w:type="pct"/>
            <w:vMerge/>
            <w:tcBorders>
              <w:bottom w:val="single" w:sz="4" w:space="0" w:color="auto"/>
            </w:tcBorders>
          </w:tcPr>
          <w:p w14:paraId="02548794" w14:textId="65991819" w:rsidR="00A052AE" w:rsidRDefault="00A052AE">
            <w:pPr>
              <w:pStyle w:val="Compact"/>
            </w:pPr>
          </w:p>
        </w:tc>
        <w:tc>
          <w:tcPr>
            <w:tcW w:w="346" w:type="pct"/>
            <w:tcBorders>
              <w:bottom w:val="single" w:sz="4" w:space="0" w:color="auto"/>
            </w:tcBorders>
          </w:tcPr>
          <w:p w14:paraId="7FE1D815" w14:textId="77777777" w:rsidR="00A052AE" w:rsidRDefault="00A052AE">
            <w:pPr>
              <w:pStyle w:val="Compact"/>
            </w:pPr>
            <w:r>
              <w:t>Cases*</w:t>
            </w:r>
          </w:p>
        </w:tc>
        <w:tc>
          <w:tcPr>
            <w:tcW w:w="451" w:type="pct"/>
            <w:tcBorders>
              <w:bottom w:val="single" w:sz="4" w:space="0" w:color="auto"/>
            </w:tcBorders>
          </w:tcPr>
          <w:p w14:paraId="162B9AFD" w14:textId="77777777" w:rsidR="00A052AE" w:rsidRDefault="00A052AE">
            <w:pPr>
              <w:pStyle w:val="Compact"/>
            </w:pPr>
            <w:r>
              <w:t>Cases with outcome (%)</w:t>
            </w:r>
          </w:p>
        </w:tc>
        <w:tc>
          <w:tcPr>
            <w:tcW w:w="799" w:type="pct"/>
            <w:tcBorders>
              <w:bottom w:val="single" w:sz="4" w:space="0" w:color="auto"/>
            </w:tcBorders>
          </w:tcPr>
          <w:p w14:paraId="21E5A1F8" w14:textId="77777777" w:rsidR="00A052AE" w:rsidRDefault="00A052AE">
            <w:pPr>
              <w:pStyle w:val="Compact"/>
            </w:pPr>
            <w:r>
              <w:t>OR (95% CI)</w:t>
            </w:r>
          </w:p>
        </w:tc>
        <w:tc>
          <w:tcPr>
            <w:tcW w:w="384" w:type="pct"/>
            <w:tcBorders>
              <w:bottom w:val="single" w:sz="4" w:space="0" w:color="auto"/>
            </w:tcBorders>
          </w:tcPr>
          <w:p w14:paraId="01837A91" w14:textId="77777777" w:rsidR="00A052AE" w:rsidRDefault="00A052AE">
            <w:pPr>
              <w:pStyle w:val="Compact"/>
            </w:pPr>
            <w:r>
              <w:t>P-value</w:t>
            </w:r>
          </w:p>
        </w:tc>
        <w:tc>
          <w:tcPr>
            <w:tcW w:w="312" w:type="pct"/>
            <w:tcBorders>
              <w:bottom w:val="single" w:sz="4" w:space="0" w:color="auto"/>
            </w:tcBorders>
          </w:tcPr>
          <w:p w14:paraId="2C01CD7E" w14:textId="77777777" w:rsidR="00A052AE" w:rsidRDefault="00A052AE">
            <w:pPr>
              <w:pStyle w:val="Compact"/>
            </w:pPr>
            <w:r>
              <w:t>Cases†</w:t>
            </w:r>
          </w:p>
        </w:tc>
        <w:tc>
          <w:tcPr>
            <w:tcW w:w="500" w:type="pct"/>
            <w:tcBorders>
              <w:bottom w:val="single" w:sz="4" w:space="0" w:color="auto"/>
            </w:tcBorders>
          </w:tcPr>
          <w:p w14:paraId="5C3512D2" w14:textId="77777777" w:rsidR="00A052AE" w:rsidRDefault="00A052AE">
            <w:pPr>
              <w:pStyle w:val="Compact"/>
            </w:pPr>
            <w:r>
              <w:t>Cases with outcome (%)</w:t>
            </w:r>
          </w:p>
        </w:tc>
        <w:tc>
          <w:tcPr>
            <w:tcW w:w="784" w:type="pct"/>
            <w:tcBorders>
              <w:bottom w:val="single" w:sz="4" w:space="0" w:color="auto"/>
            </w:tcBorders>
          </w:tcPr>
          <w:p w14:paraId="7B1FE288" w14:textId="77777777" w:rsidR="00A052AE" w:rsidRDefault="00A052AE">
            <w:pPr>
              <w:pStyle w:val="Compact"/>
            </w:pPr>
            <w:r>
              <w:t>aOR (95% CI)</w:t>
            </w:r>
          </w:p>
        </w:tc>
        <w:tc>
          <w:tcPr>
            <w:tcW w:w="382" w:type="pct"/>
            <w:tcBorders>
              <w:bottom w:val="single" w:sz="4" w:space="0" w:color="auto"/>
            </w:tcBorders>
          </w:tcPr>
          <w:p w14:paraId="114274A5" w14:textId="77777777" w:rsidR="00A052AE" w:rsidRDefault="00A052AE">
            <w:pPr>
              <w:pStyle w:val="Compact"/>
            </w:pPr>
            <w:r>
              <w:t>P-value</w:t>
            </w:r>
          </w:p>
        </w:tc>
      </w:tr>
      <w:tr w:rsidR="00A052AE" w14:paraId="44626B77" w14:textId="77777777" w:rsidTr="008F32A5">
        <w:tc>
          <w:tcPr>
            <w:tcW w:w="547" w:type="pct"/>
            <w:vMerge w:val="restart"/>
            <w:tcBorders>
              <w:top w:val="single" w:sz="4" w:space="0" w:color="auto"/>
            </w:tcBorders>
          </w:tcPr>
          <w:p w14:paraId="2E1F0E45" w14:textId="77777777" w:rsidR="00A052AE" w:rsidRDefault="00A052AE">
            <w:pPr>
              <w:pStyle w:val="Compact"/>
            </w:pPr>
            <w:r>
              <w:t>All-cause mortality</w:t>
            </w:r>
          </w:p>
        </w:tc>
        <w:tc>
          <w:tcPr>
            <w:tcW w:w="495" w:type="pct"/>
            <w:tcBorders>
              <w:top w:val="single" w:sz="4" w:space="0" w:color="auto"/>
            </w:tcBorders>
          </w:tcPr>
          <w:p w14:paraId="78733691" w14:textId="77777777" w:rsidR="00A052AE" w:rsidRDefault="00A052AE">
            <w:pPr>
              <w:pStyle w:val="Compact"/>
            </w:pPr>
            <w:r>
              <w:t>No</w:t>
            </w:r>
          </w:p>
        </w:tc>
        <w:tc>
          <w:tcPr>
            <w:tcW w:w="346" w:type="pct"/>
            <w:tcBorders>
              <w:top w:val="single" w:sz="4" w:space="0" w:color="auto"/>
            </w:tcBorders>
          </w:tcPr>
          <w:p w14:paraId="77016025" w14:textId="77777777" w:rsidR="00A052AE" w:rsidRDefault="00A052AE">
            <w:pPr>
              <w:pStyle w:val="Compact"/>
            </w:pPr>
            <w:r>
              <w:t>9061</w:t>
            </w:r>
          </w:p>
        </w:tc>
        <w:tc>
          <w:tcPr>
            <w:tcW w:w="451" w:type="pct"/>
            <w:tcBorders>
              <w:top w:val="single" w:sz="4" w:space="0" w:color="auto"/>
            </w:tcBorders>
          </w:tcPr>
          <w:p w14:paraId="0AD254DE" w14:textId="77777777" w:rsidR="00A052AE" w:rsidRDefault="00A052AE">
            <w:pPr>
              <w:pStyle w:val="Compact"/>
            </w:pPr>
            <w:r>
              <w:t>566 (6)</w:t>
            </w:r>
          </w:p>
        </w:tc>
        <w:tc>
          <w:tcPr>
            <w:tcW w:w="799" w:type="pct"/>
            <w:tcBorders>
              <w:top w:val="single" w:sz="4" w:space="0" w:color="auto"/>
            </w:tcBorders>
          </w:tcPr>
          <w:p w14:paraId="420E9201" w14:textId="77777777" w:rsidR="00A052AE" w:rsidRDefault="00A052AE">
            <w:pPr>
              <w:pStyle w:val="Compact"/>
            </w:pPr>
            <w:r>
              <w:t>1</w:t>
            </w:r>
          </w:p>
        </w:tc>
        <w:tc>
          <w:tcPr>
            <w:tcW w:w="384" w:type="pct"/>
            <w:tcBorders>
              <w:top w:val="single" w:sz="4" w:space="0" w:color="auto"/>
            </w:tcBorders>
          </w:tcPr>
          <w:p w14:paraId="44040389" w14:textId="77777777" w:rsidR="00A052AE" w:rsidRDefault="00A052AE">
            <w:pPr>
              <w:pStyle w:val="Compact"/>
            </w:pPr>
            <w:r>
              <w:t>&lt;0.001</w:t>
            </w:r>
          </w:p>
        </w:tc>
        <w:tc>
          <w:tcPr>
            <w:tcW w:w="312" w:type="pct"/>
            <w:tcBorders>
              <w:top w:val="single" w:sz="4" w:space="0" w:color="auto"/>
            </w:tcBorders>
          </w:tcPr>
          <w:p w14:paraId="69086A12" w14:textId="77777777" w:rsidR="00A052AE" w:rsidRDefault="00A052AE">
            <w:pPr>
              <w:pStyle w:val="Compact"/>
            </w:pPr>
            <w:r>
              <w:t>7620</w:t>
            </w:r>
          </w:p>
        </w:tc>
        <w:tc>
          <w:tcPr>
            <w:tcW w:w="500" w:type="pct"/>
            <w:tcBorders>
              <w:top w:val="single" w:sz="4" w:space="0" w:color="auto"/>
            </w:tcBorders>
          </w:tcPr>
          <w:p w14:paraId="02DA2370" w14:textId="77777777" w:rsidR="00A052AE" w:rsidRDefault="00A052AE">
            <w:pPr>
              <w:pStyle w:val="Compact"/>
            </w:pPr>
            <w:r>
              <w:t>473 (6)</w:t>
            </w:r>
          </w:p>
        </w:tc>
        <w:tc>
          <w:tcPr>
            <w:tcW w:w="784" w:type="pct"/>
            <w:tcBorders>
              <w:top w:val="single" w:sz="4" w:space="0" w:color="auto"/>
            </w:tcBorders>
          </w:tcPr>
          <w:p w14:paraId="058E2C93" w14:textId="77777777" w:rsidR="00A052AE" w:rsidRDefault="00A052AE">
            <w:pPr>
              <w:pStyle w:val="Compact"/>
            </w:pPr>
            <w:r>
              <w:t>1</w:t>
            </w:r>
          </w:p>
        </w:tc>
        <w:tc>
          <w:tcPr>
            <w:tcW w:w="382" w:type="pct"/>
            <w:tcBorders>
              <w:top w:val="single" w:sz="4" w:space="0" w:color="auto"/>
            </w:tcBorders>
          </w:tcPr>
          <w:p w14:paraId="3A50AF50" w14:textId="77777777" w:rsidR="00A052AE" w:rsidRDefault="00A052AE">
            <w:pPr>
              <w:pStyle w:val="Compact"/>
            </w:pPr>
            <w:r>
              <w:t>0.001</w:t>
            </w:r>
          </w:p>
        </w:tc>
      </w:tr>
      <w:tr w:rsidR="00A052AE" w14:paraId="496DCF02" w14:textId="77777777" w:rsidTr="008F32A5">
        <w:tc>
          <w:tcPr>
            <w:tcW w:w="547" w:type="pct"/>
            <w:vMerge/>
          </w:tcPr>
          <w:p w14:paraId="0EC195DE" w14:textId="77777777" w:rsidR="00A052AE" w:rsidRDefault="00A052AE">
            <w:pPr>
              <w:pStyle w:val="Compact"/>
            </w:pPr>
          </w:p>
        </w:tc>
        <w:tc>
          <w:tcPr>
            <w:tcW w:w="495" w:type="pct"/>
          </w:tcPr>
          <w:p w14:paraId="339F0CC3" w14:textId="77777777" w:rsidR="00A052AE" w:rsidRDefault="00A052AE">
            <w:pPr>
              <w:pStyle w:val="Compact"/>
            </w:pPr>
            <w:r>
              <w:t>Yes</w:t>
            </w:r>
          </w:p>
        </w:tc>
        <w:tc>
          <w:tcPr>
            <w:tcW w:w="346" w:type="pct"/>
          </w:tcPr>
          <w:p w14:paraId="77B967A2" w14:textId="77777777" w:rsidR="00A052AE" w:rsidRDefault="00A052AE">
            <w:pPr>
              <w:pStyle w:val="Compact"/>
            </w:pPr>
            <w:r>
              <w:t>21685</w:t>
            </w:r>
          </w:p>
        </w:tc>
        <w:tc>
          <w:tcPr>
            <w:tcW w:w="451" w:type="pct"/>
          </w:tcPr>
          <w:p w14:paraId="1EC9A70B" w14:textId="77777777" w:rsidR="00A052AE" w:rsidRDefault="00A052AE">
            <w:pPr>
              <w:pStyle w:val="Compact"/>
            </w:pPr>
            <w:r>
              <w:t>394 (2)</w:t>
            </w:r>
          </w:p>
        </w:tc>
        <w:tc>
          <w:tcPr>
            <w:tcW w:w="799" w:type="pct"/>
          </w:tcPr>
          <w:p w14:paraId="391A07C5" w14:textId="77777777" w:rsidR="00A052AE" w:rsidRDefault="00A052AE">
            <w:pPr>
              <w:pStyle w:val="Compact"/>
            </w:pPr>
            <w:r>
              <w:t>0.28 (0.24 to 0.32)</w:t>
            </w:r>
          </w:p>
        </w:tc>
        <w:tc>
          <w:tcPr>
            <w:tcW w:w="384" w:type="pct"/>
          </w:tcPr>
          <w:p w14:paraId="36A8E1F0" w14:textId="77777777" w:rsidR="00A052AE" w:rsidRDefault="00A052AE">
            <w:pPr>
              <w:pStyle w:val="Compact"/>
            </w:pPr>
          </w:p>
        </w:tc>
        <w:tc>
          <w:tcPr>
            <w:tcW w:w="312" w:type="pct"/>
          </w:tcPr>
          <w:p w14:paraId="07F09812" w14:textId="77777777" w:rsidR="00A052AE" w:rsidRDefault="00A052AE">
            <w:pPr>
              <w:pStyle w:val="Compact"/>
            </w:pPr>
            <w:r>
              <w:t>18373</w:t>
            </w:r>
          </w:p>
        </w:tc>
        <w:tc>
          <w:tcPr>
            <w:tcW w:w="500" w:type="pct"/>
          </w:tcPr>
          <w:p w14:paraId="3406A2E3" w14:textId="77777777" w:rsidR="00A052AE" w:rsidRDefault="00A052AE">
            <w:pPr>
              <w:pStyle w:val="Compact"/>
            </w:pPr>
            <w:r>
              <w:t>334 (2)</w:t>
            </w:r>
          </w:p>
        </w:tc>
        <w:tc>
          <w:tcPr>
            <w:tcW w:w="784" w:type="pct"/>
          </w:tcPr>
          <w:p w14:paraId="7DA3A8B7" w14:textId="77777777" w:rsidR="00A052AE" w:rsidRDefault="00A052AE">
            <w:pPr>
              <w:pStyle w:val="Compact"/>
            </w:pPr>
            <w:r>
              <w:t>0.76 (0.64 to 0.89)</w:t>
            </w:r>
          </w:p>
        </w:tc>
        <w:tc>
          <w:tcPr>
            <w:tcW w:w="382" w:type="pct"/>
          </w:tcPr>
          <w:p w14:paraId="0A8C74E9" w14:textId="77777777" w:rsidR="00A052AE" w:rsidRDefault="00A052AE">
            <w:pPr>
              <w:pStyle w:val="Compact"/>
            </w:pPr>
          </w:p>
        </w:tc>
      </w:tr>
      <w:tr w:rsidR="00A052AE" w14:paraId="2ED66737" w14:textId="77777777" w:rsidTr="008F32A5">
        <w:tc>
          <w:tcPr>
            <w:tcW w:w="547" w:type="pct"/>
            <w:vMerge w:val="restart"/>
          </w:tcPr>
          <w:p w14:paraId="14AB5AB1" w14:textId="77777777" w:rsidR="00A052AE" w:rsidRDefault="00A052AE">
            <w:pPr>
              <w:pStyle w:val="Compact"/>
            </w:pPr>
            <w:r>
              <w:t>Death due to TB (in those who died‡)</w:t>
            </w:r>
          </w:p>
        </w:tc>
        <w:tc>
          <w:tcPr>
            <w:tcW w:w="495" w:type="pct"/>
          </w:tcPr>
          <w:p w14:paraId="0CC2FF69" w14:textId="77777777" w:rsidR="00A052AE" w:rsidRDefault="00A052AE">
            <w:pPr>
              <w:pStyle w:val="Compact"/>
            </w:pPr>
            <w:r>
              <w:t>No</w:t>
            </w:r>
          </w:p>
        </w:tc>
        <w:tc>
          <w:tcPr>
            <w:tcW w:w="346" w:type="pct"/>
          </w:tcPr>
          <w:p w14:paraId="2FCD2115" w14:textId="77777777" w:rsidR="00A052AE" w:rsidRDefault="00A052AE">
            <w:pPr>
              <w:pStyle w:val="Compact"/>
            </w:pPr>
            <w:r>
              <w:t>320</w:t>
            </w:r>
          </w:p>
        </w:tc>
        <w:tc>
          <w:tcPr>
            <w:tcW w:w="451" w:type="pct"/>
          </w:tcPr>
          <w:p w14:paraId="6B7AF679" w14:textId="77777777" w:rsidR="00A052AE" w:rsidRDefault="00A052AE">
            <w:pPr>
              <w:pStyle w:val="Compact"/>
            </w:pPr>
            <w:r>
              <w:t>174 (54)</w:t>
            </w:r>
          </w:p>
        </w:tc>
        <w:tc>
          <w:tcPr>
            <w:tcW w:w="799" w:type="pct"/>
          </w:tcPr>
          <w:p w14:paraId="674E639C" w14:textId="77777777" w:rsidR="00A052AE" w:rsidRDefault="00A052AE">
            <w:pPr>
              <w:pStyle w:val="Compact"/>
            </w:pPr>
            <w:r>
              <w:t>1</w:t>
            </w:r>
          </w:p>
        </w:tc>
        <w:tc>
          <w:tcPr>
            <w:tcW w:w="384" w:type="pct"/>
          </w:tcPr>
          <w:p w14:paraId="455047FD" w14:textId="77777777" w:rsidR="00A052AE" w:rsidRDefault="00A052AE">
            <w:pPr>
              <w:pStyle w:val="Compact"/>
            </w:pPr>
            <w:r>
              <w:t>0.786</w:t>
            </w:r>
          </w:p>
        </w:tc>
        <w:tc>
          <w:tcPr>
            <w:tcW w:w="312" w:type="pct"/>
          </w:tcPr>
          <w:p w14:paraId="33E69977" w14:textId="77777777" w:rsidR="00A052AE" w:rsidRDefault="00A052AE">
            <w:pPr>
              <w:pStyle w:val="Compact"/>
            </w:pPr>
            <w:r>
              <w:t>270</w:t>
            </w:r>
          </w:p>
        </w:tc>
        <w:tc>
          <w:tcPr>
            <w:tcW w:w="500" w:type="pct"/>
          </w:tcPr>
          <w:p w14:paraId="309A3AEE" w14:textId="77777777" w:rsidR="00A052AE" w:rsidRDefault="00A052AE">
            <w:pPr>
              <w:pStyle w:val="Compact"/>
            </w:pPr>
            <w:r>
              <w:t>143 (53)</w:t>
            </w:r>
          </w:p>
        </w:tc>
        <w:tc>
          <w:tcPr>
            <w:tcW w:w="784" w:type="pct"/>
          </w:tcPr>
          <w:p w14:paraId="27D387FE" w14:textId="77777777" w:rsidR="00A052AE" w:rsidRDefault="00A052AE">
            <w:pPr>
              <w:pStyle w:val="Compact"/>
            </w:pPr>
            <w:r>
              <w:t>1</w:t>
            </w:r>
          </w:p>
        </w:tc>
        <w:tc>
          <w:tcPr>
            <w:tcW w:w="382" w:type="pct"/>
          </w:tcPr>
          <w:p w14:paraId="7914D258" w14:textId="77777777" w:rsidR="00A052AE" w:rsidRDefault="00A052AE">
            <w:pPr>
              <w:pStyle w:val="Compact"/>
            </w:pPr>
            <w:r>
              <w:t>0.177</w:t>
            </w:r>
          </w:p>
        </w:tc>
      </w:tr>
      <w:tr w:rsidR="00A052AE" w14:paraId="45B88CF9" w14:textId="77777777" w:rsidTr="008F32A5">
        <w:tc>
          <w:tcPr>
            <w:tcW w:w="547" w:type="pct"/>
            <w:vMerge/>
          </w:tcPr>
          <w:p w14:paraId="72427C86" w14:textId="77777777" w:rsidR="00A052AE" w:rsidRDefault="00A052AE">
            <w:pPr>
              <w:pStyle w:val="Compact"/>
            </w:pPr>
          </w:p>
        </w:tc>
        <w:tc>
          <w:tcPr>
            <w:tcW w:w="495" w:type="pct"/>
          </w:tcPr>
          <w:p w14:paraId="7BB00ED2" w14:textId="77777777" w:rsidR="00A052AE" w:rsidRDefault="00A052AE">
            <w:pPr>
              <w:pStyle w:val="Compact"/>
            </w:pPr>
            <w:r>
              <w:t>Yes</w:t>
            </w:r>
          </w:p>
        </w:tc>
        <w:tc>
          <w:tcPr>
            <w:tcW w:w="346" w:type="pct"/>
          </w:tcPr>
          <w:p w14:paraId="2C358F18" w14:textId="77777777" w:rsidR="00A052AE" w:rsidRDefault="00A052AE">
            <w:pPr>
              <w:pStyle w:val="Compact"/>
            </w:pPr>
            <w:r>
              <w:t>276</w:t>
            </w:r>
          </w:p>
        </w:tc>
        <w:tc>
          <w:tcPr>
            <w:tcW w:w="451" w:type="pct"/>
          </w:tcPr>
          <w:p w14:paraId="1DBF487D" w14:textId="77777777" w:rsidR="00A052AE" w:rsidRDefault="00A052AE">
            <w:pPr>
              <w:pStyle w:val="Compact"/>
            </w:pPr>
            <w:r>
              <w:t>147 (53)</w:t>
            </w:r>
          </w:p>
        </w:tc>
        <w:tc>
          <w:tcPr>
            <w:tcW w:w="799" w:type="pct"/>
          </w:tcPr>
          <w:p w14:paraId="4E4CA2CD" w14:textId="77777777" w:rsidR="00A052AE" w:rsidRDefault="00A052AE">
            <w:pPr>
              <w:pStyle w:val="Compact"/>
            </w:pPr>
            <w:r>
              <w:t>0.96 (0.69 to 1.32)</w:t>
            </w:r>
          </w:p>
        </w:tc>
        <w:tc>
          <w:tcPr>
            <w:tcW w:w="384" w:type="pct"/>
          </w:tcPr>
          <w:p w14:paraId="6D0E5F92" w14:textId="77777777" w:rsidR="00A052AE" w:rsidRDefault="00A052AE">
            <w:pPr>
              <w:pStyle w:val="Compact"/>
            </w:pPr>
          </w:p>
        </w:tc>
        <w:tc>
          <w:tcPr>
            <w:tcW w:w="312" w:type="pct"/>
          </w:tcPr>
          <w:p w14:paraId="5B7560B8" w14:textId="77777777" w:rsidR="00A052AE" w:rsidRDefault="00A052AE">
            <w:pPr>
              <w:pStyle w:val="Compact"/>
            </w:pPr>
            <w:r>
              <w:t>236</w:t>
            </w:r>
          </w:p>
        </w:tc>
        <w:tc>
          <w:tcPr>
            <w:tcW w:w="500" w:type="pct"/>
          </w:tcPr>
          <w:p w14:paraId="410C5646" w14:textId="77777777" w:rsidR="00A052AE" w:rsidRDefault="00A052AE">
            <w:pPr>
              <w:pStyle w:val="Compact"/>
            </w:pPr>
            <w:r>
              <w:t>126 (53)</w:t>
            </w:r>
          </w:p>
        </w:tc>
        <w:tc>
          <w:tcPr>
            <w:tcW w:w="784" w:type="pct"/>
          </w:tcPr>
          <w:p w14:paraId="115696B2" w14:textId="77777777" w:rsidR="00A052AE" w:rsidRDefault="00A052AE">
            <w:pPr>
              <w:pStyle w:val="Compact"/>
            </w:pPr>
            <w:r>
              <w:t>0.76 (0.51 to 1.13)</w:t>
            </w:r>
          </w:p>
        </w:tc>
        <w:tc>
          <w:tcPr>
            <w:tcW w:w="382" w:type="pct"/>
          </w:tcPr>
          <w:p w14:paraId="41DFE748" w14:textId="77777777" w:rsidR="00A052AE" w:rsidRDefault="00A052AE">
            <w:pPr>
              <w:pStyle w:val="Compact"/>
            </w:pPr>
          </w:p>
        </w:tc>
      </w:tr>
      <w:tr w:rsidR="00A052AE" w14:paraId="6A56E1BB" w14:textId="77777777" w:rsidTr="008F32A5">
        <w:tc>
          <w:tcPr>
            <w:tcW w:w="547" w:type="pct"/>
            <w:vMerge w:val="restart"/>
          </w:tcPr>
          <w:p w14:paraId="540501CD" w14:textId="77777777" w:rsidR="00A052AE" w:rsidRDefault="00A052AE">
            <w:pPr>
              <w:pStyle w:val="Compact"/>
            </w:pPr>
            <w:r>
              <w:t>Recurrent TB</w:t>
            </w:r>
          </w:p>
        </w:tc>
        <w:tc>
          <w:tcPr>
            <w:tcW w:w="495" w:type="pct"/>
          </w:tcPr>
          <w:p w14:paraId="5F22EB0A" w14:textId="77777777" w:rsidR="00A052AE" w:rsidRDefault="00A052AE">
            <w:pPr>
              <w:pStyle w:val="Compact"/>
            </w:pPr>
            <w:r>
              <w:t>No</w:t>
            </w:r>
          </w:p>
        </w:tc>
        <w:tc>
          <w:tcPr>
            <w:tcW w:w="346" w:type="pct"/>
          </w:tcPr>
          <w:p w14:paraId="599FC91B" w14:textId="77777777" w:rsidR="00A052AE" w:rsidRDefault="00A052AE">
            <w:pPr>
              <w:pStyle w:val="Compact"/>
            </w:pPr>
            <w:r>
              <w:t>9991</w:t>
            </w:r>
          </w:p>
        </w:tc>
        <w:tc>
          <w:tcPr>
            <w:tcW w:w="451" w:type="pct"/>
          </w:tcPr>
          <w:p w14:paraId="61F2EEEB" w14:textId="77777777" w:rsidR="00A052AE" w:rsidRDefault="00A052AE">
            <w:pPr>
              <w:pStyle w:val="Compact"/>
            </w:pPr>
            <w:r>
              <w:t>735 (7)</w:t>
            </w:r>
          </w:p>
        </w:tc>
        <w:tc>
          <w:tcPr>
            <w:tcW w:w="799" w:type="pct"/>
          </w:tcPr>
          <w:p w14:paraId="3FC48C9B" w14:textId="77777777" w:rsidR="00A052AE" w:rsidRDefault="00A052AE">
            <w:pPr>
              <w:pStyle w:val="Compact"/>
            </w:pPr>
            <w:r>
              <w:t>1</w:t>
            </w:r>
          </w:p>
        </w:tc>
        <w:tc>
          <w:tcPr>
            <w:tcW w:w="384" w:type="pct"/>
          </w:tcPr>
          <w:p w14:paraId="7252EAFA" w14:textId="77777777" w:rsidR="00A052AE" w:rsidRDefault="00A052AE">
            <w:pPr>
              <w:pStyle w:val="Compact"/>
            </w:pPr>
            <w:r>
              <w:t>&lt;0.001</w:t>
            </w:r>
          </w:p>
        </w:tc>
        <w:tc>
          <w:tcPr>
            <w:tcW w:w="312" w:type="pct"/>
          </w:tcPr>
          <w:p w14:paraId="720D5C66" w14:textId="77777777" w:rsidR="00A052AE" w:rsidRDefault="00A052AE">
            <w:pPr>
              <w:pStyle w:val="Compact"/>
            </w:pPr>
            <w:r>
              <w:t>8502</w:t>
            </w:r>
          </w:p>
        </w:tc>
        <w:tc>
          <w:tcPr>
            <w:tcW w:w="500" w:type="pct"/>
          </w:tcPr>
          <w:p w14:paraId="059E9E55" w14:textId="77777777" w:rsidR="00A052AE" w:rsidRDefault="00A052AE">
            <w:pPr>
              <w:pStyle w:val="Compact"/>
            </w:pPr>
            <w:r>
              <w:t>615 (7)</w:t>
            </w:r>
          </w:p>
        </w:tc>
        <w:tc>
          <w:tcPr>
            <w:tcW w:w="784" w:type="pct"/>
          </w:tcPr>
          <w:p w14:paraId="312CDE4C" w14:textId="77777777" w:rsidR="00A052AE" w:rsidRDefault="00A052AE">
            <w:pPr>
              <w:pStyle w:val="Compact"/>
            </w:pPr>
            <w:r>
              <w:t>1</w:t>
            </w:r>
          </w:p>
        </w:tc>
        <w:tc>
          <w:tcPr>
            <w:tcW w:w="382" w:type="pct"/>
          </w:tcPr>
          <w:p w14:paraId="2158E506" w14:textId="77777777" w:rsidR="00A052AE" w:rsidRDefault="00A052AE">
            <w:pPr>
              <w:pStyle w:val="Compact"/>
            </w:pPr>
            <w:r>
              <w:t>0.056</w:t>
            </w:r>
          </w:p>
        </w:tc>
      </w:tr>
      <w:tr w:rsidR="00A052AE" w14:paraId="75C8EB59" w14:textId="77777777" w:rsidTr="008F32A5">
        <w:tc>
          <w:tcPr>
            <w:tcW w:w="547" w:type="pct"/>
            <w:vMerge/>
          </w:tcPr>
          <w:p w14:paraId="221EB8DF" w14:textId="77777777" w:rsidR="00A052AE" w:rsidRDefault="00A052AE">
            <w:pPr>
              <w:pStyle w:val="Compact"/>
            </w:pPr>
          </w:p>
        </w:tc>
        <w:tc>
          <w:tcPr>
            <w:tcW w:w="495" w:type="pct"/>
          </w:tcPr>
          <w:p w14:paraId="0FA7191C" w14:textId="77777777" w:rsidR="00A052AE" w:rsidRDefault="00A052AE">
            <w:pPr>
              <w:pStyle w:val="Compact"/>
            </w:pPr>
            <w:r>
              <w:t>Yes</w:t>
            </w:r>
          </w:p>
        </w:tc>
        <w:tc>
          <w:tcPr>
            <w:tcW w:w="346" w:type="pct"/>
          </w:tcPr>
          <w:p w14:paraId="187AEF56" w14:textId="77777777" w:rsidR="00A052AE" w:rsidRDefault="00A052AE">
            <w:pPr>
              <w:pStyle w:val="Compact"/>
            </w:pPr>
            <w:r>
              <w:t>23963</w:t>
            </w:r>
          </w:p>
        </w:tc>
        <w:tc>
          <w:tcPr>
            <w:tcW w:w="451" w:type="pct"/>
          </w:tcPr>
          <w:p w14:paraId="3F3C7781" w14:textId="77777777" w:rsidR="00A052AE" w:rsidRDefault="00A052AE">
            <w:pPr>
              <w:pStyle w:val="Compact"/>
            </w:pPr>
            <w:r>
              <w:t>1371 (6)</w:t>
            </w:r>
          </w:p>
        </w:tc>
        <w:tc>
          <w:tcPr>
            <w:tcW w:w="799" w:type="pct"/>
          </w:tcPr>
          <w:p w14:paraId="0DC171B9" w14:textId="77777777" w:rsidR="00A052AE" w:rsidRDefault="00A052AE">
            <w:pPr>
              <w:pStyle w:val="Compact"/>
            </w:pPr>
            <w:r>
              <w:t>0.76 (0.70 to 0.84)</w:t>
            </w:r>
          </w:p>
        </w:tc>
        <w:tc>
          <w:tcPr>
            <w:tcW w:w="384" w:type="pct"/>
          </w:tcPr>
          <w:p w14:paraId="51348239" w14:textId="77777777" w:rsidR="00A052AE" w:rsidRDefault="00A052AE">
            <w:pPr>
              <w:pStyle w:val="Compact"/>
            </w:pPr>
          </w:p>
        </w:tc>
        <w:tc>
          <w:tcPr>
            <w:tcW w:w="312" w:type="pct"/>
          </w:tcPr>
          <w:p w14:paraId="6674B180" w14:textId="77777777" w:rsidR="00A052AE" w:rsidRDefault="00A052AE">
            <w:pPr>
              <w:pStyle w:val="Compact"/>
            </w:pPr>
            <w:r>
              <w:t>20584</w:t>
            </w:r>
          </w:p>
        </w:tc>
        <w:tc>
          <w:tcPr>
            <w:tcW w:w="500" w:type="pct"/>
          </w:tcPr>
          <w:p w14:paraId="25CA71D0" w14:textId="77777777" w:rsidR="00A052AE" w:rsidRDefault="00A052AE">
            <w:pPr>
              <w:pStyle w:val="Compact"/>
            </w:pPr>
            <w:r>
              <w:t>1177 (6)</w:t>
            </w:r>
          </w:p>
        </w:tc>
        <w:tc>
          <w:tcPr>
            <w:tcW w:w="784" w:type="pct"/>
          </w:tcPr>
          <w:p w14:paraId="627D0B22" w14:textId="77777777" w:rsidR="00A052AE" w:rsidRDefault="00A052AE">
            <w:pPr>
              <w:pStyle w:val="Compact"/>
            </w:pPr>
            <w:r>
              <w:t>0.90 (0.81 to 1.00)</w:t>
            </w:r>
          </w:p>
        </w:tc>
        <w:tc>
          <w:tcPr>
            <w:tcW w:w="382" w:type="pct"/>
          </w:tcPr>
          <w:p w14:paraId="7220F7A2" w14:textId="77777777" w:rsidR="00A052AE" w:rsidRDefault="00A052AE">
            <w:pPr>
              <w:pStyle w:val="Compact"/>
            </w:pPr>
          </w:p>
        </w:tc>
      </w:tr>
      <w:tr w:rsidR="00A052AE" w14:paraId="59BD9E43" w14:textId="77777777" w:rsidTr="008F32A5">
        <w:tc>
          <w:tcPr>
            <w:tcW w:w="547" w:type="pct"/>
            <w:vMerge w:val="restart"/>
          </w:tcPr>
          <w:p w14:paraId="37F9ABF2" w14:textId="77777777" w:rsidR="00A052AE" w:rsidRDefault="00A052AE">
            <w:pPr>
              <w:pStyle w:val="Compact"/>
            </w:pPr>
            <w:r>
              <w:t>Pulmonary TB</w:t>
            </w:r>
          </w:p>
        </w:tc>
        <w:tc>
          <w:tcPr>
            <w:tcW w:w="495" w:type="pct"/>
          </w:tcPr>
          <w:p w14:paraId="00462B13" w14:textId="77777777" w:rsidR="00A052AE" w:rsidRDefault="00A052AE">
            <w:pPr>
              <w:pStyle w:val="Compact"/>
            </w:pPr>
            <w:r>
              <w:t>No</w:t>
            </w:r>
          </w:p>
        </w:tc>
        <w:tc>
          <w:tcPr>
            <w:tcW w:w="346" w:type="pct"/>
          </w:tcPr>
          <w:p w14:paraId="1EEF284F" w14:textId="77777777" w:rsidR="00A052AE" w:rsidRDefault="00A052AE">
            <w:pPr>
              <w:pStyle w:val="Compact"/>
            </w:pPr>
            <w:r>
              <w:t>10121</w:t>
            </w:r>
          </w:p>
        </w:tc>
        <w:tc>
          <w:tcPr>
            <w:tcW w:w="451" w:type="pct"/>
          </w:tcPr>
          <w:p w14:paraId="57EA1F36" w14:textId="77777777" w:rsidR="00A052AE" w:rsidRDefault="00A052AE">
            <w:pPr>
              <w:pStyle w:val="Compact"/>
            </w:pPr>
            <w:r>
              <w:t>5548 (55)</w:t>
            </w:r>
          </w:p>
        </w:tc>
        <w:tc>
          <w:tcPr>
            <w:tcW w:w="799" w:type="pct"/>
          </w:tcPr>
          <w:p w14:paraId="4BBC51E7" w14:textId="77777777" w:rsidR="00A052AE" w:rsidRDefault="00A052AE">
            <w:pPr>
              <w:pStyle w:val="Compact"/>
            </w:pPr>
            <w:r>
              <w:t>1</w:t>
            </w:r>
          </w:p>
        </w:tc>
        <w:tc>
          <w:tcPr>
            <w:tcW w:w="384" w:type="pct"/>
          </w:tcPr>
          <w:p w14:paraId="129EEB5B" w14:textId="77777777" w:rsidR="00A052AE" w:rsidRDefault="00A052AE">
            <w:pPr>
              <w:pStyle w:val="Compact"/>
            </w:pPr>
            <w:r>
              <w:t>&lt;0.001</w:t>
            </w:r>
          </w:p>
        </w:tc>
        <w:tc>
          <w:tcPr>
            <w:tcW w:w="312" w:type="pct"/>
          </w:tcPr>
          <w:p w14:paraId="75B7ACC4" w14:textId="77777777" w:rsidR="00A052AE" w:rsidRDefault="00A052AE">
            <w:pPr>
              <w:pStyle w:val="Compact"/>
            </w:pPr>
            <w:r>
              <w:t>8595</w:t>
            </w:r>
          </w:p>
        </w:tc>
        <w:tc>
          <w:tcPr>
            <w:tcW w:w="500" w:type="pct"/>
          </w:tcPr>
          <w:p w14:paraId="226BC993" w14:textId="77777777" w:rsidR="00A052AE" w:rsidRDefault="00A052AE">
            <w:pPr>
              <w:pStyle w:val="Compact"/>
            </w:pPr>
            <w:r>
              <w:t>4685 (55)</w:t>
            </w:r>
          </w:p>
        </w:tc>
        <w:tc>
          <w:tcPr>
            <w:tcW w:w="784" w:type="pct"/>
          </w:tcPr>
          <w:p w14:paraId="1C20D54F" w14:textId="77777777" w:rsidR="00A052AE" w:rsidRDefault="00A052AE">
            <w:pPr>
              <w:pStyle w:val="Compact"/>
            </w:pPr>
            <w:r>
              <w:t>1</w:t>
            </w:r>
          </w:p>
        </w:tc>
        <w:tc>
          <w:tcPr>
            <w:tcW w:w="382" w:type="pct"/>
          </w:tcPr>
          <w:p w14:paraId="32A4076D" w14:textId="77777777" w:rsidR="00A052AE" w:rsidRDefault="00A052AE">
            <w:pPr>
              <w:pStyle w:val="Compact"/>
            </w:pPr>
            <w:r>
              <w:t>0.769</w:t>
            </w:r>
          </w:p>
        </w:tc>
      </w:tr>
      <w:tr w:rsidR="00A052AE" w14:paraId="0D88A640" w14:textId="77777777" w:rsidTr="008F32A5">
        <w:tc>
          <w:tcPr>
            <w:tcW w:w="547" w:type="pct"/>
            <w:vMerge/>
          </w:tcPr>
          <w:p w14:paraId="5A6D5CFC" w14:textId="77777777" w:rsidR="00A052AE" w:rsidRDefault="00A052AE">
            <w:pPr>
              <w:pStyle w:val="Compact"/>
            </w:pPr>
          </w:p>
        </w:tc>
        <w:tc>
          <w:tcPr>
            <w:tcW w:w="495" w:type="pct"/>
          </w:tcPr>
          <w:p w14:paraId="309517EC" w14:textId="77777777" w:rsidR="00A052AE" w:rsidRDefault="00A052AE">
            <w:pPr>
              <w:pStyle w:val="Compact"/>
            </w:pPr>
            <w:r>
              <w:t>Yes</w:t>
            </w:r>
          </w:p>
        </w:tc>
        <w:tc>
          <w:tcPr>
            <w:tcW w:w="346" w:type="pct"/>
          </w:tcPr>
          <w:p w14:paraId="62C3938C" w14:textId="77777777" w:rsidR="00A052AE" w:rsidRDefault="00A052AE">
            <w:pPr>
              <w:pStyle w:val="Compact"/>
            </w:pPr>
            <w:r>
              <w:t>24289</w:t>
            </w:r>
          </w:p>
        </w:tc>
        <w:tc>
          <w:tcPr>
            <w:tcW w:w="451" w:type="pct"/>
          </w:tcPr>
          <w:p w14:paraId="04004166" w14:textId="77777777" w:rsidR="00A052AE" w:rsidRDefault="00A052AE">
            <w:pPr>
              <w:pStyle w:val="Compact"/>
            </w:pPr>
            <w:r>
              <w:t>12204 (50)</w:t>
            </w:r>
          </w:p>
        </w:tc>
        <w:tc>
          <w:tcPr>
            <w:tcW w:w="799" w:type="pct"/>
          </w:tcPr>
          <w:p w14:paraId="18D989E0" w14:textId="77777777" w:rsidR="00A052AE" w:rsidRDefault="00A052AE">
            <w:pPr>
              <w:pStyle w:val="Compact"/>
            </w:pPr>
            <w:r>
              <w:t>0.83 (0.79 to 0.87)</w:t>
            </w:r>
          </w:p>
        </w:tc>
        <w:tc>
          <w:tcPr>
            <w:tcW w:w="384" w:type="pct"/>
          </w:tcPr>
          <w:p w14:paraId="6C8B031B" w14:textId="77777777" w:rsidR="00A052AE" w:rsidRDefault="00A052AE">
            <w:pPr>
              <w:pStyle w:val="Compact"/>
            </w:pPr>
          </w:p>
        </w:tc>
        <w:tc>
          <w:tcPr>
            <w:tcW w:w="312" w:type="pct"/>
          </w:tcPr>
          <w:p w14:paraId="2C030D82" w14:textId="77777777" w:rsidR="00A052AE" w:rsidRDefault="00A052AE">
            <w:pPr>
              <w:pStyle w:val="Compact"/>
            </w:pPr>
            <w:r>
              <w:t>20784</w:t>
            </w:r>
          </w:p>
        </w:tc>
        <w:tc>
          <w:tcPr>
            <w:tcW w:w="500" w:type="pct"/>
          </w:tcPr>
          <w:p w14:paraId="0C2A00E2" w14:textId="77777777" w:rsidR="00A052AE" w:rsidRDefault="00A052AE">
            <w:pPr>
              <w:pStyle w:val="Compact"/>
            </w:pPr>
            <w:r>
              <w:t>10342 (50)</w:t>
            </w:r>
          </w:p>
        </w:tc>
        <w:tc>
          <w:tcPr>
            <w:tcW w:w="784" w:type="pct"/>
          </w:tcPr>
          <w:p w14:paraId="42708A9C" w14:textId="77777777" w:rsidR="00A052AE" w:rsidRDefault="00A052AE">
            <w:pPr>
              <w:pStyle w:val="Compact"/>
            </w:pPr>
            <w:r>
              <w:t>0.99 (0.94 to 1.05)</w:t>
            </w:r>
          </w:p>
        </w:tc>
        <w:tc>
          <w:tcPr>
            <w:tcW w:w="382" w:type="pct"/>
          </w:tcPr>
          <w:p w14:paraId="72825876" w14:textId="77777777" w:rsidR="00A052AE" w:rsidRDefault="00A052AE">
            <w:pPr>
              <w:pStyle w:val="Compact"/>
            </w:pPr>
          </w:p>
        </w:tc>
      </w:tr>
      <w:tr w:rsidR="00A052AE" w14:paraId="2F95335F" w14:textId="77777777" w:rsidTr="008F32A5">
        <w:tc>
          <w:tcPr>
            <w:tcW w:w="547" w:type="pct"/>
            <w:vMerge w:val="restart"/>
          </w:tcPr>
          <w:p w14:paraId="4E5E90A2" w14:textId="77777777" w:rsidR="00A052AE" w:rsidRDefault="00A052AE">
            <w:pPr>
              <w:pStyle w:val="Compact"/>
            </w:pPr>
            <w:r>
              <w:t>Sputum smear status - positive</w:t>
            </w:r>
          </w:p>
        </w:tc>
        <w:tc>
          <w:tcPr>
            <w:tcW w:w="495" w:type="pct"/>
          </w:tcPr>
          <w:p w14:paraId="1CDF7736" w14:textId="77777777" w:rsidR="00A052AE" w:rsidRDefault="00A052AE">
            <w:pPr>
              <w:pStyle w:val="Compact"/>
            </w:pPr>
            <w:r>
              <w:t>No</w:t>
            </w:r>
          </w:p>
        </w:tc>
        <w:tc>
          <w:tcPr>
            <w:tcW w:w="346" w:type="pct"/>
          </w:tcPr>
          <w:p w14:paraId="43ED1CB9" w14:textId="77777777" w:rsidR="00A052AE" w:rsidRDefault="00A052AE">
            <w:pPr>
              <w:pStyle w:val="Compact"/>
            </w:pPr>
            <w:r>
              <w:t>3910</w:t>
            </w:r>
          </w:p>
        </w:tc>
        <w:tc>
          <w:tcPr>
            <w:tcW w:w="451" w:type="pct"/>
          </w:tcPr>
          <w:p w14:paraId="7A73B155" w14:textId="77777777" w:rsidR="00A052AE" w:rsidRDefault="00A052AE">
            <w:pPr>
              <w:pStyle w:val="Compact"/>
            </w:pPr>
            <w:r>
              <w:t>1679 (43)</w:t>
            </w:r>
          </w:p>
        </w:tc>
        <w:tc>
          <w:tcPr>
            <w:tcW w:w="799" w:type="pct"/>
          </w:tcPr>
          <w:p w14:paraId="4366F8B3" w14:textId="77777777" w:rsidR="00A052AE" w:rsidRDefault="00A052AE">
            <w:pPr>
              <w:pStyle w:val="Compact"/>
            </w:pPr>
            <w:r>
              <w:t>1</w:t>
            </w:r>
          </w:p>
        </w:tc>
        <w:tc>
          <w:tcPr>
            <w:tcW w:w="384" w:type="pct"/>
          </w:tcPr>
          <w:p w14:paraId="605FB761" w14:textId="77777777" w:rsidR="00A052AE" w:rsidRDefault="00A052AE">
            <w:pPr>
              <w:pStyle w:val="Compact"/>
            </w:pPr>
            <w:r>
              <w:t>0.187</w:t>
            </w:r>
          </w:p>
        </w:tc>
        <w:tc>
          <w:tcPr>
            <w:tcW w:w="312" w:type="pct"/>
          </w:tcPr>
          <w:p w14:paraId="530AE199" w14:textId="77777777" w:rsidR="00A052AE" w:rsidRDefault="00A052AE">
            <w:pPr>
              <w:pStyle w:val="Compact"/>
            </w:pPr>
            <w:r>
              <w:t>3367</w:t>
            </w:r>
          </w:p>
        </w:tc>
        <w:tc>
          <w:tcPr>
            <w:tcW w:w="500" w:type="pct"/>
          </w:tcPr>
          <w:p w14:paraId="637D90DB" w14:textId="77777777" w:rsidR="00A052AE" w:rsidRDefault="00A052AE">
            <w:pPr>
              <w:pStyle w:val="Compact"/>
            </w:pPr>
            <w:r>
              <w:t>1435 (43)</w:t>
            </w:r>
          </w:p>
        </w:tc>
        <w:tc>
          <w:tcPr>
            <w:tcW w:w="784" w:type="pct"/>
          </w:tcPr>
          <w:p w14:paraId="632B1F70" w14:textId="77777777" w:rsidR="00A052AE" w:rsidRDefault="00A052AE">
            <w:pPr>
              <w:pStyle w:val="Compact"/>
            </w:pPr>
            <w:r>
              <w:t>1</w:t>
            </w:r>
          </w:p>
        </w:tc>
        <w:tc>
          <w:tcPr>
            <w:tcW w:w="382" w:type="pct"/>
          </w:tcPr>
          <w:p w14:paraId="0861EB86" w14:textId="77777777" w:rsidR="00A052AE" w:rsidRDefault="00A052AE">
            <w:pPr>
              <w:pStyle w:val="Compact"/>
            </w:pPr>
            <w:r>
              <w:t>0.730</w:t>
            </w:r>
          </w:p>
        </w:tc>
      </w:tr>
      <w:tr w:rsidR="00A052AE" w14:paraId="32C8BDC1" w14:textId="77777777" w:rsidTr="008F32A5">
        <w:tc>
          <w:tcPr>
            <w:tcW w:w="547" w:type="pct"/>
            <w:vMerge/>
          </w:tcPr>
          <w:p w14:paraId="09E08620" w14:textId="77777777" w:rsidR="00A052AE" w:rsidRDefault="00A052AE">
            <w:pPr>
              <w:pStyle w:val="Compact"/>
            </w:pPr>
          </w:p>
        </w:tc>
        <w:tc>
          <w:tcPr>
            <w:tcW w:w="495" w:type="pct"/>
          </w:tcPr>
          <w:p w14:paraId="05863F76" w14:textId="77777777" w:rsidR="00A052AE" w:rsidRDefault="00A052AE">
            <w:pPr>
              <w:pStyle w:val="Compact"/>
            </w:pPr>
            <w:r>
              <w:t>Yes</w:t>
            </w:r>
          </w:p>
        </w:tc>
        <w:tc>
          <w:tcPr>
            <w:tcW w:w="346" w:type="pct"/>
          </w:tcPr>
          <w:p w14:paraId="0A3D5070" w14:textId="77777777" w:rsidR="00A052AE" w:rsidRDefault="00A052AE">
            <w:pPr>
              <w:pStyle w:val="Compact"/>
            </w:pPr>
            <w:r>
              <w:t>9768</w:t>
            </w:r>
          </w:p>
        </w:tc>
        <w:tc>
          <w:tcPr>
            <w:tcW w:w="451" w:type="pct"/>
          </w:tcPr>
          <w:p w14:paraId="6D437F7F" w14:textId="77777777" w:rsidR="00A052AE" w:rsidRDefault="00A052AE">
            <w:pPr>
              <w:pStyle w:val="Compact"/>
            </w:pPr>
            <w:r>
              <w:t>4074 (42)</w:t>
            </w:r>
          </w:p>
        </w:tc>
        <w:tc>
          <w:tcPr>
            <w:tcW w:w="799" w:type="pct"/>
          </w:tcPr>
          <w:p w14:paraId="517F2EC9" w14:textId="77777777" w:rsidR="00A052AE" w:rsidRDefault="00A052AE">
            <w:pPr>
              <w:pStyle w:val="Compact"/>
            </w:pPr>
            <w:r>
              <w:t>0.95 (0.88 to 1.02)</w:t>
            </w:r>
          </w:p>
        </w:tc>
        <w:tc>
          <w:tcPr>
            <w:tcW w:w="384" w:type="pct"/>
          </w:tcPr>
          <w:p w14:paraId="1732B468" w14:textId="77777777" w:rsidR="00A052AE" w:rsidRDefault="00A052AE">
            <w:pPr>
              <w:pStyle w:val="Compact"/>
            </w:pPr>
          </w:p>
        </w:tc>
        <w:tc>
          <w:tcPr>
            <w:tcW w:w="312" w:type="pct"/>
          </w:tcPr>
          <w:p w14:paraId="0F3FB607" w14:textId="77777777" w:rsidR="00A052AE" w:rsidRDefault="00A052AE">
            <w:pPr>
              <w:pStyle w:val="Compact"/>
            </w:pPr>
            <w:r>
              <w:t>8351</w:t>
            </w:r>
          </w:p>
        </w:tc>
        <w:tc>
          <w:tcPr>
            <w:tcW w:w="500" w:type="pct"/>
          </w:tcPr>
          <w:p w14:paraId="1A36DF85" w14:textId="77777777" w:rsidR="00A052AE" w:rsidRDefault="00A052AE">
            <w:pPr>
              <w:pStyle w:val="Compact"/>
            </w:pPr>
            <w:r>
              <w:t>3447 (41)</w:t>
            </w:r>
          </w:p>
        </w:tc>
        <w:tc>
          <w:tcPr>
            <w:tcW w:w="784" w:type="pct"/>
          </w:tcPr>
          <w:p w14:paraId="4629B4E7" w14:textId="77777777" w:rsidR="00A052AE" w:rsidRDefault="00A052AE">
            <w:pPr>
              <w:pStyle w:val="Compact"/>
            </w:pPr>
            <w:r>
              <w:t>1.02 (0.93 to 1.11)</w:t>
            </w:r>
          </w:p>
        </w:tc>
        <w:tc>
          <w:tcPr>
            <w:tcW w:w="382" w:type="pct"/>
          </w:tcPr>
          <w:p w14:paraId="490DD59D" w14:textId="77777777" w:rsidR="00A052AE" w:rsidRDefault="00A052AE">
            <w:pPr>
              <w:pStyle w:val="Compact"/>
            </w:pPr>
          </w:p>
        </w:tc>
      </w:tr>
      <w:tr w:rsidR="00A052AE" w14:paraId="4AEA4047" w14:textId="77777777" w:rsidTr="00A052AE">
        <w:trPr>
          <w:cnfStyle w:val="010000000000" w:firstRow="0" w:lastRow="1" w:firstColumn="0" w:lastColumn="0" w:oddVBand="0" w:evenVBand="0" w:oddHBand="0" w:evenHBand="0" w:firstRowFirstColumn="0" w:firstRowLastColumn="0" w:lastRowFirstColumn="0" w:lastRowLastColumn="0"/>
        </w:trPr>
        <w:tc>
          <w:tcPr>
            <w:tcW w:w="5000" w:type="pct"/>
            <w:gridSpan w:val="10"/>
          </w:tcPr>
          <w:p w14:paraId="7DF6A9C3" w14:textId="77777777" w:rsidR="00A052AE" w:rsidRDefault="00A052AE">
            <w:pPr>
              <w:pStyle w:val="Compact"/>
              <w:rPr>
                <w:b w:val="0"/>
              </w:rPr>
            </w:pPr>
            <w:r w:rsidRPr="00A052AE">
              <w:rPr>
                <w:b w:val="0"/>
              </w:rPr>
              <w:t>OR (95% CI): unadjusted odds ratio with 95% confidence intervals,</w:t>
            </w:r>
          </w:p>
          <w:p w14:paraId="54C3EF55" w14:textId="77777777" w:rsidR="00A052AE" w:rsidRDefault="00A052AE">
            <w:pPr>
              <w:pStyle w:val="Compact"/>
              <w:rPr>
                <w:b w:val="0"/>
              </w:rPr>
            </w:pPr>
            <w:r w:rsidRPr="00A052AE">
              <w:rPr>
                <w:b w:val="0"/>
              </w:rPr>
              <w:t xml:space="preserve"> aOR (95% CI): adjusted odds ratios with 95% confidence intervals, </w:t>
            </w:r>
          </w:p>
          <w:p w14:paraId="44BF9800" w14:textId="77777777" w:rsidR="00A052AE" w:rsidRDefault="00A052AE">
            <w:pPr>
              <w:pStyle w:val="Compact"/>
              <w:rPr>
                <w:b w:val="0"/>
              </w:rPr>
            </w:pPr>
            <w:r w:rsidRPr="00A052AE">
              <w:rPr>
                <w:b w:val="0"/>
              </w:rPr>
              <w:t xml:space="preserve">* Univariable sample size for outcomes ordered as in table (% of all cases) = 30746 (60%), 596 (23%), 33954 (66%), 34410 (67%), 13678 (26%), </w:t>
            </w:r>
          </w:p>
          <w:p w14:paraId="65F94F3B" w14:textId="77777777" w:rsidR="00A052AE" w:rsidRDefault="00A052AE">
            <w:pPr>
              <w:pStyle w:val="Compact"/>
              <w:rPr>
                <w:b w:val="0"/>
              </w:rPr>
            </w:pPr>
            <w:r w:rsidRPr="00A052AE">
              <w:rPr>
                <w:b w:val="0"/>
              </w:rPr>
              <w:t>† Multivariable sample size with outcomes ordered as in table (% of all cases) = 25993 (50%), 506 (20%), 29086 (56%), 29379 (57%), 11718 (23%),</w:t>
            </w:r>
          </w:p>
          <w:p w14:paraId="11FA5060" w14:textId="286178A8" w:rsidR="00A052AE" w:rsidRPr="00A052AE" w:rsidRDefault="00A052AE">
            <w:pPr>
              <w:pStyle w:val="Compact"/>
              <w:rPr>
                <w:b w:val="0"/>
              </w:rPr>
            </w:pPr>
            <w:r w:rsidRPr="00A052AE">
              <w:rPr>
                <w:b w:val="0"/>
              </w:rPr>
              <w:t xml:space="preserve"> ‡ Death due to TB in those who died and where cause of death was known</w:t>
            </w:r>
          </w:p>
        </w:tc>
      </w:tr>
    </w:tbl>
    <w:p w14:paraId="05A91161" w14:textId="77777777" w:rsidR="009622EB" w:rsidRDefault="009622EB">
      <w:pPr>
        <w:pStyle w:val="TableCaption"/>
        <w:rPr>
          <w:b/>
        </w:rPr>
        <w:sectPr w:rsidR="009622EB" w:rsidSect="009622EB">
          <w:pgSz w:w="15840" w:h="12240" w:orient="landscape"/>
          <w:pgMar w:top="1440" w:right="1440" w:bottom="1440" w:left="1440" w:header="720" w:footer="720" w:gutter="0"/>
          <w:cols w:space="720"/>
          <w:docGrid w:linePitch="326"/>
        </w:sectPr>
      </w:pPr>
    </w:p>
    <w:p w14:paraId="17B0AFA0" w14:textId="2D6E8658" w:rsidR="00441A7B" w:rsidRDefault="00A1412B">
      <w:pPr>
        <w:pStyle w:val="TableCaption"/>
      </w:pPr>
      <w:r>
        <w:rPr>
          <w:b/>
        </w:rPr>
        <w:lastRenderedPageBreak/>
        <w:t xml:space="preserve">Table </w:t>
      </w:r>
      <w:ins w:id="616" w:author="Samuel Abbott" w:date="2019-03-04T11:50:00Z">
        <w:r w:rsidR="00324E53">
          <w:rPr>
            <w:b/>
          </w:rPr>
          <w:t>4</w:t>
        </w:r>
      </w:ins>
      <w:r>
        <w:rPr>
          <w:b/>
        </w:rPr>
        <w:t>:</w:t>
      </w:r>
      <w:r>
        <w:t xml:space="preserve"> Summary of associations between years since vaccination and all outcomes in individuals who were vaccinated. The baseline exposure is vaccination </w:t>
      </w:r>
      <m:oMath>
        <m:r>
          <w:rPr>
            <w:rFonts w:ascii="Cambria Math" w:hAnsi="Cambria Math"/>
          </w:rPr>
          <m:t>≤10</m:t>
        </m:r>
      </m:oMath>
      <w:r>
        <w:t xml:space="preserve"> years before diagnosis compared to vaccination </w:t>
      </w:r>
      <m:oMath>
        <m:r>
          <w:rPr>
            <w:rFonts w:ascii="Cambria Math" w:hAnsi="Cambria Math"/>
          </w:rPr>
          <m:t>11+</m:t>
        </m:r>
      </m:oMath>
      <w:r>
        <w:t xml:space="preserve"> years before diagnosis. Deaths due to TB (in those who died) had insufficient data for effect sizes to be estimated in both the univariable and multivariable analysis.</w:t>
      </w:r>
    </w:p>
    <w:tbl>
      <w:tblPr>
        <w:tblStyle w:val="PlainTable21"/>
        <w:tblW w:w="5000" w:type="pct"/>
        <w:tblLayout w:type="fixed"/>
        <w:tblLook w:val="0660" w:firstRow="1" w:lastRow="1" w:firstColumn="0" w:lastColumn="0" w:noHBand="1" w:noVBand="1"/>
        <w:tblCaption w:val="Table 3: Summary of associations between years since vaccination and all outcomes in individuals who were vaccinated. The baseline exposure is vaccination ≤ 10 years before diagnosis compared to vaccination 11+ years before diagnosis. Deaths due to TB (in those who died) had insufficient data for effect sizes to be estimated in both the univariable and multivariable analysis."/>
      </w:tblPr>
      <w:tblGrid>
        <w:gridCol w:w="1441"/>
        <w:gridCol w:w="899"/>
        <w:gridCol w:w="993"/>
        <w:gridCol w:w="1350"/>
        <w:gridCol w:w="2157"/>
        <w:gridCol w:w="993"/>
        <w:gridCol w:w="902"/>
        <w:gridCol w:w="1301"/>
        <w:gridCol w:w="2022"/>
        <w:gridCol w:w="902"/>
      </w:tblGrid>
      <w:tr w:rsidR="00442550" w14:paraId="02D427B2" w14:textId="77777777" w:rsidTr="00442550">
        <w:trPr>
          <w:cnfStyle w:val="100000000000" w:firstRow="1" w:lastRow="0" w:firstColumn="0" w:lastColumn="0" w:oddVBand="0" w:evenVBand="0" w:oddHBand="0" w:evenHBand="0" w:firstRowFirstColumn="0" w:firstRowLastColumn="0" w:lastRowFirstColumn="0" w:lastRowLastColumn="0"/>
        </w:trPr>
        <w:tc>
          <w:tcPr>
            <w:tcW w:w="556" w:type="pct"/>
            <w:vMerge w:val="restart"/>
          </w:tcPr>
          <w:p w14:paraId="30EE886A" w14:textId="7C9E3217" w:rsidR="007D6002" w:rsidRPr="007D6002" w:rsidRDefault="007D6002" w:rsidP="00177474">
            <w:pPr>
              <w:pStyle w:val="Compact"/>
              <w:rPr>
                <w:b w:val="0"/>
              </w:rPr>
            </w:pPr>
            <w:r w:rsidRPr="007D6002">
              <w:rPr>
                <w:b w:val="0"/>
              </w:rPr>
              <w:t>Outcome</w:t>
            </w:r>
          </w:p>
        </w:tc>
        <w:tc>
          <w:tcPr>
            <w:tcW w:w="347" w:type="pct"/>
            <w:vMerge w:val="restart"/>
          </w:tcPr>
          <w:p w14:paraId="49F426D2" w14:textId="148478E9" w:rsidR="007D6002" w:rsidRPr="007D6002" w:rsidRDefault="007D6002" w:rsidP="00177474">
            <w:pPr>
              <w:pStyle w:val="Compact"/>
              <w:rPr>
                <w:b w:val="0"/>
              </w:rPr>
            </w:pPr>
            <w:r w:rsidRPr="007D6002">
              <w:rPr>
                <w:b w:val="0"/>
              </w:rPr>
              <w:t>Years since BCG</w:t>
            </w:r>
          </w:p>
        </w:tc>
        <w:tc>
          <w:tcPr>
            <w:tcW w:w="2119" w:type="pct"/>
            <w:gridSpan w:val="4"/>
          </w:tcPr>
          <w:p w14:paraId="25A18D89" w14:textId="52CE4179" w:rsidR="007D6002" w:rsidRPr="007D6002" w:rsidRDefault="007D6002">
            <w:pPr>
              <w:pStyle w:val="Compact"/>
              <w:rPr>
                <w:b w:val="0"/>
              </w:rPr>
            </w:pPr>
            <w:r w:rsidRPr="007D6002">
              <w:rPr>
                <w:b w:val="0"/>
              </w:rPr>
              <w:t>Univariable</w:t>
            </w:r>
          </w:p>
        </w:tc>
        <w:tc>
          <w:tcPr>
            <w:tcW w:w="1978" w:type="pct"/>
            <w:gridSpan w:val="4"/>
          </w:tcPr>
          <w:p w14:paraId="7D2B57CC" w14:textId="0425BDB7" w:rsidR="007D6002" w:rsidRPr="007D6002" w:rsidRDefault="007D6002">
            <w:pPr>
              <w:pStyle w:val="Compact"/>
              <w:rPr>
                <w:b w:val="0"/>
              </w:rPr>
            </w:pPr>
            <w:r w:rsidRPr="007D6002">
              <w:rPr>
                <w:b w:val="0"/>
              </w:rPr>
              <w:t>Multivariable</w:t>
            </w:r>
          </w:p>
        </w:tc>
      </w:tr>
      <w:tr w:rsidR="00442550" w14:paraId="082A09F1" w14:textId="77777777" w:rsidTr="00442550">
        <w:tc>
          <w:tcPr>
            <w:tcW w:w="556" w:type="pct"/>
            <w:vMerge/>
            <w:tcBorders>
              <w:bottom w:val="single" w:sz="4" w:space="0" w:color="auto"/>
            </w:tcBorders>
          </w:tcPr>
          <w:p w14:paraId="704E39B4" w14:textId="075C57BA" w:rsidR="007D6002" w:rsidRDefault="007D6002">
            <w:pPr>
              <w:pStyle w:val="Compact"/>
            </w:pPr>
          </w:p>
        </w:tc>
        <w:tc>
          <w:tcPr>
            <w:tcW w:w="347" w:type="pct"/>
            <w:vMerge/>
            <w:tcBorders>
              <w:bottom w:val="single" w:sz="4" w:space="0" w:color="auto"/>
            </w:tcBorders>
          </w:tcPr>
          <w:p w14:paraId="0408B185" w14:textId="004FE803" w:rsidR="007D6002" w:rsidRDefault="007D6002">
            <w:pPr>
              <w:pStyle w:val="Compact"/>
            </w:pPr>
          </w:p>
        </w:tc>
        <w:tc>
          <w:tcPr>
            <w:tcW w:w="383" w:type="pct"/>
            <w:tcBorders>
              <w:bottom w:val="single" w:sz="4" w:space="0" w:color="auto"/>
            </w:tcBorders>
          </w:tcPr>
          <w:p w14:paraId="5C8EE9FF" w14:textId="77777777" w:rsidR="007D6002" w:rsidRDefault="007D6002">
            <w:pPr>
              <w:pStyle w:val="Compact"/>
            </w:pPr>
            <w:r>
              <w:t>Cases*</w:t>
            </w:r>
          </w:p>
        </w:tc>
        <w:tc>
          <w:tcPr>
            <w:tcW w:w="521" w:type="pct"/>
            <w:tcBorders>
              <w:bottom w:val="single" w:sz="4" w:space="0" w:color="auto"/>
            </w:tcBorders>
          </w:tcPr>
          <w:p w14:paraId="71B3BBB1" w14:textId="77777777" w:rsidR="007D6002" w:rsidRDefault="007D6002">
            <w:pPr>
              <w:pStyle w:val="Compact"/>
            </w:pPr>
            <w:r>
              <w:t>Cases with outcome (%)</w:t>
            </w:r>
          </w:p>
        </w:tc>
        <w:tc>
          <w:tcPr>
            <w:tcW w:w="832" w:type="pct"/>
            <w:tcBorders>
              <w:bottom w:val="single" w:sz="4" w:space="0" w:color="auto"/>
            </w:tcBorders>
          </w:tcPr>
          <w:p w14:paraId="17347043" w14:textId="77777777" w:rsidR="007D6002" w:rsidRDefault="007D6002">
            <w:pPr>
              <w:pStyle w:val="Compact"/>
            </w:pPr>
            <w:r>
              <w:t>OR (95% CI)</w:t>
            </w:r>
          </w:p>
        </w:tc>
        <w:tc>
          <w:tcPr>
            <w:tcW w:w="383" w:type="pct"/>
            <w:tcBorders>
              <w:bottom w:val="single" w:sz="4" w:space="0" w:color="auto"/>
            </w:tcBorders>
          </w:tcPr>
          <w:p w14:paraId="51C370A9" w14:textId="77777777" w:rsidR="007D6002" w:rsidRDefault="007D6002">
            <w:pPr>
              <w:pStyle w:val="Compact"/>
            </w:pPr>
            <w:r>
              <w:t>P-value</w:t>
            </w:r>
          </w:p>
        </w:tc>
        <w:tc>
          <w:tcPr>
            <w:tcW w:w="348" w:type="pct"/>
            <w:tcBorders>
              <w:bottom w:val="single" w:sz="4" w:space="0" w:color="auto"/>
            </w:tcBorders>
          </w:tcPr>
          <w:p w14:paraId="51C5F7AF" w14:textId="77777777" w:rsidR="007D6002" w:rsidRDefault="007D6002">
            <w:pPr>
              <w:pStyle w:val="Compact"/>
            </w:pPr>
            <w:r>
              <w:t>Cases†</w:t>
            </w:r>
          </w:p>
        </w:tc>
        <w:tc>
          <w:tcPr>
            <w:tcW w:w="502" w:type="pct"/>
            <w:tcBorders>
              <w:bottom w:val="single" w:sz="4" w:space="0" w:color="auto"/>
            </w:tcBorders>
          </w:tcPr>
          <w:p w14:paraId="32BBCAD1" w14:textId="77777777" w:rsidR="007D6002" w:rsidRDefault="007D6002">
            <w:pPr>
              <w:pStyle w:val="Compact"/>
            </w:pPr>
            <w:r>
              <w:t>Cases with outcome (%)</w:t>
            </w:r>
          </w:p>
        </w:tc>
        <w:tc>
          <w:tcPr>
            <w:tcW w:w="780" w:type="pct"/>
            <w:tcBorders>
              <w:bottom w:val="single" w:sz="4" w:space="0" w:color="auto"/>
            </w:tcBorders>
          </w:tcPr>
          <w:p w14:paraId="69609063" w14:textId="77777777" w:rsidR="007D6002" w:rsidRDefault="007D6002">
            <w:pPr>
              <w:pStyle w:val="Compact"/>
            </w:pPr>
            <w:r>
              <w:t>aOR (95% CI)</w:t>
            </w:r>
          </w:p>
        </w:tc>
        <w:tc>
          <w:tcPr>
            <w:tcW w:w="348" w:type="pct"/>
            <w:tcBorders>
              <w:bottom w:val="single" w:sz="4" w:space="0" w:color="auto"/>
            </w:tcBorders>
          </w:tcPr>
          <w:p w14:paraId="38900559" w14:textId="77777777" w:rsidR="007D6002" w:rsidRDefault="007D6002">
            <w:pPr>
              <w:pStyle w:val="Compact"/>
            </w:pPr>
            <w:r>
              <w:t>P-value</w:t>
            </w:r>
          </w:p>
        </w:tc>
      </w:tr>
      <w:tr w:rsidR="00442550" w14:paraId="756BECD4" w14:textId="77777777" w:rsidTr="00442550">
        <w:tc>
          <w:tcPr>
            <w:tcW w:w="556" w:type="pct"/>
            <w:vMerge w:val="restart"/>
            <w:tcBorders>
              <w:top w:val="single" w:sz="4" w:space="0" w:color="auto"/>
            </w:tcBorders>
          </w:tcPr>
          <w:p w14:paraId="4FCC1786" w14:textId="77777777" w:rsidR="007D6002" w:rsidRDefault="007D6002">
            <w:pPr>
              <w:pStyle w:val="Compact"/>
            </w:pPr>
            <w:r>
              <w:t>All-cause mortality</w:t>
            </w:r>
          </w:p>
        </w:tc>
        <w:tc>
          <w:tcPr>
            <w:tcW w:w="347" w:type="pct"/>
            <w:tcBorders>
              <w:top w:val="single" w:sz="4" w:space="0" w:color="auto"/>
            </w:tcBorders>
          </w:tcPr>
          <w:p w14:paraId="63AF59A0" w14:textId="77777777" w:rsidR="007D6002" w:rsidRDefault="007D6002">
            <w:pPr>
              <w:pStyle w:val="Compact"/>
            </w:pPr>
            <w:r>
              <w:t>≤ 10</w:t>
            </w:r>
          </w:p>
        </w:tc>
        <w:tc>
          <w:tcPr>
            <w:tcW w:w="383" w:type="pct"/>
            <w:tcBorders>
              <w:top w:val="single" w:sz="4" w:space="0" w:color="auto"/>
            </w:tcBorders>
          </w:tcPr>
          <w:p w14:paraId="590E492F" w14:textId="77777777" w:rsidR="007D6002" w:rsidRDefault="007D6002">
            <w:pPr>
              <w:pStyle w:val="Compact"/>
            </w:pPr>
            <w:r>
              <w:t>718</w:t>
            </w:r>
          </w:p>
        </w:tc>
        <w:tc>
          <w:tcPr>
            <w:tcW w:w="521" w:type="pct"/>
            <w:tcBorders>
              <w:top w:val="single" w:sz="4" w:space="0" w:color="auto"/>
            </w:tcBorders>
          </w:tcPr>
          <w:p w14:paraId="141A65CC" w14:textId="77777777" w:rsidR="007D6002" w:rsidRDefault="007D6002">
            <w:pPr>
              <w:pStyle w:val="Compact"/>
            </w:pPr>
            <w:r>
              <w:t>5 (1)</w:t>
            </w:r>
          </w:p>
        </w:tc>
        <w:tc>
          <w:tcPr>
            <w:tcW w:w="832" w:type="pct"/>
            <w:tcBorders>
              <w:top w:val="single" w:sz="4" w:space="0" w:color="auto"/>
            </w:tcBorders>
          </w:tcPr>
          <w:p w14:paraId="53BFEECB" w14:textId="77777777" w:rsidR="007D6002" w:rsidRDefault="007D6002">
            <w:pPr>
              <w:pStyle w:val="Compact"/>
            </w:pPr>
            <w:r>
              <w:t>1</w:t>
            </w:r>
          </w:p>
        </w:tc>
        <w:tc>
          <w:tcPr>
            <w:tcW w:w="383" w:type="pct"/>
            <w:tcBorders>
              <w:top w:val="single" w:sz="4" w:space="0" w:color="auto"/>
            </w:tcBorders>
          </w:tcPr>
          <w:p w14:paraId="0538B79E" w14:textId="77777777" w:rsidR="007D6002" w:rsidRDefault="007D6002">
            <w:pPr>
              <w:pStyle w:val="Compact"/>
            </w:pPr>
            <w:r>
              <w:t>0.004</w:t>
            </w:r>
          </w:p>
        </w:tc>
        <w:tc>
          <w:tcPr>
            <w:tcW w:w="348" w:type="pct"/>
            <w:tcBorders>
              <w:top w:val="single" w:sz="4" w:space="0" w:color="auto"/>
            </w:tcBorders>
          </w:tcPr>
          <w:p w14:paraId="6BE8E204" w14:textId="77777777" w:rsidR="007D6002" w:rsidRDefault="007D6002">
            <w:pPr>
              <w:pStyle w:val="Compact"/>
            </w:pPr>
            <w:r>
              <w:t>554</w:t>
            </w:r>
          </w:p>
        </w:tc>
        <w:tc>
          <w:tcPr>
            <w:tcW w:w="502" w:type="pct"/>
            <w:tcBorders>
              <w:top w:val="single" w:sz="4" w:space="0" w:color="auto"/>
            </w:tcBorders>
          </w:tcPr>
          <w:p w14:paraId="6033A771" w14:textId="77777777" w:rsidR="007D6002" w:rsidRDefault="007D6002">
            <w:pPr>
              <w:pStyle w:val="Compact"/>
            </w:pPr>
            <w:r>
              <w:t>4 (1)</w:t>
            </w:r>
          </w:p>
        </w:tc>
        <w:tc>
          <w:tcPr>
            <w:tcW w:w="780" w:type="pct"/>
            <w:tcBorders>
              <w:top w:val="single" w:sz="4" w:space="0" w:color="auto"/>
            </w:tcBorders>
          </w:tcPr>
          <w:p w14:paraId="38AB7AC9" w14:textId="77777777" w:rsidR="007D6002" w:rsidRDefault="007D6002">
            <w:pPr>
              <w:pStyle w:val="Compact"/>
            </w:pPr>
            <w:r>
              <w:t>1</w:t>
            </w:r>
          </w:p>
        </w:tc>
        <w:tc>
          <w:tcPr>
            <w:tcW w:w="348" w:type="pct"/>
            <w:tcBorders>
              <w:top w:val="single" w:sz="4" w:space="0" w:color="auto"/>
            </w:tcBorders>
          </w:tcPr>
          <w:p w14:paraId="2592379B" w14:textId="77777777" w:rsidR="007D6002" w:rsidRDefault="007D6002">
            <w:pPr>
              <w:pStyle w:val="Compact"/>
            </w:pPr>
            <w:r>
              <w:t>0.897</w:t>
            </w:r>
          </w:p>
        </w:tc>
      </w:tr>
      <w:tr w:rsidR="00442550" w14:paraId="3F613AB0" w14:textId="77777777" w:rsidTr="00442550">
        <w:tc>
          <w:tcPr>
            <w:tcW w:w="556" w:type="pct"/>
            <w:vMerge/>
          </w:tcPr>
          <w:p w14:paraId="486971B5" w14:textId="77777777" w:rsidR="007D6002" w:rsidRDefault="007D6002">
            <w:pPr>
              <w:pStyle w:val="Compact"/>
            </w:pPr>
          </w:p>
        </w:tc>
        <w:tc>
          <w:tcPr>
            <w:tcW w:w="347" w:type="pct"/>
          </w:tcPr>
          <w:p w14:paraId="103C0DCA" w14:textId="77777777" w:rsidR="007D6002" w:rsidRDefault="007D6002">
            <w:pPr>
              <w:pStyle w:val="Compact"/>
            </w:pPr>
            <w:r>
              <w:t>11+</w:t>
            </w:r>
          </w:p>
        </w:tc>
        <w:tc>
          <w:tcPr>
            <w:tcW w:w="383" w:type="pct"/>
          </w:tcPr>
          <w:p w14:paraId="6AE9BA79" w14:textId="77777777" w:rsidR="007D6002" w:rsidRDefault="007D6002">
            <w:pPr>
              <w:pStyle w:val="Compact"/>
            </w:pPr>
            <w:r>
              <w:t>8106</w:t>
            </w:r>
          </w:p>
        </w:tc>
        <w:tc>
          <w:tcPr>
            <w:tcW w:w="521" w:type="pct"/>
          </w:tcPr>
          <w:p w14:paraId="23A3A7B9" w14:textId="77777777" w:rsidR="007D6002" w:rsidRDefault="007D6002">
            <w:pPr>
              <w:pStyle w:val="Compact"/>
            </w:pPr>
            <w:r>
              <w:t>166 (2)</w:t>
            </w:r>
          </w:p>
        </w:tc>
        <w:tc>
          <w:tcPr>
            <w:tcW w:w="832" w:type="pct"/>
          </w:tcPr>
          <w:p w14:paraId="5866301C" w14:textId="77777777" w:rsidR="007D6002" w:rsidRDefault="007D6002">
            <w:pPr>
              <w:pStyle w:val="Compact"/>
            </w:pPr>
            <w:r>
              <w:t>2.98 (1.22 to 7.28)</w:t>
            </w:r>
          </w:p>
        </w:tc>
        <w:tc>
          <w:tcPr>
            <w:tcW w:w="383" w:type="pct"/>
          </w:tcPr>
          <w:p w14:paraId="63507C16" w14:textId="77777777" w:rsidR="007D6002" w:rsidRDefault="007D6002">
            <w:pPr>
              <w:pStyle w:val="Compact"/>
            </w:pPr>
          </w:p>
        </w:tc>
        <w:tc>
          <w:tcPr>
            <w:tcW w:w="348" w:type="pct"/>
          </w:tcPr>
          <w:p w14:paraId="21B530A2" w14:textId="77777777" w:rsidR="007D6002" w:rsidRDefault="007D6002">
            <w:pPr>
              <w:pStyle w:val="Compact"/>
            </w:pPr>
            <w:r>
              <w:t>7171</w:t>
            </w:r>
          </w:p>
        </w:tc>
        <w:tc>
          <w:tcPr>
            <w:tcW w:w="502" w:type="pct"/>
          </w:tcPr>
          <w:p w14:paraId="3F178C1F" w14:textId="77777777" w:rsidR="007D6002" w:rsidRDefault="007D6002">
            <w:pPr>
              <w:pStyle w:val="Compact"/>
            </w:pPr>
            <w:r>
              <w:t>148 (2)</w:t>
            </w:r>
          </w:p>
        </w:tc>
        <w:tc>
          <w:tcPr>
            <w:tcW w:w="780" w:type="pct"/>
          </w:tcPr>
          <w:p w14:paraId="05674FDE" w14:textId="77777777" w:rsidR="007D6002" w:rsidRDefault="007D6002">
            <w:pPr>
              <w:pStyle w:val="Compact"/>
            </w:pPr>
            <w:r>
              <w:t>0.91 (0.24 to 3.54)</w:t>
            </w:r>
          </w:p>
        </w:tc>
        <w:tc>
          <w:tcPr>
            <w:tcW w:w="348" w:type="pct"/>
          </w:tcPr>
          <w:p w14:paraId="676F9984" w14:textId="77777777" w:rsidR="007D6002" w:rsidRDefault="007D6002">
            <w:pPr>
              <w:pStyle w:val="Compact"/>
            </w:pPr>
          </w:p>
        </w:tc>
      </w:tr>
      <w:tr w:rsidR="00442550" w14:paraId="2AF47B8F" w14:textId="77777777" w:rsidTr="00442550">
        <w:tc>
          <w:tcPr>
            <w:tcW w:w="556" w:type="pct"/>
            <w:vMerge w:val="restart"/>
          </w:tcPr>
          <w:p w14:paraId="101554B2" w14:textId="77777777" w:rsidR="007D6002" w:rsidRDefault="007D6002">
            <w:pPr>
              <w:pStyle w:val="Compact"/>
            </w:pPr>
            <w:r>
              <w:t>Death due to TB (in those who died‡)</w:t>
            </w:r>
          </w:p>
        </w:tc>
        <w:tc>
          <w:tcPr>
            <w:tcW w:w="347" w:type="pct"/>
          </w:tcPr>
          <w:p w14:paraId="1D5EF394" w14:textId="77777777" w:rsidR="007D6002" w:rsidRDefault="007D6002">
            <w:pPr>
              <w:pStyle w:val="Compact"/>
            </w:pPr>
            <w:r>
              <w:t>≤ 10</w:t>
            </w:r>
          </w:p>
        </w:tc>
        <w:tc>
          <w:tcPr>
            <w:tcW w:w="383" w:type="pct"/>
          </w:tcPr>
          <w:p w14:paraId="5EB3301B" w14:textId="77777777" w:rsidR="007D6002" w:rsidRDefault="007D6002">
            <w:pPr>
              <w:pStyle w:val="Compact"/>
            </w:pPr>
            <w:r>
              <w:t>2</w:t>
            </w:r>
          </w:p>
        </w:tc>
        <w:tc>
          <w:tcPr>
            <w:tcW w:w="521" w:type="pct"/>
          </w:tcPr>
          <w:p w14:paraId="1B49769E" w14:textId="77777777" w:rsidR="007D6002" w:rsidRDefault="007D6002">
            <w:pPr>
              <w:pStyle w:val="Compact"/>
            </w:pPr>
            <w:r>
              <w:t>2 (100)</w:t>
            </w:r>
          </w:p>
        </w:tc>
        <w:tc>
          <w:tcPr>
            <w:tcW w:w="832" w:type="pct"/>
          </w:tcPr>
          <w:p w14:paraId="6C585A12" w14:textId="77777777" w:rsidR="007D6002" w:rsidRDefault="007D6002">
            <w:pPr>
              <w:pStyle w:val="Compact"/>
            </w:pPr>
            <w:r>
              <w:t>1</w:t>
            </w:r>
          </w:p>
        </w:tc>
        <w:tc>
          <w:tcPr>
            <w:tcW w:w="383" w:type="pct"/>
          </w:tcPr>
          <w:p w14:paraId="14845A1B" w14:textId="5C3DE5D3" w:rsidR="007D6002" w:rsidRDefault="000468AD">
            <w:pPr>
              <w:pStyle w:val="Compact"/>
            </w:pPr>
            <w:r>
              <w:t>-</w:t>
            </w:r>
          </w:p>
        </w:tc>
        <w:tc>
          <w:tcPr>
            <w:tcW w:w="348" w:type="pct"/>
          </w:tcPr>
          <w:p w14:paraId="34817123" w14:textId="77777777" w:rsidR="007D6002" w:rsidRDefault="007D6002">
            <w:pPr>
              <w:pStyle w:val="Compact"/>
            </w:pPr>
            <w:r>
              <w:t>2</w:t>
            </w:r>
          </w:p>
        </w:tc>
        <w:tc>
          <w:tcPr>
            <w:tcW w:w="502" w:type="pct"/>
          </w:tcPr>
          <w:p w14:paraId="64DE0F73" w14:textId="77777777" w:rsidR="007D6002" w:rsidRDefault="007D6002">
            <w:pPr>
              <w:pStyle w:val="Compact"/>
            </w:pPr>
            <w:r>
              <w:t>2 (100)</w:t>
            </w:r>
          </w:p>
        </w:tc>
        <w:tc>
          <w:tcPr>
            <w:tcW w:w="780" w:type="pct"/>
          </w:tcPr>
          <w:p w14:paraId="36039069" w14:textId="77777777" w:rsidR="007D6002" w:rsidRDefault="007D6002">
            <w:pPr>
              <w:pStyle w:val="Compact"/>
            </w:pPr>
            <w:r>
              <w:t>1</w:t>
            </w:r>
          </w:p>
        </w:tc>
        <w:tc>
          <w:tcPr>
            <w:tcW w:w="348" w:type="pct"/>
          </w:tcPr>
          <w:p w14:paraId="41C7D99F" w14:textId="4DA6A96A" w:rsidR="007D6002" w:rsidRDefault="000468AD">
            <w:pPr>
              <w:pStyle w:val="Compact"/>
            </w:pPr>
            <w:r>
              <w:t>-</w:t>
            </w:r>
          </w:p>
        </w:tc>
      </w:tr>
      <w:tr w:rsidR="00442550" w14:paraId="0EEB07CC" w14:textId="77777777" w:rsidTr="00442550">
        <w:tc>
          <w:tcPr>
            <w:tcW w:w="556" w:type="pct"/>
            <w:vMerge/>
          </w:tcPr>
          <w:p w14:paraId="0034EBC7" w14:textId="77777777" w:rsidR="007D6002" w:rsidRDefault="007D6002">
            <w:pPr>
              <w:pStyle w:val="Compact"/>
            </w:pPr>
          </w:p>
        </w:tc>
        <w:tc>
          <w:tcPr>
            <w:tcW w:w="347" w:type="pct"/>
          </w:tcPr>
          <w:p w14:paraId="0945E812" w14:textId="77777777" w:rsidR="007D6002" w:rsidRDefault="007D6002">
            <w:pPr>
              <w:pStyle w:val="Compact"/>
            </w:pPr>
            <w:r>
              <w:t>11+</w:t>
            </w:r>
          </w:p>
        </w:tc>
        <w:tc>
          <w:tcPr>
            <w:tcW w:w="383" w:type="pct"/>
          </w:tcPr>
          <w:p w14:paraId="59E4A58C" w14:textId="77777777" w:rsidR="007D6002" w:rsidRDefault="007D6002">
            <w:pPr>
              <w:pStyle w:val="Compact"/>
            </w:pPr>
            <w:r>
              <w:t>108</w:t>
            </w:r>
          </w:p>
        </w:tc>
        <w:tc>
          <w:tcPr>
            <w:tcW w:w="521" w:type="pct"/>
          </w:tcPr>
          <w:p w14:paraId="33AFDE1E" w14:textId="77777777" w:rsidR="007D6002" w:rsidRDefault="007D6002">
            <w:pPr>
              <w:pStyle w:val="Compact"/>
            </w:pPr>
            <w:r>
              <w:t>59 (55)</w:t>
            </w:r>
          </w:p>
        </w:tc>
        <w:tc>
          <w:tcPr>
            <w:tcW w:w="832" w:type="pct"/>
          </w:tcPr>
          <w:p w14:paraId="7CE8EF86" w14:textId="77777777" w:rsidR="007D6002" w:rsidRDefault="007D6002">
            <w:pPr>
              <w:pStyle w:val="Compact"/>
            </w:pPr>
            <w:r>
              <w:rPr>
                <w:i/>
              </w:rPr>
              <w:t>Insufficient data</w:t>
            </w:r>
          </w:p>
        </w:tc>
        <w:tc>
          <w:tcPr>
            <w:tcW w:w="383" w:type="pct"/>
          </w:tcPr>
          <w:p w14:paraId="0F39E497" w14:textId="77777777" w:rsidR="007D6002" w:rsidRDefault="007D6002">
            <w:pPr>
              <w:pStyle w:val="Compact"/>
            </w:pPr>
          </w:p>
        </w:tc>
        <w:tc>
          <w:tcPr>
            <w:tcW w:w="348" w:type="pct"/>
          </w:tcPr>
          <w:p w14:paraId="3B03208A" w14:textId="77777777" w:rsidR="007D6002" w:rsidRDefault="007D6002">
            <w:pPr>
              <w:pStyle w:val="Compact"/>
            </w:pPr>
            <w:r>
              <w:t>98</w:t>
            </w:r>
          </w:p>
        </w:tc>
        <w:tc>
          <w:tcPr>
            <w:tcW w:w="502" w:type="pct"/>
          </w:tcPr>
          <w:p w14:paraId="02042401" w14:textId="77777777" w:rsidR="007D6002" w:rsidRDefault="007D6002">
            <w:pPr>
              <w:pStyle w:val="Compact"/>
            </w:pPr>
            <w:r>
              <w:t>53 (54)</w:t>
            </w:r>
          </w:p>
        </w:tc>
        <w:tc>
          <w:tcPr>
            <w:tcW w:w="780" w:type="pct"/>
          </w:tcPr>
          <w:p w14:paraId="73E5F3FB" w14:textId="77777777" w:rsidR="007D6002" w:rsidRDefault="007D6002">
            <w:pPr>
              <w:pStyle w:val="Compact"/>
            </w:pPr>
            <w:r>
              <w:rPr>
                <w:i/>
              </w:rPr>
              <w:t>Insufficient data</w:t>
            </w:r>
          </w:p>
        </w:tc>
        <w:tc>
          <w:tcPr>
            <w:tcW w:w="348" w:type="pct"/>
          </w:tcPr>
          <w:p w14:paraId="57CDD82C" w14:textId="77777777" w:rsidR="007D6002" w:rsidRDefault="007D6002">
            <w:pPr>
              <w:pStyle w:val="Compact"/>
            </w:pPr>
          </w:p>
        </w:tc>
      </w:tr>
      <w:tr w:rsidR="00442550" w14:paraId="15BF80E0" w14:textId="77777777" w:rsidTr="00442550">
        <w:tc>
          <w:tcPr>
            <w:tcW w:w="556" w:type="pct"/>
            <w:vMerge w:val="restart"/>
          </w:tcPr>
          <w:p w14:paraId="6996E197" w14:textId="77777777" w:rsidR="007D6002" w:rsidRDefault="007D6002">
            <w:pPr>
              <w:pStyle w:val="Compact"/>
            </w:pPr>
            <w:r>
              <w:t>Recurrent TB</w:t>
            </w:r>
          </w:p>
        </w:tc>
        <w:tc>
          <w:tcPr>
            <w:tcW w:w="347" w:type="pct"/>
          </w:tcPr>
          <w:p w14:paraId="5C595ECE" w14:textId="77777777" w:rsidR="007D6002" w:rsidRDefault="007D6002">
            <w:pPr>
              <w:pStyle w:val="Compact"/>
            </w:pPr>
            <w:r>
              <w:t>≤ 10</w:t>
            </w:r>
          </w:p>
        </w:tc>
        <w:tc>
          <w:tcPr>
            <w:tcW w:w="383" w:type="pct"/>
          </w:tcPr>
          <w:p w14:paraId="6B96F5D3" w14:textId="77777777" w:rsidR="007D6002" w:rsidRDefault="007D6002">
            <w:pPr>
              <w:pStyle w:val="Compact"/>
            </w:pPr>
            <w:r>
              <w:t>780</w:t>
            </w:r>
          </w:p>
        </w:tc>
        <w:tc>
          <w:tcPr>
            <w:tcW w:w="521" w:type="pct"/>
          </w:tcPr>
          <w:p w14:paraId="19619C8F" w14:textId="77777777" w:rsidR="007D6002" w:rsidRDefault="007D6002">
            <w:pPr>
              <w:pStyle w:val="Compact"/>
            </w:pPr>
            <w:r>
              <w:t>22 (3)</w:t>
            </w:r>
          </w:p>
        </w:tc>
        <w:tc>
          <w:tcPr>
            <w:tcW w:w="832" w:type="pct"/>
          </w:tcPr>
          <w:p w14:paraId="50BFEBFF" w14:textId="77777777" w:rsidR="007D6002" w:rsidRDefault="007D6002">
            <w:pPr>
              <w:pStyle w:val="Compact"/>
            </w:pPr>
            <w:r>
              <w:t>1</w:t>
            </w:r>
          </w:p>
        </w:tc>
        <w:tc>
          <w:tcPr>
            <w:tcW w:w="383" w:type="pct"/>
          </w:tcPr>
          <w:p w14:paraId="6DCD6B81" w14:textId="77777777" w:rsidR="007D6002" w:rsidRDefault="007D6002">
            <w:pPr>
              <w:pStyle w:val="Compact"/>
            </w:pPr>
            <w:r>
              <w:t>0.005</w:t>
            </w:r>
          </w:p>
        </w:tc>
        <w:tc>
          <w:tcPr>
            <w:tcW w:w="348" w:type="pct"/>
          </w:tcPr>
          <w:p w14:paraId="7CA213D8" w14:textId="77777777" w:rsidR="007D6002" w:rsidRDefault="007D6002">
            <w:pPr>
              <w:pStyle w:val="Compact"/>
            </w:pPr>
            <w:r>
              <w:t>613</w:t>
            </w:r>
          </w:p>
        </w:tc>
        <w:tc>
          <w:tcPr>
            <w:tcW w:w="502" w:type="pct"/>
          </w:tcPr>
          <w:p w14:paraId="70E03988" w14:textId="77777777" w:rsidR="007D6002" w:rsidRDefault="007D6002">
            <w:pPr>
              <w:pStyle w:val="Compact"/>
            </w:pPr>
            <w:r>
              <w:t>14 (2)</w:t>
            </w:r>
          </w:p>
        </w:tc>
        <w:tc>
          <w:tcPr>
            <w:tcW w:w="780" w:type="pct"/>
          </w:tcPr>
          <w:p w14:paraId="650BFE2E" w14:textId="77777777" w:rsidR="007D6002" w:rsidRDefault="007D6002">
            <w:pPr>
              <w:pStyle w:val="Compact"/>
            </w:pPr>
            <w:r>
              <w:t>1</w:t>
            </w:r>
          </w:p>
        </w:tc>
        <w:tc>
          <w:tcPr>
            <w:tcW w:w="348" w:type="pct"/>
          </w:tcPr>
          <w:p w14:paraId="18231A95" w14:textId="77777777" w:rsidR="007D6002" w:rsidRDefault="007D6002">
            <w:pPr>
              <w:pStyle w:val="Compact"/>
            </w:pPr>
            <w:r>
              <w:t>0.515</w:t>
            </w:r>
          </w:p>
        </w:tc>
      </w:tr>
      <w:tr w:rsidR="00442550" w14:paraId="5B7415D8" w14:textId="77777777" w:rsidTr="00442550">
        <w:tc>
          <w:tcPr>
            <w:tcW w:w="556" w:type="pct"/>
            <w:vMerge/>
          </w:tcPr>
          <w:p w14:paraId="6EBFD46F" w14:textId="77777777" w:rsidR="007D6002" w:rsidRDefault="007D6002">
            <w:pPr>
              <w:pStyle w:val="Compact"/>
            </w:pPr>
          </w:p>
        </w:tc>
        <w:tc>
          <w:tcPr>
            <w:tcW w:w="347" w:type="pct"/>
          </w:tcPr>
          <w:p w14:paraId="504595F7" w14:textId="77777777" w:rsidR="007D6002" w:rsidRDefault="007D6002">
            <w:pPr>
              <w:pStyle w:val="Compact"/>
            </w:pPr>
            <w:r>
              <w:t>11+</w:t>
            </w:r>
          </w:p>
        </w:tc>
        <w:tc>
          <w:tcPr>
            <w:tcW w:w="383" w:type="pct"/>
          </w:tcPr>
          <w:p w14:paraId="18971773" w14:textId="77777777" w:rsidR="007D6002" w:rsidRDefault="007D6002">
            <w:pPr>
              <w:pStyle w:val="Compact"/>
            </w:pPr>
            <w:r>
              <w:t>9172</w:t>
            </w:r>
          </w:p>
        </w:tc>
        <w:tc>
          <w:tcPr>
            <w:tcW w:w="521" w:type="pct"/>
          </w:tcPr>
          <w:p w14:paraId="776B4DC6" w14:textId="77777777" w:rsidR="007D6002" w:rsidRDefault="007D6002">
            <w:pPr>
              <w:pStyle w:val="Compact"/>
            </w:pPr>
            <w:r>
              <w:t>451 (5)</w:t>
            </w:r>
          </w:p>
        </w:tc>
        <w:tc>
          <w:tcPr>
            <w:tcW w:w="832" w:type="pct"/>
          </w:tcPr>
          <w:p w14:paraId="6A938B34" w14:textId="77777777" w:rsidR="007D6002" w:rsidRDefault="007D6002">
            <w:pPr>
              <w:pStyle w:val="Compact"/>
            </w:pPr>
            <w:r>
              <w:t>1.78 (1.15 to 2.75)</w:t>
            </w:r>
          </w:p>
        </w:tc>
        <w:tc>
          <w:tcPr>
            <w:tcW w:w="383" w:type="pct"/>
          </w:tcPr>
          <w:p w14:paraId="395047D9" w14:textId="77777777" w:rsidR="007D6002" w:rsidRDefault="007D6002">
            <w:pPr>
              <w:pStyle w:val="Compact"/>
            </w:pPr>
          </w:p>
        </w:tc>
        <w:tc>
          <w:tcPr>
            <w:tcW w:w="348" w:type="pct"/>
          </w:tcPr>
          <w:p w14:paraId="57E11045" w14:textId="77777777" w:rsidR="007D6002" w:rsidRDefault="007D6002">
            <w:pPr>
              <w:pStyle w:val="Compact"/>
            </w:pPr>
            <w:r>
              <w:t>8194</w:t>
            </w:r>
          </w:p>
        </w:tc>
        <w:tc>
          <w:tcPr>
            <w:tcW w:w="502" w:type="pct"/>
          </w:tcPr>
          <w:p w14:paraId="703A08FF" w14:textId="77777777" w:rsidR="007D6002" w:rsidRDefault="007D6002">
            <w:pPr>
              <w:pStyle w:val="Compact"/>
            </w:pPr>
            <w:r>
              <w:t>406 (5)</w:t>
            </w:r>
          </w:p>
        </w:tc>
        <w:tc>
          <w:tcPr>
            <w:tcW w:w="780" w:type="pct"/>
          </w:tcPr>
          <w:p w14:paraId="7D7807FC" w14:textId="77777777" w:rsidR="007D6002" w:rsidRDefault="007D6002">
            <w:pPr>
              <w:pStyle w:val="Compact"/>
            </w:pPr>
            <w:r>
              <w:t>1.24 (0.63 to 2.44)</w:t>
            </w:r>
          </w:p>
        </w:tc>
        <w:tc>
          <w:tcPr>
            <w:tcW w:w="348" w:type="pct"/>
          </w:tcPr>
          <w:p w14:paraId="00D73760" w14:textId="77777777" w:rsidR="007D6002" w:rsidRDefault="007D6002">
            <w:pPr>
              <w:pStyle w:val="Compact"/>
            </w:pPr>
          </w:p>
        </w:tc>
      </w:tr>
      <w:tr w:rsidR="00442550" w14:paraId="35A0F756" w14:textId="77777777" w:rsidTr="00442550">
        <w:tc>
          <w:tcPr>
            <w:tcW w:w="556" w:type="pct"/>
            <w:vMerge w:val="restart"/>
          </w:tcPr>
          <w:p w14:paraId="0F76F39D" w14:textId="77777777" w:rsidR="007D6002" w:rsidRDefault="007D6002">
            <w:pPr>
              <w:pStyle w:val="Compact"/>
            </w:pPr>
            <w:r>
              <w:t>Pulmonary TB</w:t>
            </w:r>
          </w:p>
        </w:tc>
        <w:tc>
          <w:tcPr>
            <w:tcW w:w="347" w:type="pct"/>
          </w:tcPr>
          <w:p w14:paraId="616C7B71" w14:textId="77777777" w:rsidR="007D6002" w:rsidRDefault="007D6002">
            <w:pPr>
              <w:pStyle w:val="Compact"/>
            </w:pPr>
            <w:r>
              <w:t>≤ 10</w:t>
            </w:r>
          </w:p>
        </w:tc>
        <w:tc>
          <w:tcPr>
            <w:tcW w:w="383" w:type="pct"/>
          </w:tcPr>
          <w:p w14:paraId="19C87ABD" w14:textId="77777777" w:rsidR="007D6002" w:rsidRDefault="007D6002">
            <w:pPr>
              <w:pStyle w:val="Compact"/>
            </w:pPr>
            <w:r>
              <w:t>770</w:t>
            </w:r>
          </w:p>
        </w:tc>
        <w:tc>
          <w:tcPr>
            <w:tcW w:w="521" w:type="pct"/>
          </w:tcPr>
          <w:p w14:paraId="3B197296" w14:textId="77777777" w:rsidR="007D6002" w:rsidRDefault="007D6002">
            <w:pPr>
              <w:pStyle w:val="Compact"/>
            </w:pPr>
            <w:r>
              <w:t>480 (62)</w:t>
            </w:r>
          </w:p>
        </w:tc>
        <w:tc>
          <w:tcPr>
            <w:tcW w:w="832" w:type="pct"/>
          </w:tcPr>
          <w:p w14:paraId="5A4DBABC" w14:textId="77777777" w:rsidR="007D6002" w:rsidRDefault="007D6002">
            <w:pPr>
              <w:pStyle w:val="Compact"/>
            </w:pPr>
            <w:r>
              <w:t>1</w:t>
            </w:r>
          </w:p>
        </w:tc>
        <w:tc>
          <w:tcPr>
            <w:tcW w:w="383" w:type="pct"/>
          </w:tcPr>
          <w:p w14:paraId="73019AC1" w14:textId="77777777" w:rsidR="007D6002" w:rsidRDefault="007D6002">
            <w:pPr>
              <w:pStyle w:val="Compact"/>
            </w:pPr>
            <w:r>
              <w:t>&lt;0.001</w:t>
            </w:r>
          </w:p>
        </w:tc>
        <w:tc>
          <w:tcPr>
            <w:tcW w:w="348" w:type="pct"/>
          </w:tcPr>
          <w:p w14:paraId="1F9AE3DD" w14:textId="77777777" w:rsidR="007D6002" w:rsidRDefault="007D6002">
            <w:pPr>
              <w:pStyle w:val="Compact"/>
            </w:pPr>
            <w:r>
              <w:t>601</w:t>
            </w:r>
          </w:p>
        </w:tc>
        <w:tc>
          <w:tcPr>
            <w:tcW w:w="502" w:type="pct"/>
          </w:tcPr>
          <w:p w14:paraId="1424519B" w14:textId="77777777" w:rsidR="007D6002" w:rsidRDefault="007D6002">
            <w:pPr>
              <w:pStyle w:val="Compact"/>
            </w:pPr>
            <w:r>
              <w:t>382 (64)</w:t>
            </w:r>
          </w:p>
        </w:tc>
        <w:tc>
          <w:tcPr>
            <w:tcW w:w="780" w:type="pct"/>
          </w:tcPr>
          <w:p w14:paraId="505B6340" w14:textId="77777777" w:rsidR="007D6002" w:rsidRDefault="007D6002">
            <w:pPr>
              <w:pStyle w:val="Compact"/>
            </w:pPr>
            <w:r>
              <w:t>1</w:t>
            </w:r>
          </w:p>
        </w:tc>
        <w:tc>
          <w:tcPr>
            <w:tcW w:w="348" w:type="pct"/>
          </w:tcPr>
          <w:p w14:paraId="5CFB7413" w14:textId="77777777" w:rsidR="007D6002" w:rsidRDefault="007D6002">
            <w:pPr>
              <w:pStyle w:val="Compact"/>
            </w:pPr>
            <w:r>
              <w:t>0.309</w:t>
            </w:r>
          </w:p>
        </w:tc>
      </w:tr>
      <w:tr w:rsidR="00442550" w14:paraId="3DED707D" w14:textId="77777777" w:rsidTr="00442550">
        <w:tc>
          <w:tcPr>
            <w:tcW w:w="556" w:type="pct"/>
            <w:vMerge/>
          </w:tcPr>
          <w:p w14:paraId="7B3D706F" w14:textId="77777777" w:rsidR="007D6002" w:rsidRDefault="007D6002">
            <w:pPr>
              <w:pStyle w:val="Compact"/>
            </w:pPr>
          </w:p>
        </w:tc>
        <w:tc>
          <w:tcPr>
            <w:tcW w:w="347" w:type="pct"/>
          </w:tcPr>
          <w:p w14:paraId="7F0F5C7D" w14:textId="77777777" w:rsidR="007D6002" w:rsidRDefault="007D6002">
            <w:pPr>
              <w:pStyle w:val="Compact"/>
            </w:pPr>
            <w:r>
              <w:t>11+</w:t>
            </w:r>
          </w:p>
        </w:tc>
        <w:tc>
          <w:tcPr>
            <w:tcW w:w="383" w:type="pct"/>
          </w:tcPr>
          <w:p w14:paraId="0B5C2585" w14:textId="77777777" w:rsidR="007D6002" w:rsidRDefault="007D6002">
            <w:pPr>
              <w:pStyle w:val="Compact"/>
            </w:pPr>
            <w:r>
              <w:t>9248</w:t>
            </w:r>
          </w:p>
        </w:tc>
        <w:tc>
          <w:tcPr>
            <w:tcW w:w="521" w:type="pct"/>
          </w:tcPr>
          <w:p w14:paraId="69180767" w14:textId="77777777" w:rsidR="007D6002" w:rsidRDefault="007D6002">
            <w:pPr>
              <w:pStyle w:val="Compact"/>
            </w:pPr>
            <w:r>
              <w:t>4757 (51)</w:t>
            </w:r>
          </w:p>
        </w:tc>
        <w:tc>
          <w:tcPr>
            <w:tcW w:w="832" w:type="pct"/>
          </w:tcPr>
          <w:p w14:paraId="59E0DB13" w14:textId="77777777" w:rsidR="007D6002" w:rsidRDefault="007D6002">
            <w:pPr>
              <w:pStyle w:val="Compact"/>
            </w:pPr>
            <w:r>
              <w:t>0.64 (0.55 to 0.74)</w:t>
            </w:r>
          </w:p>
        </w:tc>
        <w:tc>
          <w:tcPr>
            <w:tcW w:w="383" w:type="pct"/>
          </w:tcPr>
          <w:p w14:paraId="22414DE2" w14:textId="77777777" w:rsidR="007D6002" w:rsidRDefault="007D6002">
            <w:pPr>
              <w:pStyle w:val="Compact"/>
            </w:pPr>
          </w:p>
        </w:tc>
        <w:tc>
          <w:tcPr>
            <w:tcW w:w="348" w:type="pct"/>
          </w:tcPr>
          <w:p w14:paraId="3E5592BF" w14:textId="77777777" w:rsidR="007D6002" w:rsidRDefault="007D6002">
            <w:pPr>
              <w:pStyle w:val="Compact"/>
            </w:pPr>
            <w:r>
              <w:t>8254</w:t>
            </w:r>
          </w:p>
        </w:tc>
        <w:tc>
          <w:tcPr>
            <w:tcW w:w="502" w:type="pct"/>
          </w:tcPr>
          <w:p w14:paraId="73EB7357" w14:textId="77777777" w:rsidR="007D6002" w:rsidRDefault="007D6002">
            <w:pPr>
              <w:pStyle w:val="Compact"/>
            </w:pPr>
            <w:r>
              <w:t>4232 (51)</w:t>
            </w:r>
          </w:p>
        </w:tc>
        <w:tc>
          <w:tcPr>
            <w:tcW w:w="780" w:type="pct"/>
          </w:tcPr>
          <w:p w14:paraId="2AB4B529" w14:textId="77777777" w:rsidR="007D6002" w:rsidRDefault="007D6002">
            <w:pPr>
              <w:pStyle w:val="Compact"/>
            </w:pPr>
            <w:r>
              <w:t>0.87 (0.67 to 1.14)</w:t>
            </w:r>
          </w:p>
        </w:tc>
        <w:tc>
          <w:tcPr>
            <w:tcW w:w="348" w:type="pct"/>
          </w:tcPr>
          <w:p w14:paraId="7196B6BD" w14:textId="77777777" w:rsidR="007D6002" w:rsidRDefault="007D6002">
            <w:pPr>
              <w:pStyle w:val="Compact"/>
            </w:pPr>
          </w:p>
        </w:tc>
      </w:tr>
      <w:tr w:rsidR="00442550" w14:paraId="40DB95B8" w14:textId="77777777" w:rsidTr="00442550">
        <w:tc>
          <w:tcPr>
            <w:tcW w:w="556" w:type="pct"/>
            <w:vMerge w:val="restart"/>
          </w:tcPr>
          <w:p w14:paraId="590140C1" w14:textId="77777777" w:rsidR="007D6002" w:rsidRDefault="007D6002">
            <w:pPr>
              <w:pStyle w:val="Compact"/>
            </w:pPr>
            <w:r>
              <w:t>Sputum smear status - positive</w:t>
            </w:r>
          </w:p>
        </w:tc>
        <w:tc>
          <w:tcPr>
            <w:tcW w:w="347" w:type="pct"/>
          </w:tcPr>
          <w:p w14:paraId="201E01AF" w14:textId="77777777" w:rsidR="007D6002" w:rsidRDefault="007D6002">
            <w:pPr>
              <w:pStyle w:val="Compact"/>
            </w:pPr>
            <w:r>
              <w:t>≤ 10</w:t>
            </w:r>
          </w:p>
        </w:tc>
        <w:tc>
          <w:tcPr>
            <w:tcW w:w="383" w:type="pct"/>
          </w:tcPr>
          <w:p w14:paraId="3A335AAF" w14:textId="77777777" w:rsidR="007D6002" w:rsidRDefault="007D6002">
            <w:pPr>
              <w:pStyle w:val="Compact"/>
            </w:pPr>
            <w:r>
              <w:t>157</w:t>
            </w:r>
          </w:p>
        </w:tc>
        <w:tc>
          <w:tcPr>
            <w:tcW w:w="521" w:type="pct"/>
          </w:tcPr>
          <w:p w14:paraId="5F2AC9AF" w14:textId="77777777" w:rsidR="007D6002" w:rsidRDefault="007D6002">
            <w:pPr>
              <w:pStyle w:val="Compact"/>
            </w:pPr>
            <w:r>
              <w:t>81 (52)</w:t>
            </w:r>
          </w:p>
        </w:tc>
        <w:tc>
          <w:tcPr>
            <w:tcW w:w="832" w:type="pct"/>
          </w:tcPr>
          <w:p w14:paraId="07881DD0" w14:textId="77777777" w:rsidR="007D6002" w:rsidRDefault="007D6002">
            <w:pPr>
              <w:pStyle w:val="Compact"/>
            </w:pPr>
            <w:r>
              <w:t>1</w:t>
            </w:r>
          </w:p>
        </w:tc>
        <w:tc>
          <w:tcPr>
            <w:tcW w:w="383" w:type="pct"/>
          </w:tcPr>
          <w:p w14:paraId="0BEC62DF" w14:textId="77777777" w:rsidR="007D6002" w:rsidRDefault="007D6002">
            <w:pPr>
              <w:pStyle w:val="Compact"/>
            </w:pPr>
            <w:r>
              <w:t>0.941</w:t>
            </w:r>
          </w:p>
        </w:tc>
        <w:tc>
          <w:tcPr>
            <w:tcW w:w="348" w:type="pct"/>
          </w:tcPr>
          <w:p w14:paraId="0699C23B" w14:textId="77777777" w:rsidR="007D6002" w:rsidRDefault="007D6002">
            <w:pPr>
              <w:pStyle w:val="Compact"/>
            </w:pPr>
            <w:r>
              <w:t>122</w:t>
            </w:r>
          </w:p>
        </w:tc>
        <w:tc>
          <w:tcPr>
            <w:tcW w:w="502" w:type="pct"/>
          </w:tcPr>
          <w:p w14:paraId="53BD1445" w14:textId="77777777" w:rsidR="007D6002" w:rsidRDefault="007D6002">
            <w:pPr>
              <w:pStyle w:val="Compact"/>
            </w:pPr>
            <w:r>
              <w:t>61 (50)</w:t>
            </w:r>
          </w:p>
        </w:tc>
        <w:tc>
          <w:tcPr>
            <w:tcW w:w="780" w:type="pct"/>
          </w:tcPr>
          <w:p w14:paraId="17BF75CF" w14:textId="77777777" w:rsidR="007D6002" w:rsidRDefault="007D6002">
            <w:pPr>
              <w:pStyle w:val="Compact"/>
            </w:pPr>
            <w:r>
              <w:t>1</w:t>
            </w:r>
          </w:p>
        </w:tc>
        <w:tc>
          <w:tcPr>
            <w:tcW w:w="348" w:type="pct"/>
          </w:tcPr>
          <w:p w14:paraId="27173867" w14:textId="77777777" w:rsidR="007D6002" w:rsidRDefault="007D6002">
            <w:pPr>
              <w:pStyle w:val="Compact"/>
            </w:pPr>
            <w:r>
              <w:t>0.920</w:t>
            </w:r>
          </w:p>
        </w:tc>
      </w:tr>
      <w:tr w:rsidR="00442550" w14:paraId="753E8B26" w14:textId="77777777" w:rsidTr="00442550">
        <w:tc>
          <w:tcPr>
            <w:tcW w:w="556" w:type="pct"/>
            <w:vMerge/>
          </w:tcPr>
          <w:p w14:paraId="430B8691" w14:textId="77777777" w:rsidR="007D6002" w:rsidRDefault="007D6002">
            <w:pPr>
              <w:pStyle w:val="Compact"/>
            </w:pPr>
          </w:p>
        </w:tc>
        <w:tc>
          <w:tcPr>
            <w:tcW w:w="347" w:type="pct"/>
          </w:tcPr>
          <w:p w14:paraId="2C363089" w14:textId="77777777" w:rsidR="007D6002" w:rsidRDefault="007D6002">
            <w:pPr>
              <w:pStyle w:val="Compact"/>
            </w:pPr>
            <w:r>
              <w:t>11+</w:t>
            </w:r>
          </w:p>
        </w:tc>
        <w:tc>
          <w:tcPr>
            <w:tcW w:w="383" w:type="pct"/>
          </w:tcPr>
          <w:p w14:paraId="35F0B2AA" w14:textId="77777777" w:rsidR="007D6002" w:rsidRDefault="007D6002">
            <w:pPr>
              <w:pStyle w:val="Compact"/>
            </w:pPr>
            <w:r>
              <w:t>3064</w:t>
            </w:r>
          </w:p>
        </w:tc>
        <w:tc>
          <w:tcPr>
            <w:tcW w:w="521" w:type="pct"/>
          </w:tcPr>
          <w:p w14:paraId="6E02F4C1" w14:textId="77777777" w:rsidR="007D6002" w:rsidRDefault="007D6002">
            <w:pPr>
              <w:pStyle w:val="Compact"/>
            </w:pPr>
            <w:r>
              <w:t>1590 (52)</w:t>
            </w:r>
          </w:p>
        </w:tc>
        <w:tc>
          <w:tcPr>
            <w:tcW w:w="832" w:type="pct"/>
          </w:tcPr>
          <w:p w14:paraId="02747785" w14:textId="77777777" w:rsidR="007D6002" w:rsidRDefault="007D6002">
            <w:pPr>
              <w:pStyle w:val="Compact"/>
            </w:pPr>
            <w:r>
              <w:t>1.01 (0.73 to 1.40)</w:t>
            </w:r>
          </w:p>
        </w:tc>
        <w:tc>
          <w:tcPr>
            <w:tcW w:w="383" w:type="pct"/>
          </w:tcPr>
          <w:p w14:paraId="4919CFE7" w14:textId="77777777" w:rsidR="007D6002" w:rsidRDefault="007D6002">
            <w:pPr>
              <w:pStyle w:val="Compact"/>
            </w:pPr>
          </w:p>
        </w:tc>
        <w:tc>
          <w:tcPr>
            <w:tcW w:w="348" w:type="pct"/>
          </w:tcPr>
          <w:p w14:paraId="7E49BFA9" w14:textId="77777777" w:rsidR="007D6002" w:rsidRDefault="007D6002">
            <w:pPr>
              <w:pStyle w:val="Compact"/>
            </w:pPr>
            <w:r>
              <w:t>2734</w:t>
            </w:r>
          </w:p>
        </w:tc>
        <w:tc>
          <w:tcPr>
            <w:tcW w:w="502" w:type="pct"/>
          </w:tcPr>
          <w:p w14:paraId="6E4AB911" w14:textId="77777777" w:rsidR="007D6002" w:rsidRDefault="007D6002">
            <w:pPr>
              <w:pStyle w:val="Compact"/>
            </w:pPr>
            <w:r>
              <w:t>1405 (51)</w:t>
            </w:r>
          </w:p>
        </w:tc>
        <w:tc>
          <w:tcPr>
            <w:tcW w:w="780" w:type="pct"/>
          </w:tcPr>
          <w:p w14:paraId="43AAB8FC" w14:textId="77777777" w:rsidR="007D6002" w:rsidRDefault="007D6002">
            <w:pPr>
              <w:pStyle w:val="Compact"/>
            </w:pPr>
            <w:r>
              <w:t>1.02 (0.68 to 1.54)</w:t>
            </w:r>
          </w:p>
        </w:tc>
        <w:tc>
          <w:tcPr>
            <w:tcW w:w="348" w:type="pct"/>
          </w:tcPr>
          <w:p w14:paraId="07878679" w14:textId="77777777" w:rsidR="007D6002" w:rsidRDefault="007D6002">
            <w:pPr>
              <w:pStyle w:val="Compact"/>
            </w:pPr>
          </w:p>
        </w:tc>
      </w:tr>
      <w:tr w:rsidR="007D6002" w14:paraId="639A4958" w14:textId="77777777" w:rsidTr="007D6002">
        <w:trPr>
          <w:cnfStyle w:val="010000000000" w:firstRow="0" w:lastRow="1" w:firstColumn="0" w:lastColumn="0" w:oddVBand="0" w:evenVBand="0" w:oddHBand="0" w:evenHBand="0" w:firstRowFirstColumn="0" w:firstRowLastColumn="0" w:lastRowFirstColumn="0" w:lastRowLastColumn="0"/>
        </w:trPr>
        <w:tc>
          <w:tcPr>
            <w:tcW w:w="5000" w:type="pct"/>
            <w:gridSpan w:val="10"/>
          </w:tcPr>
          <w:p w14:paraId="49A94121" w14:textId="77777777" w:rsidR="007D6002" w:rsidRDefault="007D6002">
            <w:pPr>
              <w:pStyle w:val="Compact"/>
              <w:rPr>
                <w:b w:val="0"/>
              </w:rPr>
            </w:pPr>
            <w:r w:rsidRPr="007D6002">
              <w:rPr>
                <w:b w:val="0"/>
              </w:rPr>
              <w:t xml:space="preserve">OR (95% CI): unadjusted odds ratio with 95% confidence intervals, aOR (95% CI): adjusted odds ratios with 95% confidence intervals, </w:t>
            </w:r>
          </w:p>
          <w:p w14:paraId="5F081A4A" w14:textId="77777777" w:rsidR="007D6002" w:rsidRDefault="007D6002">
            <w:pPr>
              <w:pStyle w:val="Compact"/>
              <w:rPr>
                <w:b w:val="0"/>
              </w:rPr>
            </w:pPr>
            <w:r w:rsidRPr="007D6002">
              <w:rPr>
                <w:b w:val="0"/>
              </w:rPr>
              <w:t xml:space="preserve">* Univariable sample size for outcomes ordered as in table (% of vaccinated cases) = 8824 (36%), 110 (28%), 9952 (41%), 10018 (41%), 3221 (13%), </w:t>
            </w:r>
          </w:p>
          <w:p w14:paraId="75899416" w14:textId="77777777" w:rsidR="007D6002" w:rsidRDefault="007D6002">
            <w:pPr>
              <w:pStyle w:val="Compact"/>
              <w:rPr>
                <w:b w:val="0"/>
              </w:rPr>
            </w:pPr>
            <w:r w:rsidRPr="007D6002">
              <w:rPr>
                <w:b w:val="0"/>
              </w:rPr>
              <w:t xml:space="preserve">† Multivariable sample size with outcomes ordered as in table (% of vaccinated cases) = 7725 (32%), 100 (25%), 8807 (36%), 8855 (36%), 2856 (12%), </w:t>
            </w:r>
          </w:p>
          <w:p w14:paraId="5606F2B7" w14:textId="3A0315B4" w:rsidR="007D6002" w:rsidRPr="007D6002" w:rsidRDefault="007D6002">
            <w:pPr>
              <w:pStyle w:val="Compact"/>
              <w:rPr>
                <w:b w:val="0"/>
              </w:rPr>
            </w:pPr>
            <w:r w:rsidRPr="007D6002">
              <w:rPr>
                <w:b w:val="0"/>
              </w:rPr>
              <w:t>‡ Death due to TB in those who died and where cause of death was known</w:t>
            </w:r>
          </w:p>
        </w:tc>
      </w:tr>
    </w:tbl>
    <w:p w14:paraId="411E5157" w14:textId="77777777" w:rsidR="009622EB" w:rsidRDefault="009622EB">
      <w:pPr>
        <w:pStyle w:val="BodyText"/>
        <w:rPr>
          <w:b/>
        </w:rPr>
        <w:sectPr w:rsidR="009622EB" w:rsidSect="009622EB">
          <w:pgSz w:w="15840" w:h="12240" w:orient="landscape"/>
          <w:pgMar w:top="1440" w:right="1440" w:bottom="1440" w:left="1440" w:header="720" w:footer="720" w:gutter="0"/>
          <w:cols w:space="720"/>
          <w:docGrid w:linePitch="326"/>
        </w:sectPr>
      </w:pPr>
    </w:p>
    <w:p w14:paraId="60DAF69C" w14:textId="77777777" w:rsidR="008A7EC2" w:rsidRDefault="008A7EC2" w:rsidP="008A7EC2">
      <w:pPr>
        <w:pStyle w:val="BodyText"/>
      </w:pPr>
      <w:bookmarkStart w:id="617" w:name="pagebreak-3"/>
      <w:bookmarkEnd w:id="617"/>
      <w:r>
        <w:rPr>
          <w:b/>
        </w:rPr>
        <w:lastRenderedPageBreak/>
        <w:t>Sensitivity analysis</w:t>
      </w:r>
    </w:p>
    <w:p w14:paraId="4B339E5B" w14:textId="6033D0FC" w:rsidR="008A7EC2" w:rsidRDefault="008A7EC2" w:rsidP="008A7EC2">
      <w:pPr>
        <w:pStyle w:val="BodyText"/>
      </w:pPr>
      <w:r>
        <w:t>Dropping duplicate recurrent TB notifications increased the magnitude, and precision, of the effect sizes for recurrent TB, all-cause mortality, and deaths due to TB (in those who died) (see online supplementary table S</w:t>
      </w:r>
      <w:ins w:id="618" w:author="Samuel Abbott" w:date="2019-03-04T11:52:00Z">
        <w:r w:rsidR="00324E53">
          <w:t>6</w:t>
        </w:r>
      </w:ins>
      <w:r>
        <w:t>). Restricting the analysis to only cases that were eligible for the BCG schools scheme reduced the sample size of the analysis (from an initial study size of 51645, of which 12832 were UK born, to 9943 cases that would have been eligible for the BCG schools scheme). With this reduced sample size, there was strong evidence in adjusted analyses of an association between BCG vaccination and reduced recurrent TB, and evidence of an association with decreased all-cause mortality (see online supplementary table S</w:t>
      </w:r>
      <w:ins w:id="619" w:author="Samuel Abbott" w:date="2019-03-04T11:52:00Z">
        <w:r w:rsidR="00324E53">
          <w:t>6</w:t>
        </w:r>
      </w:ins>
      <w:r>
        <w:t>).</w:t>
      </w:r>
    </w:p>
    <w:p w14:paraId="3716E0ED" w14:textId="77777777" w:rsidR="00441A7B" w:rsidRDefault="00A1412B">
      <w:pPr>
        <w:pStyle w:val="Heading5"/>
      </w:pPr>
      <w:r>
        <w:lastRenderedPageBreak/>
        <w:t>PAGEBREAK</w:t>
      </w:r>
    </w:p>
    <w:p w14:paraId="4D7C2E75" w14:textId="77777777" w:rsidR="008A7EC2" w:rsidRDefault="008A7EC2" w:rsidP="008A7EC2">
      <w:pPr>
        <w:pStyle w:val="BodyText"/>
      </w:pPr>
      <w:r>
        <w:rPr>
          <w:b/>
        </w:rPr>
        <w:t>DISCUSSION</w:t>
      </w:r>
    </w:p>
    <w:p w14:paraId="300F2B9A" w14:textId="77777777" w:rsidR="008A7EC2" w:rsidRDefault="008A7EC2" w:rsidP="008A7EC2">
      <w:pPr>
        <w:pStyle w:val="BodyText"/>
      </w:pPr>
      <w:r>
        <w:t>Using TB surveillance data collected in England we found that BCG vaccination, prior to the development of active TB, was associated with reduced all-cause mortality and fewer recurrent TB cases, although the evidence for this association was weaker. There was some suggestion that the association with all-cause mortality was due to reduced deaths due to TB (in those who died), though the study was underpowered to definitively assess this. We did not find evidence of an association between BCG status and positive smear status or pulmonary TB. Analysis with multiply imputed data indicated that notification 10+ years after vaccination was associated with increased all-cause mortality. In separate analyses, there was some evidence that vaccination at birth, compared to at any other age, was associated with reduced all-cause mortality, and increased deaths due to TB (in those who died).</w:t>
      </w:r>
    </w:p>
    <w:p w14:paraId="51087867" w14:textId="77777777" w:rsidR="008A7EC2" w:rsidRDefault="008A7EC2" w:rsidP="008A7EC2">
      <w:pPr>
        <w:pStyle w:val="BodyText"/>
      </w:pPr>
      <w:r>
        <w:t xml:space="preserve">This study used a large detailed dataset, with coverage across demographic groups, and standardized data collection from notifications and laboratories. The use of routine surveillance data means that this study would be readily repeatable with new data. The surveillance data contained multiple known risk factors, this allowed us to adjust for these confounders in the multivariable analysis, which attenuated the evidence for an association with BCG vaccination for all outcomes. However, there are important limitations to consider. The study was conducted within a population of active TB cases, therefore the association with all-cause mortality cannot be extrapolated to the general population. Additionally, vaccinated and unvaccinated populations may not be directly comparable because vaccination has been targeted at high-risk neonates in the UK since 2005. We </w:t>
      </w:r>
      <w:r>
        <w:lastRenderedPageBreak/>
        <w:t>mitigated this potential source for bias by conducting a sensitivity analysis including only those eligible for the universal school age scheme, and whilst the strength of associations were attenuated there remained some evidence of improved outcomes. Sensitivity analysis excluding recurrent cases indicated their inclusion may have biased our results towards the null.</w:t>
      </w:r>
    </w:p>
    <w:p w14:paraId="4CFFEFDE" w14:textId="29DD5780" w:rsidR="008A7EC2" w:rsidRDefault="008A7EC2" w:rsidP="008A7EC2">
      <w:pPr>
        <w:pStyle w:val="BodyText"/>
      </w:pPr>
      <w:r>
        <w:t xml:space="preserve">Variable data completeness changed with time, with both BCG vaccination status and year of vaccination having a high percentage of missing data, which may not be missing completely at random. We therefore checked the robustness of our results with multiple imputation including regional variability, however an unknown missing not at random mechanism, or unmeasured confounding may still have introduced bias. We found a greatly increased risk of all-cause mortality for those vaccinated more than 10 years ago in the analysis with multiply imputed data, compared to the complete case analysis. This is likely to be driven by a missing not at random mechanism for years since vaccination, with older cases being both more likely to have been vaccinated more than 10 years previously and to also have an unknown year of vaccination. The high percentage of missing data also means that we were likely to be underpowered to detect an effect of BCG vaccination on sputum smear status and deaths due to TB (in those who died), with years since vaccination, and age at vaccination likely to be underpowered for all outcomes. We were not able to adjust for either tuberculin skin test (TST) stringency, or the latitude effect, although we were able to adjust for UK birth status.[29] However, the bias induced by these confounders is likely to be towards the null, meaning that our effect estimates are likely to be conservative. </w:t>
      </w:r>
      <w:ins w:id="620" w:author="Samuel Abbott" w:date="2019-03-04T11:29:00Z">
        <w:r w:rsidR="007F3478" w:rsidRPr="007F3478">
          <w:t xml:space="preserve">Finally, BCG vaccination status, and year of vaccination, may be subject to misclassification </w:t>
        </w:r>
        <w:r w:rsidR="007F3478" w:rsidRPr="007F3478">
          <w:lastRenderedPageBreak/>
          <w:t>due to recall bias; validation studies of the recording of BCG status in the ETS would be required to assess this.</w:t>
        </w:r>
      </w:ins>
      <w:del w:id="621" w:author="Samuel Abbott" w:date="2019-03-04T11:29:00Z">
        <w:r w:rsidDel="007F3478">
          <w:delText>Finally, BCG vaccination status may be subject to misclassification due to recall bias; validation studies of the recording of BCG status in the ETS would be required to assess this.</w:delText>
        </w:r>
      </w:del>
    </w:p>
    <w:p w14:paraId="11A1F96F" w14:textId="7E6EBA7D" w:rsidR="008A7EC2" w:rsidRDefault="008A7EC2" w:rsidP="008A7EC2">
      <w:pPr>
        <w:pStyle w:val="BodyText"/>
      </w:pPr>
      <w:r>
        <w:t>Little work has been done to assess the overall effect of BCG on outcomes for active TB cases although the possible non-specific effects of BCG are an area of active research.[14,30,31] Whilst multiple studies have investigated BCG’s association with all-cause mortality, it has been difficult to assess whether the association continues beyond the first year of life.[31] The effect size of the association we identified between BCG and all-cause mortality in active TB cases was comparable to that found in a Danish case-cohort study in the general population (aHR: 0.58 (95% CI 0.39 to 0.85).[16] A recent systematic review also found that BCG vaccination was associated with reduced all-cause mortality in neonates, with an average relative risk of 0.70 (95% CI 0.49 to 1.01) from five clinical trials and 0.47 (95% CI 0.32 to 0.69) from nine observational studies at high risk of bias.[14] We found some weak evidence that BCG vaccination was associated with reduced deaths due to TB (in those who died), although our point estimate had large confidence intervals. Several meta-analyses have found evidence supporting this association,[6,15] with one meta-analysis estimating a 71% (RR: 0.29 95% CI 0.16 to 0.53) reduction in deaths due to TB in individuals vaccinated with BCG.[6] The meta-analysis performed by Abubakar et al. also found consistent evidence for this association</w:t>
      </w:r>
      <w:r w:rsidR="00E93FAD">
        <w:t>, with a Rate Ratio of 0.22 (95% CI 0.15 to 0.33)</w:t>
      </w:r>
      <w:r>
        <w:t>.[15] In contrast to our study, both of these meta-analyses estimated the protection from TB mortality in BCG vaccinated individuals rather than in BCG vaccinated cases who had died from any cause. Additionally, neither study explored the association between BCG vaccination and all-cause mortality or recurrent TB. This study could not determine the possible causal pathway for the association between BCG vaccination all-cause mortality, and recurrent TB. These are important to establish in order to understand the effect of BCG vaccination on TB outcomes.</w:t>
      </w:r>
    </w:p>
    <w:p w14:paraId="0DEACC60" w14:textId="77777777" w:rsidR="008A7EC2" w:rsidRDefault="008A7EC2" w:rsidP="008A7EC2">
      <w:pPr>
        <w:pStyle w:val="BodyText"/>
      </w:pPr>
      <w:r>
        <w:t>We found that BCG vaccination was associated with reduced all-cause mortality, with some weaker evidence of an association with reduced recurrent TB. A plausible mechanism for this association is that BCG vaccination improves treatment outcomes,[12] which then results in decreased mortality, and reduced recurrent TB. However, these effects may also be independent and for all-cause mortality may not be directly related to active TB. In this case, a possible mechanism for the association between BCG vaccination and all-cause mortality is that BCG vaccination modulates the innate immune response, resulting in non-specific protection.[11] For low incidence countries, where the reduction in TB cases has been used as evidence to scale back vaccination programs,[7] these results suggest that BCG vaccination may be more beneficial than previously thought. In countries that target vaccination at those considered to be at high risk of TB the results from this study could be used to help drive uptake by providing additional incentives for vaccination. The evidence we have presented should be considered in future cost-effectiveness studies of BCG vaccination programs.</w:t>
      </w:r>
    </w:p>
    <w:p w14:paraId="03AF496F" w14:textId="2AEFFEF2" w:rsidR="008A7EC2" w:rsidRPr="00BE5DB2" w:rsidDel="00BE5DB2" w:rsidRDefault="00BE5DB2" w:rsidP="008A7EC2">
      <w:pPr>
        <w:pStyle w:val="BodyText"/>
        <w:rPr>
          <w:del w:id="622" w:author="Samuel Abbott" w:date="2019-03-04T12:00:00Z"/>
        </w:rPr>
      </w:pPr>
      <w:ins w:id="623" w:author="Samuel Abbott" w:date="2019-03-04T12:00:00Z">
        <w:r w:rsidRPr="00BE5DB2">
          <w:t xml:space="preserve">Further work is required to determine whether years since vaccination and age at vaccination are associated with TB outcomes as this study was limited by low sample size, missing data for year of vaccination, and the relative rarity of some TB outcomes. However, due to the continuous collection of the surveillance data used in this analysis, this study could be repeated once additional data have been collected. If this study were to </w:t>
        </w:r>
      </w:ins>
      <w:ins w:id="624" w:author="Samuel Abbott" w:date="2019-03-04T12:43:00Z">
        <w:r w:rsidR="00AF608D">
          <w:t xml:space="preserve">be </w:t>
        </w:r>
      </w:ins>
      <w:ins w:id="625" w:author="Samuel Abbott" w:date="2019-03-04T12:00:00Z">
        <w:r w:rsidRPr="00BE5DB2">
          <w:t xml:space="preserve">repeated with a larger sample size particular attention should be given to the functional form of any decay in protection from negative TB outcomes. </w:t>
        </w:r>
      </w:ins>
      <w:ins w:id="626" w:author="Samuel Abbott" w:date="2019-03-04T12:03:00Z">
        <w:r w:rsidRPr="00BE5DB2">
          <w:t>Additionally, a larger sample size would allow investigation of the associations identified between TB outcomes and BCG vaccination stratified by pulmonary, extrapulmonary, and disseminated TB disease.</w:t>
        </w:r>
        <w:r>
          <w:t xml:space="preserve"> </w:t>
        </w:r>
      </w:ins>
      <w:ins w:id="627" w:author="Samuel Abbott" w:date="2019-03-04T12:00:00Z">
        <w:r w:rsidRPr="00BE5DB2">
          <w:t>The results from this study require validation in independent datasets and the analysis should be reproducible in other low incidence countries that have similarly developed surveillance systems. If validated in low incidence countries, similar studies in medium to high incidence countries should be conducted because any effect would have a greater impact in these settings</w:t>
        </w:r>
      </w:ins>
      <w:ins w:id="628" w:author="Samuel Abbott" w:date="2019-03-04T12:01:00Z">
        <w:r>
          <w:t>.</w:t>
        </w:r>
      </w:ins>
      <w:del w:id="629" w:author="Samuel Abbott" w:date="2019-03-04T12:00:00Z">
        <w:r w:rsidR="008A7EC2" w:rsidRPr="00BE5DB2" w:rsidDel="00BE5DB2">
          <w:delText>Further work is required to determine whether years since vaccination and age at vaccination are associated with TB outcomes as this study was limited by low sample size, missing data for year of vaccination, and the relative rarity of some TB outcomes. However, due to the continuous collection of the surveillance data used in this analysis, this study could be repeated once additional data have been collected. The results from this study require validation in independent datasets and the analysis should be reproducible in other low incidence countries that have similarly developed surveillance systems. If validated in low incidence countries, similar studies in medium to high incidence countries should be conducted because any effect would have a greater impact in these settings.</w:delText>
        </w:r>
      </w:del>
    </w:p>
    <w:p w14:paraId="062D8968" w14:textId="77777777" w:rsidR="00BE5DB2" w:rsidRPr="00BE5DB2" w:rsidRDefault="00BE5DB2" w:rsidP="008A7EC2">
      <w:pPr>
        <w:pStyle w:val="BodyText"/>
        <w:rPr>
          <w:ins w:id="630" w:author="Samuel Abbott" w:date="2019-03-04T12:00:00Z"/>
        </w:rPr>
      </w:pPr>
    </w:p>
    <w:p w14:paraId="76A0D088" w14:textId="77777777" w:rsidR="008A7EC2" w:rsidRDefault="008A7EC2" w:rsidP="008A7EC2">
      <w:pPr>
        <w:pStyle w:val="BodyText"/>
      </w:pPr>
      <w:r>
        <w:rPr>
          <w:b/>
        </w:rPr>
        <w:t>Acknowledgements</w:t>
      </w:r>
    </w:p>
    <w:p w14:paraId="126CEDDE" w14:textId="77777777" w:rsidR="008A7EC2" w:rsidRDefault="008A7EC2" w:rsidP="008A7EC2">
      <w:pPr>
        <w:pStyle w:val="BodyText"/>
      </w:pPr>
      <w:r>
        <w:t>The authors thank the TB section at Public Health England (PHE) for maintaining the Enhanced Tuberculosis Surveillance (ETS) system; all the healthcare workers involved in data collection for the ETS.</w:t>
      </w:r>
    </w:p>
    <w:p w14:paraId="77EE05E2" w14:textId="77777777" w:rsidR="008A7EC2" w:rsidRDefault="008A7EC2" w:rsidP="008A7EC2">
      <w:pPr>
        <w:pStyle w:val="BodyText"/>
      </w:pPr>
      <w:r>
        <w:rPr>
          <w:b/>
        </w:rPr>
        <w:t>Contributors</w:t>
      </w:r>
    </w:p>
    <w:p w14:paraId="01649DB3" w14:textId="77777777" w:rsidR="008A7EC2" w:rsidRDefault="008A7EC2" w:rsidP="008A7EC2">
      <w:pPr>
        <w:pStyle w:val="BodyText"/>
      </w:pPr>
      <w:r>
        <w:t>SA, HC, and EBP conceived and designed the work. SA undertook the analysis with advice from all other authors. All authors contributed to the interpretation of the data. SA wrote the first draft of the paper and all authors contributed to subsequent drafts. All authors approve the work for publication and agree to be accountable for the work.</w:t>
      </w:r>
    </w:p>
    <w:p w14:paraId="0C029367" w14:textId="77777777" w:rsidR="008A7EC2" w:rsidRDefault="008A7EC2" w:rsidP="008A7EC2">
      <w:pPr>
        <w:pStyle w:val="BodyText"/>
      </w:pPr>
      <w:r>
        <w:rPr>
          <w:b/>
        </w:rPr>
        <w:t>Funding</w:t>
      </w:r>
    </w:p>
    <w:p w14:paraId="59DD92CF" w14:textId="77777777" w:rsidR="008A7EC2" w:rsidRDefault="008A7EC2" w:rsidP="008A7EC2">
      <w:pPr>
        <w:pStyle w:val="BodyText"/>
      </w:pPr>
      <w:r>
        <w:t>SEA, HC, and EBP are funded by the National Institute for Health Research Health Protection Research Unit (NIHR HPRU) in Evaluation of Interventions at University of Bristol in partnership with Public Health England (PHE). The views expressed are those of the author(s) and not necessarily those of the NHS, the NIHR, the Department of Health or Public Health England.</w:t>
      </w:r>
    </w:p>
    <w:p w14:paraId="245603FA" w14:textId="77777777" w:rsidR="008A7EC2" w:rsidRDefault="008A7EC2" w:rsidP="008A7EC2">
      <w:pPr>
        <w:pStyle w:val="BodyText"/>
      </w:pPr>
      <w:r>
        <w:rPr>
          <w:b/>
        </w:rPr>
        <w:t>Conflicts of interest</w:t>
      </w:r>
    </w:p>
    <w:p w14:paraId="12E357DA" w14:textId="77777777" w:rsidR="008A7EC2" w:rsidRDefault="008A7EC2" w:rsidP="008A7EC2">
      <w:pPr>
        <w:pStyle w:val="BodyText"/>
      </w:pPr>
      <w:r>
        <w:t>HC reports receiving honoraria from Sanofi Pasteur, and consultancy fees from AstraZeneca, GSK and IMS Health, all paid to her employer.</w:t>
      </w:r>
    </w:p>
    <w:p w14:paraId="36AE0B5B" w14:textId="77777777" w:rsidR="008A7EC2" w:rsidRDefault="008A7EC2" w:rsidP="008A7EC2">
      <w:pPr>
        <w:pStyle w:val="BodyText"/>
      </w:pPr>
      <w:r>
        <w:rPr>
          <w:b/>
        </w:rPr>
        <w:t>Accessibility of data and programming code</w:t>
      </w:r>
    </w:p>
    <w:p w14:paraId="4DF66EA3" w14:textId="3DEF5BCF" w:rsidR="008A7EC2" w:rsidRDefault="008A7EC2" w:rsidP="008A7EC2">
      <w:pPr>
        <w:pStyle w:val="BodyText"/>
      </w:pPr>
      <w:r>
        <w:t xml:space="preserve">The code for the analysis contained in this paper can be found at: </w:t>
      </w:r>
      <w:ins w:id="631" w:author="Samuel Abbott" w:date="2019-03-19T15:07:00Z">
        <w:r w:rsidR="006B6613">
          <w:fldChar w:fldCharType="begin"/>
        </w:r>
        <w:r w:rsidR="00E71F87">
          <w:instrText xml:space="preserve">HYPERLINK "https://iomint-my.sharepoint.com/Users/sa15093-l/Dropbox/PhD/Projects/ExploreBCGOnOutcomes/output/paper-formatted/doi.org/10.5281/zenodo.1213799" \h </w:instrText>
        </w:r>
        <w:r w:rsidR="006B6613" w:rsidDel="00E71F87">
          <w:instrText xml:space="preserve"> HYPERLINK "file:///Users/sa15093-l/Dropbox/PhD/Projects/ExploreBCGOnOutcomes/output/paper-formatted/doi.org/10.5281/zenodo.1213799" \h </w:instrText>
        </w:r>
        <w:r w:rsidR="006B6613">
          <w:fldChar w:fldCharType="separate"/>
        </w:r>
        <w:r>
          <w:rPr>
            <w:rStyle w:val="Hyperlink"/>
          </w:rPr>
          <w:t>doi.org/10.5281/zenodo.1213799</w:t>
        </w:r>
        <w:r w:rsidR="006B6613">
          <w:rPr>
            <w:rStyle w:val="Hyperlink"/>
          </w:rPr>
          <w:fldChar w:fldCharType="end"/>
        </w:r>
      </w:ins>
      <w:del w:id="632" w:author="Samuel Abbott" w:date="2019-03-19T15:07:00Z">
        <w:r w:rsidR="00096A62">
          <w:fldChar w:fldCharType="begin"/>
        </w:r>
        <w:r w:rsidR="00096A62">
          <w:delInstrText xml:space="preserve"> HYPERLINK "file:///Users/sa15093-l/Dropbox/PhD/Projects/ExploreBCGOnOutcomes/output/paper-formatted/doi.org/10.5281/zenodo.1213799" \h </w:delInstrText>
        </w:r>
        <w:r w:rsidR="00096A62">
          <w:fldChar w:fldCharType="separate"/>
        </w:r>
        <w:r>
          <w:rPr>
            <w:rStyle w:val="Hyperlink"/>
          </w:rPr>
          <w:delText>doi.org/10.5281/zenodo.1213799</w:delText>
        </w:r>
        <w:r w:rsidR="00096A62">
          <w:rPr>
            <w:rStyle w:val="Hyperlink"/>
          </w:rPr>
          <w:fldChar w:fldCharType="end"/>
        </w:r>
      </w:del>
    </w:p>
    <w:p w14:paraId="0045C7FA" w14:textId="77777777" w:rsidR="00057235" w:rsidRDefault="00057235">
      <w:pPr>
        <w:pStyle w:val="BodyText"/>
      </w:pPr>
    </w:p>
    <w:p w14:paraId="7810DF70" w14:textId="77777777" w:rsidR="00441A7B" w:rsidRDefault="00A1412B">
      <w:pPr>
        <w:pStyle w:val="Heading5"/>
      </w:pPr>
      <w:bookmarkStart w:id="633" w:name="pagebreak-4"/>
      <w:bookmarkEnd w:id="633"/>
      <w:r>
        <w:t>PAGEBREAK</w:t>
      </w:r>
    </w:p>
    <w:p w14:paraId="61966A74" w14:textId="77777777" w:rsidR="008A7EC2" w:rsidRDefault="008A7EC2" w:rsidP="008A7EC2">
      <w:pPr>
        <w:pStyle w:val="FirstParagraph"/>
      </w:pPr>
      <w:bookmarkStart w:id="634" w:name="pagebreak-5"/>
      <w:bookmarkEnd w:id="634"/>
      <w:r>
        <w:rPr>
          <w:b/>
        </w:rPr>
        <w:t>REFERENCES</w:t>
      </w:r>
    </w:p>
    <w:p w14:paraId="627ED5F4" w14:textId="77777777" w:rsidR="008A7EC2" w:rsidRDefault="008A7EC2" w:rsidP="008A7EC2">
      <w:pPr>
        <w:pStyle w:val="BodyText"/>
      </w:pPr>
      <w:bookmarkStart w:id="635" w:name="ref-The2004"/>
      <w:bookmarkStart w:id="636" w:name="refs"/>
      <w:r>
        <w:t>[1] The World Health Organization. BCG Vaccine. Weekly Epidemiological Record 2004;79:27–48.</w:t>
      </w:r>
    </w:p>
    <w:p w14:paraId="36E2EE79" w14:textId="77777777" w:rsidR="008A7EC2" w:rsidRDefault="008A7EC2" w:rsidP="008A7EC2">
      <w:pPr>
        <w:pStyle w:val="BodyText"/>
      </w:pPr>
      <w:bookmarkStart w:id="637" w:name="ref-Zwerling2011a"/>
      <w:bookmarkEnd w:id="635"/>
      <w:r>
        <w:t>[2] Zwerling A, Behr MA, Verma A, Brewer TF, Menzies D, Pai M. The BCG world atlas: A database of global BCG vaccination policies and practices. PLoS Medicine 2011;8. doi:</w:t>
      </w:r>
      <w:hyperlink r:id="rId13">
        <w:r>
          <w:rPr>
            <w:rStyle w:val="Hyperlink"/>
          </w:rPr>
          <w:t>10.1371/journal.pmed.1001012</w:t>
        </w:r>
      </w:hyperlink>
      <w:r>
        <w:t>.</w:t>
      </w:r>
    </w:p>
    <w:p w14:paraId="3AE362F6" w14:textId="77777777" w:rsidR="008A7EC2" w:rsidRPr="00B605E0" w:rsidRDefault="008A7EC2" w:rsidP="008A7EC2">
      <w:pPr>
        <w:pStyle w:val="BodyText"/>
        <w:rPr>
          <w:lang w:val="fr-FR"/>
        </w:rPr>
      </w:pPr>
      <w:bookmarkStart w:id="638" w:name="ref-Mangtani2014a"/>
      <w:bookmarkEnd w:id="637"/>
      <w:r>
        <w:t xml:space="preserve">[3] Mangtani P, Abubakar I, Ariti C, Beynon R, Pimpin L, Fine PEM, et al. Protection by BCG Vaccine Against Tuberculosis: A Systematic Review of Randomized Controlled Trials. </w:t>
      </w:r>
      <w:r w:rsidRPr="00B605E0">
        <w:rPr>
          <w:lang w:val="fr-FR"/>
        </w:rPr>
        <w:t>Clinical Infectious Diseases 2014;58:470–80. doi:</w:t>
      </w:r>
      <w:hyperlink r:id="rId14">
        <w:r w:rsidRPr="00B605E0">
          <w:rPr>
            <w:rStyle w:val="Hyperlink"/>
            <w:lang w:val="fr-FR"/>
          </w:rPr>
          <w:t>10.1093/cid/cit790</w:t>
        </w:r>
      </w:hyperlink>
      <w:r w:rsidRPr="00B605E0">
        <w:rPr>
          <w:lang w:val="fr-FR"/>
        </w:rPr>
        <w:t>.</w:t>
      </w:r>
    </w:p>
    <w:p w14:paraId="40584A63" w14:textId="77777777" w:rsidR="008A7EC2" w:rsidRDefault="008A7EC2" w:rsidP="008A7EC2">
      <w:pPr>
        <w:pStyle w:val="BodyText"/>
      </w:pPr>
      <w:bookmarkStart w:id="639" w:name="ref-Barreto2014a"/>
      <w:bookmarkEnd w:id="638"/>
      <w:r w:rsidRPr="00B605E0">
        <w:rPr>
          <w:lang w:val="fr-FR"/>
        </w:rPr>
        <w:t xml:space="preserve">[4] Barreto ML, Pilger D, Pereira SM, Genser B, Cruz AA, Cunha SS, et al. </w:t>
      </w:r>
      <w:r>
        <w:t>Causes of variation in BCG vaccine efficacy: Examining evidence from the BCG REVAC cluster randomized trial to explore the masking and the blocking hypotheses. Vaccine 2014;32:3759–64. doi:</w:t>
      </w:r>
      <w:hyperlink r:id="rId15">
        <w:r>
          <w:rPr>
            <w:rStyle w:val="Hyperlink"/>
          </w:rPr>
          <w:t>10.1016/j.vaccine.2014.05.042</w:t>
        </w:r>
      </w:hyperlink>
      <w:r>
        <w:t>.</w:t>
      </w:r>
    </w:p>
    <w:p w14:paraId="162A9BB3" w14:textId="77777777" w:rsidR="008A7EC2" w:rsidRDefault="008A7EC2" w:rsidP="008A7EC2">
      <w:pPr>
        <w:pStyle w:val="BodyText"/>
      </w:pPr>
      <w:bookmarkStart w:id="640" w:name="ref-Rodrigues1993"/>
      <w:bookmarkEnd w:id="639"/>
      <w:r>
        <w:t>[5] Rodrigues LC, Diwan VK, Wheeler JG. Protective effect of BCG against tuberculous meningitis and miliary tuberculosis: a meta-analysis. International Journal of Epidemiology 1993;22:1154–8.</w:t>
      </w:r>
    </w:p>
    <w:p w14:paraId="7BA3CC6F" w14:textId="77777777" w:rsidR="008A7EC2" w:rsidRDefault="008A7EC2" w:rsidP="008A7EC2">
      <w:pPr>
        <w:pStyle w:val="BodyText"/>
      </w:pPr>
      <w:bookmarkStart w:id="641" w:name="ref-Colditz1994"/>
      <w:bookmarkEnd w:id="640"/>
      <w:r>
        <w:t>[6] Colditz GA, Brewer TF, Berkey CS, Wilson ME, Burdick E, Fineberg HV, et al. Efficacy of BCG Vaccine in the Prevention of Tuberculosis. JAMA 1994;271:698. doi:</w:t>
      </w:r>
      <w:hyperlink r:id="rId16">
        <w:r>
          <w:rPr>
            <w:rStyle w:val="Hyperlink"/>
          </w:rPr>
          <w:t>10.1001/jama.1994.03510330076038</w:t>
        </w:r>
      </w:hyperlink>
      <w:r>
        <w:t>.</w:t>
      </w:r>
    </w:p>
    <w:p w14:paraId="55E6B72F" w14:textId="77777777" w:rsidR="008A7EC2" w:rsidRDefault="008A7EC2" w:rsidP="008A7EC2">
      <w:pPr>
        <w:pStyle w:val="BodyText"/>
      </w:pPr>
      <w:bookmarkStart w:id="642" w:name="ref-Zwerling2011"/>
      <w:bookmarkEnd w:id="641"/>
      <w:r>
        <w:t>[7] Zwerling A, Behr MA, Verma A, Brewer TF, Menzies D, Pai M. The BCG World Atlas: a database of global BCG vaccination policies and practices. PLoS Medicine 2011;8:e1001012. doi:</w:t>
      </w:r>
      <w:hyperlink r:id="rId17">
        <w:r>
          <w:rPr>
            <w:rStyle w:val="Hyperlink"/>
          </w:rPr>
          <w:t>10.1371/journal.pmed.1001012</w:t>
        </w:r>
      </w:hyperlink>
      <w:r>
        <w:t>.</w:t>
      </w:r>
    </w:p>
    <w:p w14:paraId="0F0E5F78" w14:textId="77777777" w:rsidR="008A7EC2" w:rsidRDefault="008A7EC2" w:rsidP="008A7EC2">
      <w:pPr>
        <w:pStyle w:val="BodyText"/>
      </w:pPr>
      <w:bookmarkStart w:id="643" w:name="ref-WHOBCG2018"/>
      <w:bookmarkEnd w:id="642"/>
      <w:r>
        <w:t>[8] Organization WH, Appia A, Geneva C. BCG vaccine : WHO position paper , February 2018 – Recommendations. Vaccine 2018;36:3408–10. doi:</w:t>
      </w:r>
      <w:hyperlink r:id="rId18">
        <w:r>
          <w:rPr>
            <w:rStyle w:val="Hyperlink"/>
          </w:rPr>
          <w:t>10.1016/j.vaccine.2018.03.009</w:t>
        </w:r>
      </w:hyperlink>
      <w:r>
        <w:t>.</w:t>
      </w:r>
    </w:p>
    <w:p w14:paraId="35712675" w14:textId="77777777" w:rsidR="008A7EC2" w:rsidRDefault="008A7EC2" w:rsidP="008A7EC2">
      <w:pPr>
        <w:pStyle w:val="BodyText"/>
      </w:pPr>
      <w:bookmarkStart w:id="644" w:name="ref-Fine2005a"/>
      <w:bookmarkEnd w:id="643"/>
      <w:r>
        <w:t>[9] Fine P. Stopping routine vaccination for tuberculosis in schools. BMJ (Clinical Research Ed) 2005;331:647–8. doi:</w:t>
      </w:r>
      <w:hyperlink r:id="rId19">
        <w:r>
          <w:rPr>
            <w:rStyle w:val="Hyperlink"/>
          </w:rPr>
          <w:t>10.1136/bmj.331.7518.647</w:t>
        </w:r>
      </w:hyperlink>
      <w:r>
        <w:t>.</w:t>
      </w:r>
    </w:p>
    <w:p w14:paraId="50DD2241" w14:textId="77777777" w:rsidR="008A7EC2" w:rsidRDefault="008A7EC2" w:rsidP="008A7EC2">
      <w:pPr>
        <w:pStyle w:val="BodyText"/>
      </w:pPr>
      <w:bookmarkStart w:id="645" w:name="ref-Teo2006"/>
      <w:bookmarkEnd w:id="644"/>
      <w:r>
        <w:t>[10] Teo SSS. Does BCG have a role in tuberculosis control and prevention in the United Kingdom? Archives of Disease in Childhood 2006;91:529–31. doi:</w:t>
      </w:r>
      <w:hyperlink r:id="rId20">
        <w:r>
          <w:rPr>
            <w:rStyle w:val="Hyperlink"/>
          </w:rPr>
          <w:t>10.1136/adc.2005.085043</w:t>
        </w:r>
      </w:hyperlink>
      <w:r>
        <w:t>.</w:t>
      </w:r>
    </w:p>
    <w:p w14:paraId="4E7809F4" w14:textId="77777777" w:rsidR="008A7EC2" w:rsidRDefault="008A7EC2" w:rsidP="008A7EC2">
      <w:pPr>
        <w:pStyle w:val="BodyText"/>
      </w:pPr>
      <w:bookmarkStart w:id="646" w:name="ref-Kleinnijenhuis2012"/>
      <w:bookmarkEnd w:id="645"/>
      <w:r>
        <w:t>[11] Kleinnijenhuis J, Quintin J, Preijers F, Joosten LAB, Ifrim DC, Saeed S, et al. Bacille Calmette-Guerin induces NOD2-dependent nonspecific protection from reinfection via epigenetic reprogramming of monocytes. Proceedings of the National Academy of Sciences of the United States of America 2012;109:17537–42. doi:</w:t>
      </w:r>
      <w:hyperlink r:id="rId21">
        <w:r>
          <w:rPr>
            <w:rStyle w:val="Hyperlink"/>
          </w:rPr>
          <w:t>10.1073/pnas.1202870109</w:t>
        </w:r>
      </w:hyperlink>
      <w:r>
        <w:t>.</w:t>
      </w:r>
    </w:p>
    <w:p w14:paraId="6E22B685" w14:textId="77777777" w:rsidR="008A7EC2" w:rsidRDefault="008A7EC2" w:rsidP="008A7EC2">
      <w:pPr>
        <w:pStyle w:val="BodyText"/>
      </w:pPr>
      <w:bookmarkStart w:id="647" w:name="ref-Jeremiah2010"/>
      <w:bookmarkEnd w:id="646"/>
      <w:r>
        <w:t>[12] Jeremiah K, Praygod G, Faurholt-Jepsen D, Range N, Andersen AB, Grewal HMS, et al. BCG vaccination status may predict sputum conversion in patients with pulmonary tuberculosis: a new consideration for an old vaccine? Thorax 2010;65:1072–6. doi:</w:t>
      </w:r>
      <w:hyperlink r:id="rId22">
        <w:r>
          <w:rPr>
            <w:rStyle w:val="Hyperlink"/>
          </w:rPr>
          <w:t>10.1136/thx.2010.134767</w:t>
        </w:r>
      </w:hyperlink>
      <w:r>
        <w:t>.</w:t>
      </w:r>
    </w:p>
    <w:p w14:paraId="44C10733" w14:textId="77777777" w:rsidR="008A7EC2" w:rsidRDefault="008A7EC2" w:rsidP="008A7EC2">
      <w:pPr>
        <w:pStyle w:val="BodyText"/>
      </w:pPr>
      <w:bookmarkStart w:id="648" w:name="ref-Garly2003"/>
      <w:bookmarkEnd w:id="647"/>
      <w:r>
        <w:t>[13] Garly ML, Martins CL, Balé C, Baldé MA, Hedegaard KL, Gustafson P, et al. BCG scar and positive tuberculin reaction associated with reduced child mortality in West Africa: A non-specific beneficial effect of BCG? Vaccine 2003;21:2782–90. doi:</w:t>
      </w:r>
      <w:hyperlink r:id="rId23">
        <w:r>
          <w:rPr>
            <w:rStyle w:val="Hyperlink"/>
          </w:rPr>
          <w:t>10.1016/S0264-410X(03)00181-6</w:t>
        </w:r>
      </w:hyperlink>
      <w:r>
        <w:t>.</w:t>
      </w:r>
    </w:p>
    <w:p w14:paraId="3C3E052C" w14:textId="77777777" w:rsidR="008A7EC2" w:rsidRDefault="008A7EC2" w:rsidP="008A7EC2">
      <w:pPr>
        <w:pStyle w:val="BodyText"/>
      </w:pPr>
      <w:bookmarkStart w:id="649" w:name="ref-Higgins"/>
      <w:bookmarkEnd w:id="648"/>
      <w:r>
        <w:t>[14] Higgins JPT, Soares-weiser K, López-lópez JA, Kakourou A, Chaplin K, Christensen H, et al. Association of BCG , DTP , and measles containing vaccines with childhood mortality : systematic review n.d. doi:</w:t>
      </w:r>
      <w:hyperlink r:id="rId24">
        <w:r>
          <w:rPr>
            <w:rStyle w:val="Hyperlink"/>
          </w:rPr>
          <w:t>10.1136/bmj.i5170</w:t>
        </w:r>
      </w:hyperlink>
      <w:r>
        <w:t>.</w:t>
      </w:r>
    </w:p>
    <w:p w14:paraId="32593410" w14:textId="77777777" w:rsidR="008A7EC2" w:rsidRDefault="008A7EC2" w:rsidP="008A7EC2">
      <w:pPr>
        <w:pStyle w:val="BodyText"/>
      </w:pPr>
      <w:bookmarkStart w:id="650" w:name="ref-Abubakar2013"/>
      <w:bookmarkEnd w:id="649"/>
      <w:r w:rsidRPr="00B605E0">
        <w:rPr>
          <w:lang w:val="fr-FR"/>
        </w:rPr>
        <w:t xml:space="preserve">[15] Abubakar I, Pimpin L, Ariti C, Beynon R, Mangtani P, Sterne J a C, et al. </w:t>
      </w:r>
      <w:r>
        <w:t>Systematic review and meta-analysis of the current evidence on the duration of protection by bacillus Calmette-Guérin vaccination against tuberculosis. Health Technology Assessment 2013;17:1–372, v–vi. doi:</w:t>
      </w:r>
      <w:hyperlink r:id="rId25">
        <w:r>
          <w:rPr>
            <w:rStyle w:val="Hyperlink"/>
          </w:rPr>
          <w:t>10.3310/hta17370</w:t>
        </w:r>
      </w:hyperlink>
      <w:r>
        <w:t>.</w:t>
      </w:r>
    </w:p>
    <w:p w14:paraId="232F23CE" w14:textId="77777777" w:rsidR="008A7EC2" w:rsidRDefault="008A7EC2" w:rsidP="008A7EC2">
      <w:pPr>
        <w:pStyle w:val="BodyText"/>
      </w:pPr>
      <w:bookmarkStart w:id="651" w:name="ref-Rieckmann2016"/>
      <w:bookmarkEnd w:id="650"/>
      <w:r>
        <w:t>[16] Rieckmann A, Villumsen M, Sørup S, Haugaard LK, Ravn H, Roth A, et al. Vaccinations against smallpox and tuberculosis are associated with better long-term survival: a Danish case-cohort study 1971–2010. International Journal of Epidemiology 2016;94:dyw120. doi:</w:t>
      </w:r>
      <w:hyperlink r:id="rId26">
        <w:r>
          <w:rPr>
            <w:rStyle w:val="Hyperlink"/>
          </w:rPr>
          <w:t>10.1093/ije/dyw120</w:t>
        </w:r>
      </w:hyperlink>
      <w:r>
        <w:t>.</w:t>
      </w:r>
    </w:p>
    <w:p w14:paraId="627D4F14" w14:textId="77777777" w:rsidR="008A7EC2" w:rsidRDefault="008A7EC2" w:rsidP="008A7EC2">
      <w:pPr>
        <w:pStyle w:val="BodyText"/>
      </w:pPr>
      <w:bookmarkStart w:id="652" w:name="ref-R"/>
      <w:bookmarkEnd w:id="651"/>
      <w:r>
        <w:t>[17] R Core Team. R: A Language and Environment for Statistical Computing 2016.</w:t>
      </w:r>
    </w:p>
    <w:p w14:paraId="7C4FA9C6" w14:textId="77777777" w:rsidR="008A7EC2" w:rsidRDefault="008A7EC2" w:rsidP="008A7EC2">
      <w:pPr>
        <w:pStyle w:val="BodyText"/>
      </w:pPr>
      <w:bookmarkStart w:id="653" w:name="ref-Parslow2001"/>
      <w:bookmarkEnd w:id="652"/>
      <w:r>
        <w:t>[18] Parslow R, El-Shimy NA, Cundall DB, McKinney PA. Tuberculosis, deprivation, and ethnicity in Leeds, UK, 1982-1997. Archives of Disease in Childhood 2001;84:109–13. doi:</w:t>
      </w:r>
      <w:hyperlink r:id="rId27">
        <w:r>
          <w:rPr>
            <w:rStyle w:val="Hyperlink"/>
          </w:rPr>
          <w:t>10.1136/adc.84.2.109</w:t>
        </w:r>
      </w:hyperlink>
      <w:r>
        <w:t>.</w:t>
      </w:r>
    </w:p>
    <w:p w14:paraId="17310645" w14:textId="77777777" w:rsidR="008A7EC2" w:rsidRDefault="008A7EC2" w:rsidP="008A7EC2">
      <w:pPr>
        <w:pStyle w:val="BodyText"/>
      </w:pPr>
      <w:bookmarkStart w:id="654" w:name="ref-Roth2006a"/>
      <w:bookmarkEnd w:id="653"/>
      <w:r>
        <w:t>[19] Roth A, Sodemann M, Jensen H, Poulsen A, Gustafson P, Weise C, et al. Tuberculin reaction, BCG scar, and lower female mortality. Epidemiology (Cambridge, Mass) 2006;17:562–8. doi:</w:t>
      </w:r>
      <w:hyperlink r:id="rId28">
        <w:r>
          <w:rPr>
            <w:rStyle w:val="Hyperlink"/>
          </w:rPr>
          <w:t>10.1097/01.ede.0000231546.14749.ab</w:t>
        </w:r>
      </w:hyperlink>
      <w:r>
        <w:t>.</w:t>
      </w:r>
    </w:p>
    <w:p w14:paraId="4ECA49ED" w14:textId="77777777" w:rsidR="008A7EC2" w:rsidRDefault="008A7EC2" w:rsidP="008A7EC2">
      <w:pPr>
        <w:pStyle w:val="BodyText"/>
      </w:pPr>
      <w:bookmarkStart w:id="655" w:name="ref-Aaby2014"/>
      <w:bookmarkEnd w:id="654"/>
      <w:r>
        <w:t>[20] Aaby P, Nielsen J, Benn CS, Trape JF. Sex-differential and non-specific effects of routine vaccinations in a rural area with low vaccination coverage: An observational study from Senegal. Transactions of the Royal Society of Tropical Medicine and Hygiene 2014;109:77–84. doi:</w:t>
      </w:r>
      <w:hyperlink r:id="rId29">
        <w:r>
          <w:rPr>
            <w:rStyle w:val="Hyperlink"/>
          </w:rPr>
          <w:t>10.1093/trstmh/tru186</w:t>
        </w:r>
      </w:hyperlink>
      <w:r>
        <w:t>.</w:t>
      </w:r>
    </w:p>
    <w:p w14:paraId="4182E02A" w14:textId="77777777" w:rsidR="008A7EC2" w:rsidRDefault="008A7EC2" w:rsidP="008A7EC2">
      <w:pPr>
        <w:pStyle w:val="BodyText"/>
      </w:pPr>
      <w:bookmarkStart w:id="656" w:name="ref-Teale1993"/>
      <w:bookmarkEnd w:id="655"/>
      <w:r>
        <w:t>[21] Teale C, Goldman JM, Pearson SB. The association of age with the presentation and outcome of tuberculosis: a five-year survey. Age and Ageing 1993;22:289–93.</w:t>
      </w:r>
    </w:p>
    <w:p w14:paraId="54DE87A5" w14:textId="77777777" w:rsidR="008A7EC2" w:rsidRDefault="008A7EC2" w:rsidP="008A7EC2">
      <w:pPr>
        <w:pStyle w:val="BodyText"/>
      </w:pPr>
      <w:bookmarkStart w:id="657" w:name="ref-DCLG2011"/>
      <w:bookmarkEnd w:id="656"/>
      <w:r>
        <w:t>[22] Department of Communities and Local Government. The English Indices of Deprivation 2010. 2011. doi:</w:t>
      </w:r>
      <w:hyperlink r:id="rId30">
        <w:r>
          <w:rPr>
            <w:rStyle w:val="Hyperlink"/>
          </w:rPr>
          <w:t>http://dx.doi.org/http://www.communities.gov.uk/publications/corporate/statistics/indices2010technicalreport</w:t>
        </w:r>
      </w:hyperlink>
      <w:r>
        <w:t>.</w:t>
      </w:r>
    </w:p>
    <w:p w14:paraId="78069D5B" w14:textId="77777777" w:rsidR="008A7EC2" w:rsidRDefault="008A7EC2" w:rsidP="008A7EC2">
      <w:pPr>
        <w:pStyle w:val="BodyText"/>
      </w:pPr>
      <w:bookmarkStart w:id="658" w:name="ref-Bhatti1995"/>
      <w:bookmarkEnd w:id="657"/>
      <w:r>
        <w:t>[23] Bhatti N, Law MR, Morris JK, Halliday R, Moore-Gillon J. Increasing incidence of tuberculosis in England and Wales: a study of the likely causes. BMJ (Clinical Research Ed) 1995;310:967–9. doi:</w:t>
      </w:r>
      <w:hyperlink r:id="rId31">
        <w:r>
          <w:rPr>
            <w:rStyle w:val="Hyperlink"/>
          </w:rPr>
          <w:t>10.1136/bmj.310.6985.967</w:t>
        </w:r>
      </w:hyperlink>
      <w:r>
        <w:t>.</w:t>
      </w:r>
    </w:p>
    <w:p w14:paraId="30CF92C9" w14:textId="77777777" w:rsidR="008A7EC2" w:rsidRDefault="008A7EC2" w:rsidP="008A7EC2">
      <w:pPr>
        <w:pStyle w:val="BodyText"/>
      </w:pPr>
      <w:bookmarkStart w:id="659" w:name="ref-Abubakar2008"/>
      <w:bookmarkEnd w:id="658"/>
      <w:r>
        <w:t>[24] Abubakar I, Laundy MT, French CE, Shingadia D. Epidemiology and treatment outcome of childhood tuberculosis in England and Wales: 1999-2006. Archives of Disease in Childhood 2008;93:1017–21. doi:</w:t>
      </w:r>
      <w:hyperlink r:id="rId32">
        <w:r>
          <w:rPr>
            <w:rStyle w:val="Hyperlink"/>
          </w:rPr>
          <w:t>10.1136/adc.2008.139543</w:t>
        </w:r>
      </w:hyperlink>
      <w:r>
        <w:t>.</w:t>
      </w:r>
    </w:p>
    <w:p w14:paraId="263F040F" w14:textId="77777777" w:rsidR="008A7EC2" w:rsidRDefault="008A7EC2" w:rsidP="008A7EC2">
      <w:pPr>
        <w:pStyle w:val="BodyText"/>
      </w:pPr>
      <w:bookmarkStart w:id="660" w:name="ref-French2007"/>
      <w:bookmarkEnd w:id="659"/>
      <w:r>
        <w:t>[25] French CE, Antoine D, Gelb D, Jones JA, Gilbert RL, Watson JM. Tuberculosis in non-UK-born persons, England and Wales, 2001-2003. International Journal of Tuberculosis and Lung Disease 2007;11:577–84.</w:t>
      </w:r>
    </w:p>
    <w:p w14:paraId="5A8B8186" w14:textId="77777777" w:rsidR="008A7EC2" w:rsidRDefault="008A7EC2" w:rsidP="008A7EC2">
      <w:pPr>
        <w:pStyle w:val="BodyText"/>
      </w:pPr>
      <w:bookmarkStart w:id="661" w:name="ref-Djuretic2002"/>
      <w:bookmarkEnd w:id="660"/>
      <w:r>
        <w:t>[26] Djuretic T, Herbert J, Drobniewski F, Yates M, Smith EG, Magee JG, et al. Antibiotic resistant tuberculosis in the United Kingdom : 2002:477–82.</w:t>
      </w:r>
    </w:p>
    <w:p w14:paraId="34F4D5DC" w14:textId="77777777" w:rsidR="008A7EC2" w:rsidRDefault="008A7EC2" w:rsidP="008A7EC2">
      <w:pPr>
        <w:pStyle w:val="BodyText"/>
      </w:pPr>
      <w:bookmarkStart w:id="662" w:name="ref-VanBuuren2011"/>
      <w:bookmarkEnd w:id="661"/>
      <w:r>
        <w:t>[27] Van Buuren S, Groothuis-Oudshoorn K. Multivariate Imputation by Chained Equations. Journal of Statistical Software 2011;45:1–67. doi:</w:t>
      </w:r>
      <w:hyperlink r:id="rId33">
        <w:r>
          <w:rPr>
            <w:rStyle w:val="Hyperlink"/>
          </w:rPr>
          <w:t>10.1177/0962280206074463</w:t>
        </w:r>
      </w:hyperlink>
      <w:r>
        <w:t>.</w:t>
      </w:r>
    </w:p>
    <w:p w14:paraId="2FBD2D25" w14:textId="77777777" w:rsidR="008A7EC2" w:rsidRDefault="008A7EC2" w:rsidP="008A7EC2">
      <w:pPr>
        <w:pStyle w:val="BodyText"/>
      </w:pPr>
      <w:bookmarkStart w:id="663" w:name="ref-Barnard1999"/>
      <w:bookmarkEnd w:id="662"/>
      <w:r>
        <w:t>[28] Barnard J, Rubin DB. Small-sample degrees of freedom with multiple imputation. Biometrika 1999;86:948–55. doi:</w:t>
      </w:r>
      <w:hyperlink r:id="rId34">
        <w:r>
          <w:rPr>
            <w:rStyle w:val="Hyperlink"/>
          </w:rPr>
          <w:t>10.1093/biomet/86.4.948</w:t>
        </w:r>
      </w:hyperlink>
      <w:r>
        <w:t>.</w:t>
      </w:r>
    </w:p>
    <w:p w14:paraId="07799E37" w14:textId="77777777" w:rsidR="008A7EC2" w:rsidRDefault="008A7EC2" w:rsidP="008A7EC2">
      <w:pPr>
        <w:pStyle w:val="BodyText"/>
      </w:pPr>
      <w:bookmarkStart w:id="664" w:name="ref-Roy2014b"/>
      <w:bookmarkEnd w:id="663"/>
      <w:r>
        <w:t>[29] Roy A, Eisenhut M, Harris RJ, Rodrigues LC, Sridhar S, Habermann S, et al. Effect of BCG vaccination against Mycobacterium tuberculosis infection in children: systematic review and meta-analysis. BMJ (Clinical Research Ed) 2014;349:g4643. doi:</w:t>
      </w:r>
      <w:hyperlink r:id="rId35">
        <w:r>
          <w:rPr>
            <w:rStyle w:val="Hyperlink"/>
          </w:rPr>
          <w:t>10.1136/bmj.g4643</w:t>
        </w:r>
      </w:hyperlink>
      <w:r>
        <w:t>.</w:t>
      </w:r>
    </w:p>
    <w:p w14:paraId="5FB7592E" w14:textId="77777777" w:rsidR="008A7EC2" w:rsidRDefault="008A7EC2" w:rsidP="008A7EC2">
      <w:pPr>
        <w:pStyle w:val="BodyText"/>
      </w:pPr>
      <w:bookmarkStart w:id="665" w:name="ref-Kandasamy2016"/>
      <w:bookmarkEnd w:id="664"/>
      <w:r>
        <w:t>[30] Kandasamy R, Voysey M, McQuaid F, Nie K de, Ryan R, Orr O, et al. Non-specific immunological effects of selected routine childhood immunisations: systematic review. Bmj 2016:i5225. doi:</w:t>
      </w:r>
      <w:hyperlink r:id="rId36">
        <w:r>
          <w:rPr>
            <w:rStyle w:val="Hyperlink"/>
          </w:rPr>
          <w:t>10.1136/bmj.i5225</w:t>
        </w:r>
      </w:hyperlink>
      <w:r>
        <w:t>.</w:t>
      </w:r>
    </w:p>
    <w:p w14:paraId="17E51234" w14:textId="77777777" w:rsidR="008A7EC2" w:rsidRDefault="008A7EC2" w:rsidP="008A7EC2">
      <w:pPr>
        <w:pStyle w:val="BodyText"/>
      </w:pPr>
      <w:bookmarkStart w:id="666" w:name="ref-Pollard2017"/>
      <w:bookmarkEnd w:id="665"/>
      <w:r>
        <w:t>[31] Pollard AJ, Finn A, Curtis N. Non-specific effects of vaccines: plausible and potentially important, but implications uncertain. Archives of Disease in Childhood 2017:archdischild–2015–310282. doi:</w:t>
      </w:r>
      <w:hyperlink r:id="rId37">
        <w:r>
          <w:rPr>
            <w:rStyle w:val="Hyperlink"/>
          </w:rPr>
          <w:t>10.1136/archdischild-2015-310282</w:t>
        </w:r>
      </w:hyperlink>
      <w:r>
        <w:t>.</w:t>
      </w:r>
    </w:p>
    <w:bookmarkEnd w:id="636"/>
    <w:bookmarkEnd w:id="666"/>
    <w:p w14:paraId="7C44F38E" w14:textId="0C8AE443" w:rsidR="00441A7B" w:rsidRDefault="00441A7B">
      <w:pPr>
        <w:pStyle w:val="Heading5"/>
      </w:pPr>
    </w:p>
    <w:sectPr w:rsidR="00441A7B" w:rsidSect="00924CE8">
      <w:pgSz w:w="12240" w:h="15840"/>
      <w:pgMar w:top="1440" w:right="1440" w:bottom="1440" w:left="1440" w:header="720" w:footer="720" w:gutter="0"/>
      <w:lnNumType w:countBy="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BE67AF" w14:textId="77777777" w:rsidR="0020529F" w:rsidRDefault="0020529F">
      <w:pPr>
        <w:spacing w:after="0"/>
      </w:pPr>
      <w:r>
        <w:separator/>
      </w:r>
    </w:p>
  </w:endnote>
  <w:endnote w:type="continuationSeparator" w:id="0">
    <w:p w14:paraId="2B4DD048" w14:textId="77777777" w:rsidR="0020529F" w:rsidRDefault="0020529F">
      <w:pPr>
        <w:spacing w:after="0"/>
      </w:pPr>
      <w:r>
        <w:continuationSeparator/>
      </w:r>
    </w:p>
  </w:endnote>
  <w:endnote w:type="continuationNotice" w:id="1">
    <w:p w14:paraId="12F7C51C" w14:textId="77777777" w:rsidR="0020529F" w:rsidRDefault="0020529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D2C408" w14:textId="77777777" w:rsidR="00096A62" w:rsidRDefault="00096A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3C71CE" w14:textId="77777777" w:rsidR="00096A62" w:rsidRDefault="00096A62" w:rsidP="00A1412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6E6B7BD" w14:textId="77777777" w:rsidR="00096A62" w:rsidRDefault="00096A62" w:rsidP="00A1412B">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E08B0A" w14:textId="77777777" w:rsidR="00096A62" w:rsidRDefault="00096A62" w:rsidP="00A1412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0742FA58" w14:textId="77777777" w:rsidR="00096A62" w:rsidRDefault="00096A62" w:rsidP="00A1412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9C3685" w14:textId="77777777" w:rsidR="0020529F" w:rsidRDefault="0020529F">
      <w:r>
        <w:separator/>
      </w:r>
    </w:p>
  </w:footnote>
  <w:footnote w:type="continuationSeparator" w:id="0">
    <w:p w14:paraId="61AB4D21" w14:textId="77777777" w:rsidR="0020529F" w:rsidRDefault="0020529F">
      <w:r>
        <w:continuationSeparator/>
      </w:r>
    </w:p>
  </w:footnote>
  <w:footnote w:type="continuationNotice" w:id="1">
    <w:p w14:paraId="33C3D526" w14:textId="77777777" w:rsidR="0020529F" w:rsidRDefault="0020529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AD56C3" w14:textId="77777777" w:rsidR="00096A62" w:rsidRDefault="00096A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447B2D" w14:textId="77777777" w:rsidR="00096A62" w:rsidRDefault="00096A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1781805"/>
    <w:multiLevelType w:val="multilevel"/>
    <w:tmpl w:val="C660E67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6996FAC"/>
    <w:multiLevelType w:val="multilevel"/>
    <w:tmpl w:val="566A84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D6269A0A"/>
    <w:multiLevelType w:val="multilevel"/>
    <w:tmpl w:val="E4D6A54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E4309C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EA454B4C"/>
    <w:multiLevelType w:val="multilevel"/>
    <w:tmpl w:val="E460CA5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5" w15:restartNumberingAfterBreak="0">
    <w:nsid w:val="FFFFFF1D"/>
    <w:multiLevelType w:val="multilevel"/>
    <w:tmpl w:val="A9F6DB3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6" w15:restartNumberingAfterBreak="0">
    <w:nsid w:val="FFFFFF7C"/>
    <w:multiLevelType w:val="singleLevel"/>
    <w:tmpl w:val="78FA91C4"/>
    <w:lvl w:ilvl="0">
      <w:start w:val="1"/>
      <w:numFmt w:val="decimal"/>
      <w:lvlText w:val="%1."/>
      <w:lvlJc w:val="left"/>
      <w:pPr>
        <w:tabs>
          <w:tab w:val="num" w:pos="1800"/>
        </w:tabs>
        <w:ind w:left="1800" w:hanging="360"/>
      </w:pPr>
    </w:lvl>
  </w:abstractNum>
  <w:abstractNum w:abstractNumId="7" w15:restartNumberingAfterBreak="0">
    <w:nsid w:val="FFFFFF7D"/>
    <w:multiLevelType w:val="singleLevel"/>
    <w:tmpl w:val="A56A55D0"/>
    <w:lvl w:ilvl="0">
      <w:start w:val="1"/>
      <w:numFmt w:val="decimal"/>
      <w:lvlText w:val="%1."/>
      <w:lvlJc w:val="left"/>
      <w:pPr>
        <w:tabs>
          <w:tab w:val="num" w:pos="1440"/>
        </w:tabs>
        <w:ind w:left="1440" w:hanging="360"/>
      </w:pPr>
    </w:lvl>
  </w:abstractNum>
  <w:abstractNum w:abstractNumId="8" w15:restartNumberingAfterBreak="0">
    <w:nsid w:val="FFFFFF7E"/>
    <w:multiLevelType w:val="singleLevel"/>
    <w:tmpl w:val="92FC392C"/>
    <w:lvl w:ilvl="0">
      <w:start w:val="1"/>
      <w:numFmt w:val="decimal"/>
      <w:lvlText w:val="%1."/>
      <w:lvlJc w:val="left"/>
      <w:pPr>
        <w:tabs>
          <w:tab w:val="num" w:pos="1080"/>
        </w:tabs>
        <w:ind w:left="1080" w:hanging="360"/>
      </w:pPr>
    </w:lvl>
  </w:abstractNum>
  <w:abstractNum w:abstractNumId="9" w15:restartNumberingAfterBreak="0">
    <w:nsid w:val="FFFFFF7F"/>
    <w:multiLevelType w:val="singleLevel"/>
    <w:tmpl w:val="9C168E7C"/>
    <w:lvl w:ilvl="0">
      <w:start w:val="1"/>
      <w:numFmt w:val="decimal"/>
      <w:lvlText w:val="%1."/>
      <w:lvlJc w:val="left"/>
      <w:pPr>
        <w:tabs>
          <w:tab w:val="num" w:pos="720"/>
        </w:tabs>
        <w:ind w:left="720" w:hanging="360"/>
      </w:pPr>
    </w:lvl>
  </w:abstractNum>
  <w:abstractNum w:abstractNumId="10" w15:restartNumberingAfterBreak="0">
    <w:nsid w:val="FFFFFF80"/>
    <w:multiLevelType w:val="singleLevel"/>
    <w:tmpl w:val="671ABEB4"/>
    <w:lvl w:ilvl="0">
      <w:start w:val="1"/>
      <w:numFmt w:val="bullet"/>
      <w:lvlText w:val=""/>
      <w:lvlJc w:val="left"/>
      <w:pPr>
        <w:tabs>
          <w:tab w:val="num" w:pos="1800"/>
        </w:tabs>
        <w:ind w:left="1800" w:hanging="360"/>
      </w:pPr>
      <w:rPr>
        <w:rFonts w:ascii="Symbol" w:hAnsi="Symbol" w:hint="default"/>
      </w:rPr>
    </w:lvl>
  </w:abstractNum>
  <w:abstractNum w:abstractNumId="11" w15:restartNumberingAfterBreak="0">
    <w:nsid w:val="FFFFFF81"/>
    <w:multiLevelType w:val="singleLevel"/>
    <w:tmpl w:val="B190937E"/>
    <w:lvl w:ilvl="0">
      <w:start w:val="1"/>
      <w:numFmt w:val="bullet"/>
      <w:lvlText w:val=""/>
      <w:lvlJc w:val="left"/>
      <w:pPr>
        <w:tabs>
          <w:tab w:val="num" w:pos="1440"/>
        </w:tabs>
        <w:ind w:left="1440" w:hanging="360"/>
      </w:pPr>
      <w:rPr>
        <w:rFonts w:ascii="Symbol" w:hAnsi="Symbol" w:hint="default"/>
      </w:rPr>
    </w:lvl>
  </w:abstractNum>
  <w:abstractNum w:abstractNumId="12" w15:restartNumberingAfterBreak="0">
    <w:nsid w:val="FFFFFF82"/>
    <w:multiLevelType w:val="singleLevel"/>
    <w:tmpl w:val="D83E5FCA"/>
    <w:lvl w:ilvl="0">
      <w:start w:val="1"/>
      <w:numFmt w:val="bullet"/>
      <w:lvlText w:val=""/>
      <w:lvlJc w:val="left"/>
      <w:pPr>
        <w:tabs>
          <w:tab w:val="num" w:pos="1080"/>
        </w:tabs>
        <w:ind w:left="1080" w:hanging="360"/>
      </w:pPr>
      <w:rPr>
        <w:rFonts w:ascii="Symbol" w:hAnsi="Symbol" w:hint="default"/>
      </w:rPr>
    </w:lvl>
  </w:abstractNum>
  <w:abstractNum w:abstractNumId="13" w15:restartNumberingAfterBreak="0">
    <w:nsid w:val="FFFFFF83"/>
    <w:multiLevelType w:val="singleLevel"/>
    <w:tmpl w:val="5EE4A7A0"/>
    <w:lvl w:ilvl="0">
      <w:start w:val="1"/>
      <w:numFmt w:val="bullet"/>
      <w:lvlText w:val=""/>
      <w:lvlJc w:val="left"/>
      <w:pPr>
        <w:tabs>
          <w:tab w:val="num" w:pos="720"/>
        </w:tabs>
        <w:ind w:left="720" w:hanging="360"/>
      </w:pPr>
      <w:rPr>
        <w:rFonts w:ascii="Symbol" w:hAnsi="Symbol" w:hint="default"/>
      </w:rPr>
    </w:lvl>
  </w:abstractNum>
  <w:abstractNum w:abstractNumId="14" w15:restartNumberingAfterBreak="0">
    <w:nsid w:val="FFFFFF88"/>
    <w:multiLevelType w:val="singleLevel"/>
    <w:tmpl w:val="A4FE4DF0"/>
    <w:lvl w:ilvl="0">
      <w:start w:val="1"/>
      <w:numFmt w:val="decimal"/>
      <w:lvlText w:val="%1."/>
      <w:lvlJc w:val="left"/>
      <w:pPr>
        <w:tabs>
          <w:tab w:val="num" w:pos="360"/>
        </w:tabs>
        <w:ind w:left="360" w:hanging="360"/>
      </w:pPr>
    </w:lvl>
  </w:abstractNum>
  <w:abstractNum w:abstractNumId="15" w15:restartNumberingAfterBreak="0">
    <w:nsid w:val="FFFFFF89"/>
    <w:multiLevelType w:val="singleLevel"/>
    <w:tmpl w:val="426A55D2"/>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1888EDCB"/>
    <w:multiLevelType w:val="multilevel"/>
    <w:tmpl w:val="4A3A127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4A420267"/>
    <w:multiLevelType w:val="multilevel"/>
    <w:tmpl w:val="CD027F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55EF1176"/>
    <w:multiLevelType w:val="multilevel"/>
    <w:tmpl w:val="299E08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6E2E22B4"/>
    <w:multiLevelType w:val="multilevel"/>
    <w:tmpl w:val="3320D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EC70296"/>
    <w:multiLevelType w:val="multilevel"/>
    <w:tmpl w:val="F5AECC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1" w15:restartNumberingAfterBreak="0">
    <w:nsid w:val="70E13D70"/>
    <w:multiLevelType w:val="multilevel"/>
    <w:tmpl w:val="A5B22BF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2" w15:restartNumberingAfterBreak="0">
    <w:nsid w:val="737A6F44"/>
    <w:multiLevelType w:val="multilevel"/>
    <w:tmpl w:val="AFA6F5C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18"/>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5"/>
  </w:num>
  <w:num w:numId="11">
    <w:abstractNumId w:val="6"/>
  </w:num>
  <w:num w:numId="12">
    <w:abstractNumId w:val="7"/>
  </w:num>
  <w:num w:numId="13">
    <w:abstractNumId w:val="8"/>
  </w:num>
  <w:num w:numId="14">
    <w:abstractNumId w:val="9"/>
  </w:num>
  <w:num w:numId="15">
    <w:abstractNumId w:val="14"/>
  </w:num>
  <w:num w:numId="16">
    <w:abstractNumId w:val="10"/>
  </w:num>
  <w:num w:numId="17">
    <w:abstractNumId w:val="11"/>
  </w:num>
  <w:num w:numId="18">
    <w:abstractNumId w:val="12"/>
  </w:num>
  <w:num w:numId="19">
    <w:abstractNumId w:val="13"/>
  </w:num>
  <w:num w:numId="20">
    <w:abstractNumId w:val="15"/>
  </w:num>
  <w:num w:numId="21">
    <w:abstractNumId w:val="17"/>
  </w:num>
  <w:num w:numId="22">
    <w:abstractNumId w:val="20"/>
  </w:num>
  <w:num w:numId="23">
    <w:abstractNumId w:val="1"/>
  </w:num>
  <w:num w:numId="24">
    <w:abstractNumId w:val="21"/>
  </w:num>
  <w:num w:numId="25">
    <w:abstractNumId w:val="2"/>
  </w:num>
  <w:num w:numId="26">
    <w:abstractNumId w:val="22"/>
  </w:num>
  <w:num w:numId="27">
    <w:abstractNumId w:val="16"/>
  </w:num>
  <w:num w:numId="28">
    <w:abstractNumId w:val="4"/>
  </w:num>
  <w:num w:numId="29">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muel Abbott">
    <w15:presenceInfo w15:providerId="AD" w15:userId="S::sa15093@bristol.ac.uk::66887754-4637-488d-8962-dfe2ec7f2fdf"/>
  </w15:person>
  <w15:person w15:author="ZENNER Dominik">
    <w15:presenceInfo w15:providerId="AD" w15:userId="S-1-5-21-4064896599-1321994828-1977553258-126304"/>
  </w15:person>
  <w15:person w15:author="Maeve Lalor">
    <w15:presenceInfo w15:providerId="Windows Live" w15:userId="2c16e6984e5df9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20"/>
  <w:drawingGridVerticalSpacing w:val="163"/>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31B4D"/>
    <w:rsid w:val="00032444"/>
    <w:rsid w:val="000468AD"/>
    <w:rsid w:val="00057235"/>
    <w:rsid w:val="0006392D"/>
    <w:rsid w:val="00084BEA"/>
    <w:rsid w:val="00096A62"/>
    <w:rsid w:val="000A39A9"/>
    <w:rsid w:val="000B1299"/>
    <w:rsid w:val="000B6CC5"/>
    <w:rsid w:val="000E310F"/>
    <w:rsid w:val="000F3148"/>
    <w:rsid w:val="0010314C"/>
    <w:rsid w:val="001337DD"/>
    <w:rsid w:val="0016100C"/>
    <w:rsid w:val="00177474"/>
    <w:rsid w:val="00181A99"/>
    <w:rsid w:val="001A3165"/>
    <w:rsid w:val="001A65A6"/>
    <w:rsid w:val="001F704D"/>
    <w:rsid w:val="0020529F"/>
    <w:rsid w:val="00254673"/>
    <w:rsid w:val="00292F71"/>
    <w:rsid w:val="002C3C03"/>
    <w:rsid w:val="002D5A2D"/>
    <w:rsid w:val="002F79F0"/>
    <w:rsid w:val="00320F01"/>
    <w:rsid w:val="00324E53"/>
    <w:rsid w:val="003367B6"/>
    <w:rsid w:val="003A2EBF"/>
    <w:rsid w:val="003F4B30"/>
    <w:rsid w:val="00402A51"/>
    <w:rsid w:val="004178EE"/>
    <w:rsid w:val="00441A7B"/>
    <w:rsid w:val="00442550"/>
    <w:rsid w:val="00443A3E"/>
    <w:rsid w:val="00460EBE"/>
    <w:rsid w:val="004E29B3"/>
    <w:rsid w:val="00590D07"/>
    <w:rsid w:val="005978A7"/>
    <w:rsid w:val="005D2FBF"/>
    <w:rsid w:val="005F1BC0"/>
    <w:rsid w:val="0060614E"/>
    <w:rsid w:val="0061244E"/>
    <w:rsid w:val="0061281F"/>
    <w:rsid w:val="0062125B"/>
    <w:rsid w:val="00672D61"/>
    <w:rsid w:val="006B6613"/>
    <w:rsid w:val="006D51DE"/>
    <w:rsid w:val="00720559"/>
    <w:rsid w:val="00722FD3"/>
    <w:rsid w:val="00736F94"/>
    <w:rsid w:val="00737F0F"/>
    <w:rsid w:val="00741857"/>
    <w:rsid w:val="00784D58"/>
    <w:rsid w:val="007D6002"/>
    <w:rsid w:val="007F3478"/>
    <w:rsid w:val="007F62B0"/>
    <w:rsid w:val="00833390"/>
    <w:rsid w:val="008435B4"/>
    <w:rsid w:val="008A7EC2"/>
    <w:rsid w:val="008B5170"/>
    <w:rsid w:val="008D6863"/>
    <w:rsid w:val="008E24C6"/>
    <w:rsid w:val="008F32A5"/>
    <w:rsid w:val="00924CE8"/>
    <w:rsid w:val="009570E5"/>
    <w:rsid w:val="009573DD"/>
    <w:rsid w:val="00960DF0"/>
    <w:rsid w:val="009622EB"/>
    <w:rsid w:val="00986D6D"/>
    <w:rsid w:val="009C2F82"/>
    <w:rsid w:val="009C5530"/>
    <w:rsid w:val="009D2802"/>
    <w:rsid w:val="009E0782"/>
    <w:rsid w:val="00A052AE"/>
    <w:rsid w:val="00A1412B"/>
    <w:rsid w:val="00A31753"/>
    <w:rsid w:val="00A345EA"/>
    <w:rsid w:val="00A475D4"/>
    <w:rsid w:val="00A54442"/>
    <w:rsid w:val="00A739D3"/>
    <w:rsid w:val="00A873A2"/>
    <w:rsid w:val="00AA7023"/>
    <w:rsid w:val="00AF608D"/>
    <w:rsid w:val="00B60025"/>
    <w:rsid w:val="00B605E0"/>
    <w:rsid w:val="00B64A95"/>
    <w:rsid w:val="00B846AF"/>
    <w:rsid w:val="00B86B75"/>
    <w:rsid w:val="00B87C95"/>
    <w:rsid w:val="00B933EF"/>
    <w:rsid w:val="00BA2CD7"/>
    <w:rsid w:val="00BB5691"/>
    <w:rsid w:val="00BC48D5"/>
    <w:rsid w:val="00BE5DB2"/>
    <w:rsid w:val="00BE6EFB"/>
    <w:rsid w:val="00C0574E"/>
    <w:rsid w:val="00C350FA"/>
    <w:rsid w:val="00C36279"/>
    <w:rsid w:val="00C40231"/>
    <w:rsid w:val="00C6630A"/>
    <w:rsid w:val="00D5126C"/>
    <w:rsid w:val="00D70B1C"/>
    <w:rsid w:val="00D90DF1"/>
    <w:rsid w:val="00DC6279"/>
    <w:rsid w:val="00DE4A3D"/>
    <w:rsid w:val="00DE4C11"/>
    <w:rsid w:val="00E315A3"/>
    <w:rsid w:val="00E62983"/>
    <w:rsid w:val="00E71BE4"/>
    <w:rsid w:val="00E71F87"/>
    <w:rsid w:val="00E92E3F"/>
    <w:rsid w:val="00E93FAD"/>
    <w:rsid w:val="00F04BE3"/>
    <w:rsid w:val="00F075F7"/>
    <w:rsid w:val="00F90D8E"/>
    <w:rsid w:val="00FA715E"/>
    <w:rsid w:val="00FE6A4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84B8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33200B"/>
    <w:pPr>
      <w:keepNext/>
      <w:keepLines/>
      <w:spacing w:before="200" w:after="0"/>
      <w:outlineLvl w:val="1"/>
    </w:pPr>
    <w:rPr>
      <w:rFonts w:ascii="Times New Roman" w:eastAsiaTheme="majorEastAsia" w:hAnsi="Times New Roman" w:cstheme="majorBidi"/>
      <w:b/>
      <w:bCs/>
      <w:color w:val="000000" w:themeColor="text1"/>
      <w:sz w:val="28"/>
      <w:szCs w:val="32"/>
    </w:rPr>
  </w:style>
  <w:style w:type="paragraph" w:styleId="Heading3">
    <w:name w:val="heading 3"/>
    <w:basedOn w:val="Normal"/>
    <w:next w:val="BodyText"/>
    <w:uiPriority w:val="9"/>
    <w:unhideWhenUsed/>
    <w:qFormat/>
    <w:rsid w:val="00FE3304"/>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653357"/>
    <w:pPr>
      <w:keepNext/>
      <w:keepLines/>
      <w:pageBreakBefore/>
      <w:spacing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Normal"/>
    <w:link w:val="Heading7Char"/>
    <w:rsid w:val="003A0C30"/>
    <w:pPr>
      <w:keepNext/>
      <w:keepLines/>
      <w:spacing w:before="40" w:after="0"/>
      <w:outlineLvl w:val="6"/>
    </w:pPr>
    <w:rPr>
      <w:rFonts w:asciiTheme="majorHAnsi" w:eastAsiaTheme="majorEastAsia" w:hAnsiTheme="majorHAnsi" w:cstheme="majorBidi"/>
      <w:b/>
      <w:i/>
      <w:iCs/>
      <w:color w:val="000000" w:themeColor="text1"/>
      <w:sz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653357"/>
    <w:pPr>
      <w:spacing w:before="36" w:after="36"/>
    </w:pPr>
    <w:rPr>
      <w:rFonts w:ascii="Times New Roman" w:hAnsi="Times New Roman"/>
    </w:rPr>
  </w:style>
  <w:style w:type="paragraph" w:styleId="Title">
    <w:name w:val="Title"/>
    <w:basedOn w:val="Normal"/>
    <w:next w:val="BodyText"/>
    <w:qFormat/>
    <w:rsid w:val="00FE3304"/>
    <w:pPr>
      <w:keepNext/>
      <w:keepLines/>
      <w:spacing w:before="480" w:after="240"/>
    </w:pPr>
    <w:rPr>
      <w:rFonts w:ascii="Times New Roman" w:eastAsiaTheme="majorEastAsia" w:hAnsi="Times New Roman" w:cstheme="majorBidi"/>
      <w:b/>
      <w:bCs/>
      <w:color w:val="000000" w:themeColor="text1"/>
      <w:sz w:val="2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E3304"/>
    <w:pPr>
      <w:keepNext/>
      <w:keepLines/>
    </w:pPr>
  </w:style>
  <w:style w:type="paragraph" w:styleId="Date">
    <w:name w:val="Date"/>
    <w:next w:val="BodyText"/>
    <w:qFormat/>
    <w:rsid w:val="00FE3304"/>
    <w:pPr>
      <w:keepNext/>
      <w:keepLines/>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customStyle="1" w:styleId="PlainTable21">
    <w:name w:val="Plain Table 21"/>
    <w:basedOn w:val="TableNormal"/>
    <w:rsid w:val="00F3633D"/>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rsid w:val="00F3633D"/>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rsid w:val="00F3633D"/>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rsid w:val="00F3633D"/>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rsid w:val="00F3633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rsid w:val="00F3633D"/>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rsid w:val="00F3633D"/>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Footer">
    <w:name w:val="footer"/>
    <w:basedOn w:val="Normal"/>
    <w:link w:val="FooterChar"/>
    <w:unhideWhenUsed/>
    <w:rsid w:val="00653357"/>
    <w:pPr>
      <w:tabs>
        <w:tab w:val="center" w:pos="4513"/>
        <w:tab w:val="right" w:pos="9026"/>
      </w:tabs>
      <w:spacing w:after="0"/>
    </w:pPr>
  </w:style>
  <w:style w:type="character" w:customStyle="1" w:styleId="BodyTextChar">
    <w:name w:val="Body Text Char"/>
    <w:basedOn w:val="DefaultParagraphFont"/>
    <w:link w:val="BodyText"/>
    <w:rsid w:val="00653357"/>
  </w:style>
  <w:style w:type="character" w:customStyle="1" w:styleId="FooterChar">
    <w:name w:val="Footer Char"/>
    <w:basedOn w:val="DefaultParagraphFont"/>
    <w:link w:val="Footer"/>
    <w:rsid w:val="00653357"/>
  </w:style>
  <w:style w:type="character" w:styleId="PageNumber">
    <w:name w:val="page number"/>
    <w:basedOn w:val="DefaultParagraphFont"/>
    <w:semiHidden/>
    <w:unhideWhenUsed/>
    <w:rsid w:val="00653357"/>
  </w:style>
  <w:style w:type="character" w:styleId="FollowedHyperlink">
    <w:name w:val="FollowedHyperlink"/>
    <w:basedOn w:val="DefaultParagraphFont"/>
    <w:semiHidden/>
    <w:unhideWhenUsed/>
    <w:rsid w:val="00C129DE"/>
    <w:rPr>
      <w:color w:val="800080" w:themeColor="followedHyperlink"/>
      <w:u w:val="single"/>
    </w:rPr>
  </w:style>
  <w:style w:type="paragraph" w:styleId="Header">
    <w:name w:val="header"/>
    <w:basedOn w:val="Normal"/>
    <w:link w:val="HeaderChar"/>
    <w:unhideWhenUsed/>
    <w:rsid w:val="0033200B"/>
    <w:pPr>
      <w:tabs>
        <w:tab w:val="center" w:pos="4513"/>
        <w:tab w:val="right" w:pos="9026"/>
      </w:tabs>
      <w:spacing w:after="0"/>
    </w:pPr>
  </w:style>
  <w:style w:type="character" w:customStyle="1" w:styleId="HeaderChar">
    <w:name w:val="Header Char"/>
    <w:basedOn w:val="DefaultParagraphFont"/>
    <w:link w:val="Header"/>
    <w:rsid w:val="0033200B"/>
  </w:style>
  <w:style w:type="paragraph" w:styleId="BalloonText">
    <w:name w:val="Balloon Text"/>
    <w:basedOn w:val="Normal"/>
    <w:link w:val="BalloonTextChar"/>
    <w:semiHidden/>
    <w:unhideWhenUsed/>
    <w:rsid w:val="008B1CE3"/>
    <w:pPr>
      <w:spacing w:after="0"/>
    </w:pPr>
    <w:rPr>
      <w:rFonts w:ascii="Lucida Grande" w:hAnsi="Lucida Grande" w:cs="Lucida Grande"/>
      <w:sz w:val="18"/>
      <w:szCs w:val="18"/>
    </w:rPr>
  </w:style>
  <w:style w:type="character" w:customStyle="1" w:styleId="BalloonTextChar">
    <w:name w:val="Balloon Text Char"/>
    <w:basedOn w:val="DefaultParagraphFont"/>
    <w:link w:val="BalloonText"/>
    <w:semiHidden/>
    <w:rsid w:val="00C374E6"/>
    <w:rPr>
      <w:rFonts w:ascii="Lucida Grande" w:hAnsi="Lucida Grande" w:cs="Lucida Grande"/>
      <w:sz w:val="18"/>
      <w:szCs w:val="18"/>
    </w:rPr>
  </w:style>
  <w:style w:type="character" w:styleId="CommentReference">
    <w:name w:val="annotation reference"/>
    <w:basedOn w:val="DefaultParagraphFont"/>
    <w:semiHidden/>
    <w:unhideWhenUsed/>
    <w:rsid w:val="008B1CE3"/>
    <w:rPr>
      <w:sz w:val="18"/>
      <w:szCs w:val="18"/>
    </w:rPr>
  </w:style>
  <w:style w:type="paragraph" w:styleId="CommentText">
    <w:name w:val="annotation text"/>
    <w:basedOn w:val="Normal"/>
    <w:link w:val="CommentTextChar"/>
    <w:semiHidden/>
    <w:unhideWhenUsed/>
    <w:rsid w:val="008B1CE3"/>
  </w:style>
  <w:style w:type="character" w:customStyle="1" w:styleId="CommentTextChar">
    <w:name w:val="Comment Text Char"/>
    <w:basedOn w:val="DefaultParagraphFont"/>
    <w:link w:val="CommentText"/>
    <w:semiHidden/>
    <w:rsid w:val="00C374E6"/>
  </w:style>
  <w:style w:type="paragraph" w:styleId="CommentSubject">
    <w:name w:val="annotation subject"/>
    <w:basedOn w:val="CommentText"/>
    <w:next w:val="CommentText"/>
    <w:link w:val="CommentSubjectChar"/>
    <w:semiHidden/>
    <w:unhideWhenUsed/>
    <w:rsid w:val="008B1CE3"/>
    <w:rPr>
      <w:b/>
      <w:bCs/>
      <w:sz w:val="20"/>
      <w:szCs w:val="20"/>
    </w:rPr>
  </w:style>
  <w:style w:type="character" w:customStyle="1" w:styleId="CommentSubjectChar">
    <w:name w:val="Comment Subject Char"/>
    <w:basedOn w:val="CommentTextChar"/>
    <w:link w:val="CommentSubject"/>
    <w:semiHidden/>
    <w:rsid w:val="00C374E6"/>
    <w:rPr>
      <w:b/>
      <w:bCs/>
      <w:sz w:val="20"/>
      <w:szCs w:val="20"/>
    </w:rPr>
  </w:style>
  <w:style w:type="table" w:styleId="PlainTable2">
    <w:name w:val="Plain Table 2"/>
    <w:basedOn w:val="TableNormal"/>
    <w:rsid w:val="008B1CE3"/>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8B1CE3"/>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8B1CE3"/>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rsid w:val="008B1CE3"/>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rsid w:val="008B1CE3"/>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rsid w:val="008B1CE3"/>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7Char">
    <w:name w:val="Heading 7 Char"/>
    <w:basedOn w:val="DefaultParagraphFont"/>
    <w:link w:val="Heading7"/>
    <w:rsid w:val="003A0C30"/>
    <w:rPr>
      <w:rFonts w:asciiTheme="majorHAnsi" w:eastAsiaTheme="majorEastAsia" w:hAnsiTheme="majorHAnsi" w:cstheme="majorBidi"/>
      <w:b/>
      <w:i/>
      <w:iCs/>
      <w:color w:val="000000" w:themeColor="text1"/>
      <w:sz w:val="10"/>
    </w:rPr>
  </w:style>
  <w:style w:type="paragraph" w:styleId="Revision">
    <w:name w:val="Revision"/>
    <w:hidden/>
    <w:semiHidden/>
    <w:rsid w:val="00177474"/>
    <w:pPr>
      <w:spacing w:after="0"/>
    </w:pPr>
  </w:style>
  <w:style w:type="paragraph" w:styleId="HTMLPreformatted">
    <w:name w:val="HTML Preformatted"/>
    <w:basedOn w:val="Normal"/>
    <w:link w:val="HTMLPreformattedChar"/>
    <w:uiPriority w:val="99"/>
    <w:semiHidden/>
    <w:unhideWhenUsed/>
    <w:rsid w:val="00057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en-GB"/>
    </w:rPr>
  </w:style>
  <w:style w:type="character" w:customStyle="1" w:styleId="HTMLPreformattedChar">
    <w:name w:val="HTML Preformatted Char"/>
    <w:basedOn w:val="DefaultParagraphFont"/>
    <w:link w:val="HTMLPreformatted"/>
    <w:uiPriority w:val="99"/>
    <w:semiHidden/>
    <w:rsid w:val="00057235"/>
    <w:rPr>
      <w:rFonts w:ascii="Courier New" w:eastAsia="Times New Roman" w:hAnsi="Courier New" w:cs="Courier New"/>
      <w:sz w:val="20"/>
      <w:szCs w:val="20"/>
      <w:lang w:val="en-GB"/>
    </w:rPr>
  </w:style>
  <w:style w:type="character" w:styleId="LineNumber">
    <w:name w:val="line number"/>
    <w:basedOn w:val="DefaultParagraphFont"/>
    <w:semiHidden/>
    <w:unhideWhenUsed/>
    <w:rsid w:val="00BB5691"/>
  </w:style>
  <w:style w:type="character" w:customStyle="1" w:styleId="apple-converted-space">
    <w:name w:val="apple-converted-space"/>
    <w:basedOn w:val="DefaultParagraphFont"/>
    <w:rsid w:val="00B64A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414914">
      <w:bodyDiv w:val="1"/>
      <w:marLeft w:val="0"/>
      <w:marRight w:val="0"/>
      <w:marTop w:val="0"/>
      <w:marBottom w:val="0"/>
      <w:divBdr>
        <w:top w:val="none" w:sz="0" w:space="0" w:color="auto"/>
        <w:left w:val="none" w:sz="0" w:space="0" w:color="auto"/>
        <w:bottom w:val="none" w:sz="0" w:space="0" w:color="auto"/>
        <w:right w:val="none" w:sz="0" w:space="0" w:color="auto"/>
      </w:divBdr>
    </w:div>
    <w:div w:id="909003843">
      <w:bodyDiv w:val="1"/>
      <w:marLeft w:val="0"/>
      <w:marRight w:val="0"/>
      <w:marTop w:val="0"/>
      <w:marBottom w:val="0"/>
      <w:divBdr>
        <w:top w:val="none" w:sz="0" w:space="0" w:color="auto"/>
        <w:left w:val="none" w:sz="0" w:space="0" w:color="auto"/>
        <w:bottom w:val="none" w:sz="0" w:space="0" w:color="auto"/>
        <w:right w:val="none" w:sz="0" w:space="0" w:color="auto"/>
      </w:divBdr>
    </w:div>
    <w:div w:id="992292829">
      <w:bodyDiv w:val="1"/>
      <w:marLeft w:val="0"/>
      <w:marRight w:val="0"/>
      <w:marTop w:val="0"/>
      <w:marBottom w:val="0"/>
      <w:divBdr>
        <w:top w:val="none" w:sz="0" w:space="0" w:color="auto"/>
        <w:left w:val="none" w:sz="0" w:space="0" w:color="auto"/>
        <w:bottom w:val="none" w:sz="0" w:space="0" w:color="auto"/>
        <w:right w:val="none" w:sz="0" w:space="0" w:color="auto"/>
      </w:divBdr>
      <w:divsChild>
        <w:div w:id="365569752">
          <w:marLeft w:val="0"/>
          <w:marRight w:val="0"/>
          <w:marTop w:val="0"/>
          <w:marBottom w:val="0"/>
          <w:divBdr>
            <w:top w:val="none" w:sz="0" w:space="0" w:color="auto"/>
            <w:left w:val="none" w:sz="0" w:space="0" w:color="auto"/>
            <w:bottom w:val="none" w:sz="0" w:space="0" w:color="auto"/>
            <w:right w:val="none" w:sz="0" w:space="0" w:color="auto"/>
          </w:divBdr>
          <w:divsChild>
            <w:div w:id="229728156">
              <w:marLeft w:val="0"/>
              <w:marRight w:val="0"/>
              <w:marTop w:val="0"/>
              <w:marBottom w:val="0"/>
              <w:divBdr>
                <w:top w:val="none" w:sz="0" w:space="0" w:color="auto"/>
                <w:left w:val="none" w:sz="0" w:space="0" w:color="auto"/>
                <w:bottom w:val="none" w:sz="0" w:space="0" w:color="auto"/>
                <w:right w:val="none" w:sz="0" w:space="0" w:color="auto"/>
              </w:divBdr>
              <w:divsChild>
                <w:div w:id="923075124">
                  <w:marLeft w:val="0"/>
                  <w:marRight w:val="0"/>
                  <w:marTop w:val="0"/>
                  <w:marBottom w:val="0"/>
                  <w:divBdr>
                    <w:top w:val="none" w:sz="0" w:space="0" w:color="auto"/>
                    <w:left w:val="none" w:sz="0" w:space="0" w:color="auto"/>
                    <w:bottom w:val="none" w:sz="0" w:space="0" w:color="auto"/>
                    <w:right w:val="none" w:sz="0" w:space="0" w:color="auto"/>
                  </w:divBdr>
                  <w:divsChild>
                    <w:div w:id="150971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109126">
      <w:bodyDiv w:val="1"/>
      <w:marLeft w:val="0"/>
      <w:marRight w:val="0"/>
      <w:marTop w:val="0"/>
      <w:marBottom w:val="0"/>
      <w:divBdr>
        <w:top w:val="none" w:sz="0" w:space="0" w:color="auto"/>
        <w:left w:val="none" w:sz="0" w:space="0" w:color="auto"/>
        <w:bottom w:val="none" w:sz="0" w:space="0" w:color="auto"/>
        <w:right w:val="none" w:sz="0" w:space="0" w:color="auto"/>
      </w:divBdr>
    </w:div>
    <w:div w:id="1151412653">
      <w:bodyDiv w:val="1"/>
      <w:marLeft w:val="0"/>
      <w:marRight w:val="0"/>
      <w:marTop w:val="0"/>
      <w:marBottom w:val="0"/>
      <w:divBdr>
        <w:top w:val="none" w:sz="0" w:space="0" w:color="auto"/>
        <w:left w:val="none" w:sz="0" w:space="0" w:color="auto"/>
        <w:bottom w:val="none" w:sz="0" w:space="0" w:color="auto"/>
        <w:right w:val="none" w:sz="0" w:space="0" w:color="auto"/>
      </w:divBdr>
      <w:divsChild>
        <w:div w:id="451023892">
          <w:marLeft w:val="0"/>
          <w:marRight w:val="0"/>
          <w:marTop w:val="0"/>
          <w:marBottom w:val="0"/>
          <w:divBdr>
            <w:top w:val="none" w:sz="0" w:space="0" w:color="auto"/>
            <w:left w:val="none" w:sz="0" w:space="0" w:color="auto"/>
            <w:bottom w:val="none" w:sz="0" w:space="0" w:color="auto"/>
            <w:right w:val="none" w:sz="0" w:space="0" w:color="auto"/>
          </w:divBdr>
          <w:divsChild>
            <w:div w:id="347946259">
              <w:marLeft w:val="0"/>
              <w:marRight w:val="0"/>
              <w:marTop w:val="0"/>
              <w:marBottom w:val="0"/>
              <w:divBdr>
                <w:top w:val="none" w:sz="0" w:space="0" w:color="auto"/>
                <w:left w:val="none" w:sz="0" w:space="0" w:color="auto"/>
                <w:bottom w:val="none" w:sz="0" w:space="0" w:color="auto"/>
                <w:right w:val="none" w:sz="0" w:space="0" w:color="auto"/>
              </w:divBdr>
              <w:divsChild>
                <w:div w:id="236718915">
                  <w:marLeft w:val="0"/>
                  <w:marRight w:val="0"/>
                  <w:marTop w:val="0"/>
                  <w:marBottom w:val="0"/>
                  <w:divBdr>
                    <w:top w:val="none" w:sz="0" w:space="0" w:color="auto"/>
                    <w:left w:val="none" w:sz="0" w:space="0" w:color="auto"/>
                    <w:bottom w:val="none" w:sz="0" w:space="0" w:color="auto"/>
                    <w:right w:val="none" w:sz="0" w:space="0" w:color="auto"/>
                  </w:divBdr>
                  <w:divsChild>
                    <w:div w:id="153904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624462">
      <w:bodyDiv w:val="1"/>
      <w:marLeft w:val="0"/>
      <w:marRight w:val="0"/>
      <w:marTop w:val="0"/>
      <w:marBottom w:val="0"/>
      <w:divBdr>
        <w:top w:val="none" w:sz="0" w:space="0" w:color="auto"/>
        <w:left w:val="none" w:sz="0" w:space="0" w:color="auto"/>
        <w:bottom w:val="none" w:sz="0" w:space="0" w:color="auto"/>
        <w:right w:val="none" w:sz="0" w:space="0" w:color="auto"/>
      </w:divBdr>
    </w:div>
    <w:div w:id="165093454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371/journal.pmed.1001012" TargetMode="External"/><Relationship Id="rId18" Type="http://schemas.openxmlformats.org/officeDocument/2006/relationships/hyperlink" Target="https://doi.org/10.1016/j.vaccine.2018.03.009" TargetMode="External"/><Relationship Id="rId26" Type="http://schemas.openxmlformats.org/officeDocument/2006/relationships/hyperlink" Target="https://doi.org/10.1093/ije/dyw120" TargetMode="External"/><Relationship Id="rId39" Type="http://schemas.microsoft.com/office/2011/relationships/people" Target="people.xml"/><Relationship Id="rId21" Type="http://schemas.openxmlformats.org/officeDocument/2006/relationships/hyperlink" Target="https://doi.org/10.1073/pnas.1202870109" TargetMode="External"/><Relationship Id="rId34" Type="http://schemas.openxmlformats.org/officeDocument/2006/relationships/hyperlink" Target="https://doi.org/10.1093/biomet/86.4.948" TargetMode="External"/><Relationship Id="rId7" Type="http://schemas.openxmlformats.org/officeDocument/2006/relationships/hyperlink" Target="mailto:sam.abbott@bristol.ac.uk" TargetMode="External"/><Relationship Id="rId12" Type="http://schemas.openxmlformats.org/officeDocument/2006/relationships/footer" Target="footer3.xml"/><Relationship Id="rId17" Type="http://schemas.openxmlformats.org/officeDocument/2006/relationships/hyperlink" Target="https://doi.org/10.1371/journal.pmed.1001012" TargetMode="External"/><Relationship Id="rId25" Type="http://schemas.openxmlformats.org/officeDocument/2006/relationships/hyperlink" Target="https://doi.org/10.3310/hta17370" TargetMode="External"/><Relationship Id="rId33" Type="http://schemas.openxmlformats.org/officeDocument/2006/relationships/hyperlink" Target="https://doi.org/10.1177/0962280206074463"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001/jama.1994.03510330076038" TargetMode="External"/><Relationship Id="rId20" Type="http://schemas.openxmlformats.org/officeDocument/2006/relationships/hyperlink" Target="https://doi.org/10.1136/adc.2005.085043" TargetMode="External"/><Relationship Id="rId29" Type="http://schemas.openxmlformats.org/officeDocument/2006/relationships/hyperlink" Target="https://doi.org/10.1093/trstmh/tru18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yperlink" Target="https://doi.org/10.1136/bmj.i5170" TargetMode="External"/><Relationship Id="rId32" Type="http://schemas.openxmlformats.org/officeDocument/2006/relationships/hyperlink" Target="https://doi.org/10.1136/adc.2008.139543" TargetMode="External"/><Relationship Id="rId37" Type="http://schemas.openxmlformats.org/officeDocument/2006/relationships/hyperlink" Target="https://doi.org/10.1136/archdischild-2015-310282"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1016/j.vaccine.2014.05.042" TargetMode="External"/><Relationship Id="rId23" Type="http://schemas.openxmlformats.org/officeDocument/2006/relationships/hyperlink" Target="https://doi.org/10.1016/S0264-410X(03)00181-6" TargetMode="External"/><Relationship Id="rId28" Type="http://schemas.openxmlformats.org/officeDocument/2006/relationships/hyperlink" Target="https://doi.org/10.1097/01.ede.0000231546.14749.ab" TargetMode="External"/><Relationship Id="rId36" Type="http://schemas.openxmlformats.org/officeDocument/2006/relationships/hyperlink" Target="https://doi.org/10.1136/bmj.i5225" TargetMode="External"/><Relationship Id="rId10" Type="http://schemas.openxmlformats.org/officeDocument/2006/relationships/header" Target="header2.xml"/><Relationship Id="rId19" Type="http://schemas.openxmlformats.org/officeDocument/2006/relationships/hyperlink" Target="https://doi.org/10.1136/bmj.331.7518.647" TargetMode="External"/><Relationship Id="rId31" Type="http://schemas.openxmlformats.org/officeDocument/2006/relationships/hyperlink" Target="https://doi.org/10.1136/bmj.310.6985.967"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doi.org/10.1093/cid/cit790" TargetMode="External"/><Relationship Id="rId22" Type="http://schemas.openxmlformats.org/officeDocument/2006/relationships/hyperlink" Target="https://doi.org/10.1136/thx.2010.134767" TargetMode="External"/><Relationship Id="rId27" Type="http://schemas.openxmlformats.org/officeDocument/2006/relationships/hyperlink" Target="https://doi.org/10.1136/adc.84.2.109" TargetMode="External"/><Relationship Id="rId30" Type="http://schemas.openxmlformats.org/officeDocument/2006/relationships/hyperlink" Target="https://doi.org/http://dx.doi.org/http://www.communities.gov.uk/publications/corporate/statistics/indices2010technicalreport" TargetMode="External"/><Relationship Id="rId35" Type="http://schemas.openxmlformats.org/officeDocument/2006/relationships/hyperlink" Target="https://doi.org/10.1136/bmj.g4643" TargetMode="External"/><Relationship Id="rId8" Type="http://schemas.openxmlformats.org/officeDocument/2006/relationships/header" Target="head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25</Pages>
  <Words>6451</Words>
  <Characters>36777</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Title: Exploring the effects of BCG vaccination in patients diagnosed with tuberculosis: observational study using the Enhanced Tuberculosis Surveillance system</vt:lpstr>
    </vt:vector>
  </TitlesOfParts>
  <Company/>
  <LinksUpToDate>false</LinksUpToDate>
  <CharactersWithSpaces>43142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Exploring the effects of BCG vaccination in patients diagnosed with tuberculosis: observational study using the Enhanced Tuberculosis Surveillance system</dc:title>
  <dc:creator>Sam Abbott, Hannah Christensen, Maeve K Lalor, Dominik Zenner, Colin Campbell, Mary Ramsay, Ellen Brooks-Pollock</dc:creator>
  <cp:lastModifiedBy>Samuel Abbott</cp:lastModifiedBy>
  <cp:revision>4</cp:revision>
  <dcterms:created xsi:type="dcterms:W3CDTF">2019-03-21T16:18:00Z</dcterms:created>
  <dcterms:modified xsi:type="dcterms:W3CDTF">2019-03-21T16:24:00Z</dcterms:modified>
</cp:coreProperties>
</file>